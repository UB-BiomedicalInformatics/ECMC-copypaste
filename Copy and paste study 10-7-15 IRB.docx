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41525" w14:textId="77777777" w:rsidR="00FB5FEC" w:rsidRDefault="00FB5FEC" w:rsidP="00A01D71">
      <w:pPr>
        <w:rPr>
          <w:rFonts w:ascii="Times New Roman" w:hAnsi="Times New Roman"/>
          <w:b/>
          <w:sz w:val="28"/>
          <w:szCs w:val="28"/>
        </w:rPr>
      </w:pPr>
    </w:p>
    <w:p w14:paraId="7AABF09F" w14:textId="77777777" w:rsidR="002F75AE" w:rsidRPr="00A01D71" w:rsidRDefault="002F75AE" w:rsidP="00A01D71">
      <w:pPr>
        <w:rPr>
          <w:rFonts w:ascii="Times New Roman" w:hAnsi="Times New Roman"/>
          <w:b/>
          <w:sz w:val="28"/>
          <w:szCs w:val="28"/>
        </w:rPr>
      </w:pPr>
      <w:r w:rsidRPr="00A01D71">
        <w:rPr>
          <w:rFonts w:ascii="Times New Roman" w:hAnsi="Times New Roman"/>
          <w:b/>
          <w:sz w:val="28"/>
          <w:szCs w:val="28"/>
        </w:rPr>
        <w:t>INSTRUCTIONS:</w:t>
      </w:r>
      <w:r w:rsidR="00152A52">
        <w:rPr>
          <w:rFonts w:ascii="Times New Roman" w:hAnsi="Times New Roman"/>
          <w:b/>
          <w:sz w:val="28"/>
          <w:szCs w:val="28"/>
        </w:rPr>
        <w:t xml:space="preserve"> Complete Research Protocol</w:t>
      </w:r>
      <w:r w:rsidR="00074F53">
        <w:rPr>
          <w:rFonts w:ascii="Times New Roman" w:hAnsi="Times New Roman"/>
          <w:b/>
          <w:sz w:val="28"/>
          <w:szCs w:val="28"/>
        </w:rPr>
        <w:t xml:space="preserve"> (HRP-503)</w:t>
      </w:r>
    </w:p>
    <w:p w14:paraId="313B0F34" w14:textId="77777777" w:rsidR="002F75AE" w:rsidRDefault="00FB1D74" w:rsidP="00277544">
      <w:pPr>
        <w:pStyle w:val="List"/>
      </w:pPr>
      <w:r>
        <w:t>D</w:t>
      </w:r>
      <w:r w:rsidR="00E64921" w:rsidRPr="00CA0CB1">
        <w:t>epending on the nature of what you are doing</w:t>
      </w:r>
      <w:r w:rsidR="0020066F" w:rsidRPr="00CA0CB1">
        <w:t xml:space="preserve">, </w:t>
      </w:r>
      <w:r>
        <w:t xml:space="preserve">some </w:t>
      </w:r>
      <w:r w:rsidR="0020066F" w:rsidRPr="00CA0CB1">
        <w:t>sections may not be applicable</w:t>
      </w:r>
      <w:r>
        <w:t xml:space="preserve"> to your research</w:t>
      </w:r>
      <w:r w:rsidR="0020066F" w:rsidRPr="00CA0CB1">
        <w:t>.</w:t>
      </w:r>
      <w:r w:rsidR="00906040">
        <w:t xml:space="preserve"> </w:t>
      </w:r>
      <w:r w:rsidR="0020066F" w:rsidRPr="00CA0CB1">
        <w:t xml:space="preserve"> </w:t>
      </w:r>
      <w:r>
        <w:t>If so</w:t>
      </w:r>
      <w:r w:rsidR="00BC35AD">
        <w:t>,</w:t>
      </w:r>
      <w:r>
        <w:t xml:space="preserve"> </w:t>
      </w:r>
      <w:r w:rsidR="00906040">
        <w:t>you must provide the reason why the section is not applicable</w:t>
      </w:r>
      <w:r w:rsidR="00377163">
        <w:t xml:space="preserve"> for the response</w:t>
      </w:r>
      <w:r>
        <w:t xml:space="preserve">. </w:t>
      </w:r>
      <w:r w:rsidR="00906040">
        <w:t xml:space="preserve"> </w:t>
      </w:r>
      <w:r w:rsidR="00397991">
        <w:t xml:space="preserve">For </w:t>
      </w:r>
      <w:r w:rsidR="00E05367">
        <w:t>example</w:t>
      </w:r>
      <w:r w:rsidR="00397991">
        <w:t>,</w:t>
      </w:r>
      <w:r w:rsidR="00906040">
        <w:t xml:space="preserve"> most behavioral studies would answer all questions in section 30 with words to the effect of “drugs and medical devices are not used in this study.”</w:t>
      </w:r>
    </w:p>
    <w:p w14:paraId="41C31914" w14:textId="77777777" w:rsidR="00393FAF" w:rsidRDefault="00393FAF" w:rsidP="00A01D71">
      <w:pPr>
        <w:pStyle w:val="List"/>
        <w:spacing w:before="0" w:beforeAutospacing="0" w:after="0" w:afterAutospacing="0"/>
      </w:pPr>
      <w:r w:rsidRPr="00CA0CB1">
        <w:t>When you write a protocol, keep an electronic copy. You will need to modify this</w:t>
      </w:r>
      <w:r w:rsidR="00C246B8" w:rsidRPr="00CA0CB1">
        <w:t xml:space="preserve"> copy when making changes</w:t>
      </w:r>
      <w:r w:rsidRPr="00CA0CB1">
        <w:t>.</w:t>
      </w:r>
    </w:p>
    <w:p w14:paraId="74A5F046" w14:textId="77777777" w:rsidR="00BA7B12" w:rsidRPr="00CA0CB1" w:rsidRDefault="004C6838" w:rsidP="00A01D71">
      <w:pPr>
        <w:pStyle w:val="List"/>
        <w:spacing w:before="0" w:beforeAutospacing="0" w:after="0" w:afterAutospacing="0"/>
      </w:pPr>
      <w:r>
        <w:t>Do not</w:t>
      </w:r>
      <w:r w:rsidR="00BA7B12">
        <w:t xml:space="preserve"> remove</w:t>
      </w:r>
      <w:r>
        <w:t xml:space="preserve"> the italics</w:t>
      </w:r>
      <w:r w:rsidR="00BA7B12">
        <w:t xml:space="preserve"> </w:t>
      </w:r>
      <w:r>
        <w:t>i</w:t>
      </w:r>
      <w:r w:rsidR="00BA7B12">
        <w:t>nstructions</w:t>
      </w:r>
      <w:r>
        <w:t xml:space="preserve"> or headings</w:t>
      </w:r>
      <w:r w:rsidR="00BA7B12">
        <w:t>.</w:t>
      </w:r>
    </w:p>
    <w:p w14:paraId="1CFFAFBC" w14:textId="77777777" w:rsidR="00624760" w:rsidRDefault="00624760" w:rsidP="00A01D71">
      <w:pPr>
        <w:pStyle w:val="List"/>
        <w:spacing w:before="0" w:beforeAutospacing="0" w:after="120" w:afterAutospacing="0"/>
      </w:pPr>
      <w:r>
        <w:t xml:space="preserve">If you are pasting information from other documents be sure to use the “Merge Formatting” </w:t>
      </w:r>
      <w:r w:rsidR="00152A52">
        <w:t xml:space="preserve">paste option </w:t>
      </w:r>
      <w:r>
        <w:t xml:space="preserve">so that the formatting of the response boxes is not lost.  </w:t>
      </w:r>
      <w:r w:rsidR="00623E31">
        <w:t>If i</w:t>
      </w:r>
      <w:r>
        <w:t xml:space="preserve">nformation </w:t>
      </w:r>
      <w:r w:rsidR="00623E31">
        <w:t xml:space="preserve">is presented </w:t>
      </w:r>
      <w:r>
        <w:t>outside of the response boxes</w:t>
      </w:r>
      <w:r w:rsidR="00623E31">
        <w:t xml:space="preserve">, </w:t>
      </w:r>
      <w:r w:rsidR="00152A52">
        <w:t>it will not be accepted</w:t>
      </w:r>
      <w:r w:rsidR="00623E31">
        <w:t>.</w:t>
      </w:r>
      <w:r>
        <w:t xml:space="preserve"> </w:t>
      </w:r>
    </w:p>
    <w:p w14:paraId="18056DFB" w14:textId="77777777" w:rsidR="00443CFB" w:rsidRPr="001C7854" w:rsidRDefault="00443CFB" w:rsidP="00443CFB">
      <w:pPr>
        <w:pStyle w:val="List"/>
        <w:spacing w:before="0" w:beforeAutospacing="0" w:after="120" w:afterAutospacing="0"/>
      </w:pPr>
      <w:r>
        <w:t xml:space="preserve">If this study involves multiple participant groups who participate in different research procedures, consent processes, etc., be certain to provide information in each applicable section for each participant group and clearly label each participant group within a section or subsection. </w:t>
      </w:r>
    </w:p>
    <w:p w14:paraId="2358EFE1" w14:textId="77777777" w:rsidR="001C7854" w:rsidRDefault="001C7854" w:rsidP="001C7854">
      <w:pPr>
        <w:rPr>
          <w:rFonts w:ascii="Times New Roman" w:hAnsi="Times New Roman"/>
          <w:b/>
          <w:sz w:val="28"/>
          <w:szCs w:val="28"/>
        </w:rPr>
      </w:pPr>
    </w:p>
    <w:p w14:paraId="25F75F56" w14:textId="77777777" w:rsidR="001C7854" w:rsidRDefault="001C7854" w:rsidP="001C7854">
      <w:pPr>
        <w:rPr>
          <w:rFonts w:ascii="Times New Roman" w:hAnsi="Times New Roman"/>
          <w:b/>
          <w:sz w:val="28"/>
          <w:szCs w:val="28"/>
        </w:rPr>
      </w:pPr>
    </w:p>
    <w:p w14:paraId="1E111C7E" w14:textId="77777777" w:rsidR="001C7854" w:rsidRDefault="001C7854" w:rsidP="001C7854">
      <w:pPr>
        <w:pStyle w:val="Default"/>
        <w:rPr>
          <w:b/>
          <w:sz w:val="28"/>
          <w:szCs w:val="28"/>
        </w:rPr>
      </w:pPr>
      <w:r w:rsidRPr="001C7854">
        <w:rPr>
          <w:b/>
          <w:sz w:val="28"/>
          <w:szCs w:val="28"/>
        </w:rPr>
        <w:t>PROTOCOL TITLE</w:t>
      </w:r>
      <w:r>
        <w:rPr>
          <w:b/>
          <w:sz w:val="28"/>
          <w:szCs w:val="28"/>
        </w:rPr>
        <w:t>:</w:t>
      </w:r>
    </w:p>
    <w:p w14:paraId="117ED4BC" w14:textId="77777777" w:rsidR="001C7854" w:rsidRPr="008E583C" w:rsidRDefault="001C7854" w:rsidP="001C7854">
      <w:pPr>
        <w:pStyle w:val="Default"/>
        <w:spacing w:before="120" w:after="120"/>
        <w:ind w:left="720"/>
        <w:rPr>
          <w:i/>
          <w:color w:val="auto"/>
        </w:rPr>
      </w:pPr>
      <w:r w:rsidRPr="008E583C">
        <w:rPr>
          <w:i/>
          <w:color w:val="auto"/>
        </w:rPr>
        <w:t>Include the full protocol title.</w:t>
      </w:r>
    </w:p>
    <w:p w14:paraId="49B3E44C" w14:textId="58D9CD2E" w:rsidR="008E583C" w:rsidRPr="00BE5C0B" w:rsidRDefault="00957E49" w:rsidP="008E583C">
      <w:pPr>
        <w:pStyle w:val="BlockText"/>
        <w:shd w:val="clear" w:color="auto" w:fill="F2F2F2" w:themeFill="background1" w:themeFillShade="F2"/>
        <w:rPr>
          <w:i w:val="0"/>
        </w:rPr>
      </w:pPr>
      <w:r w:rsidRPr="00E422D8">
        <w:rPr>
          <w:i w:val="0"/>
        </w:rPr>
        <w:t xml:space="preserve">Quantifying ‘copy-and-paste’ </w:t>
      </w:r>
      <w:r w:rsidR="00076DDF">
        <w:rPr>
          <w:i w:val="0"/>
        </w:rPr>
        <w:t>events in out</w:t>
      </w:r>
      <w:r w:rsidRPr="00E422D8">
        <w:rPr>
          <w:i w:val="0"/>
        </w:rPr>
        <w:t>patient electronic medical records</w:t>
      </w:r>
    </w:p>
    <w:p w14:paraId="154A13B3" w14:textId="77777777" w:rsidR="008E583C" w:rsidRPr="00BE5C0B" w:rsidRDefault="008E583C" w:rsidP="008E583C">
      <w:pPr>
        <w:pStyle w:val="BlockText"/>
        <w:shd w:val="clear" w:color="auto" w:fill="F2F2F2" w:themeFill="background1" w:themeFillShade="F2"/>
        <w:rPr>
          <w:i w:val="0"/>
        </w:rPr>
      </w:pPr>
    </w:p>
    <w:p w14:paraId="55E27692" w14:textId="77777777" w:rsidR="001C7854" w:rsidRDefault="001C7854" w:rsidP="001C7854">
      <w:pPr>
        <w:pStyle w:val="Default"/>
        <w:rPr>
          <w:b/>
          <w:sz w:val="28"/>
          <w:szCs w:val="28"/>
        </w:rPr>
      </w:pPr>
      <w:r>
        <w:rPr>
          <w:b/>
          <w:sz w:val="28"/>
          <w:szCs w:val="28"/>
        </w:rPr>
        <w:t>PRINCIPAL INVESTIGATOR:</w:t>
      </w:r>
    </w:p>
    <w:p w14:paraId="6BEB8FE2" w14:textId="77777777" w:rsidR="001C7854" w:rsidRPr="008E583C" w:rsidRDefault="001C7854" w:rsidP="001C7854">
      <w:pPr>
        <w:pStyle w:val="Default"/>
        <w:spacing w:before="120"/>
        <w:ind w:left="720"/>
        <w:rPr>
          <w:i/>
          <w:color w:val="auto"/>
        </w:rPr>
      </w:pPr>
      <w:r w:rsidRPr="008E583C">
        <w:rPr>
          <w:i/>
          <w:color w:val="auto"/>
        </w:rPr>
        <w:t>Name</w:t>
      </w:r>
    </w:p>
    <w:p w14:paraId="46FBD0EE" w14:textId="77777777" w:rsidR="001C7854" w:rsidRPr="008E583C" w:rsidRDefault="001C7854" w:rsidP="001C7854">
      <w:pPr>
        <w:pStyle w:val="Default"/>
        <w:ind w:left="720"/>
        <w:rPr>
          <w:i/>
          <w:color w:val="auto"/>
        </w:rPr>
      </w:pPr>
      <w:r w:rsidRPr="008E583C">
        <w:rPr>
          <w:i/>
          <w:color w:val="auto"/>
        </w:rPr>
        <w:t>Department</w:t>
      </w:r>
    </w:p>
    <w:p w14:paraId="458B0FCE" w14:textId="77777777" w:rsidR="001C7854" w:rsidRDefault="001C7854" w:rsidP="001C7854">
      <w:pPr>
        <w:pStyle w:val="Default"/>
        <w:ind w:left="720"/>
        <w:rPr>
          <w:i/>
          <w:color w:val="auto"/>
        </w:rPr>
      </w:pPr>
      <w:r w:rsidRPr="008E583C">
        <w:rPr>
          <w:i/>
          <w:color w:val="auto"/>
        </w:rPr>
        <w:t>Telephone Number</w:t>
      </w:r>
    </w:p>
    <w:p w14:paraId="02EA2768" w14:textId="4DD6AFD1" w:rsidR="005825E4" w:rsidRPr="008E583C" w:rsidRDefault="00EF2A14" w:rsidP="001C7854">
      <w:pPr>
        <w:pStyle w:val="Default"/>
        <w:ind w:left="720"/>
        <w:rPr>
          <w:i/>
          <w:color w:val="auto"/>
        </w:rPr>
      </w:pPr>
      <w:r>
        <w:rPr>
          <w:i/>
          <w:color w:val="auto"/>
        </w:rPr>
        <w:t>Email Address</w:t>
      </w:r>
    </w:p>
    <w:p w14:paraId="6BF684E4" w14:textId="33BAE5CE" w:rsidR="008E583C" w:rsidRDefault="00EF2A14" w:rsidP="008E583C">
      <w:pPr>
        <w:pStyle w:val="BlockText"/>
        <w:shd w:val="clear" w:color="auto" w:fill="F2F2F2" w:themeFill="background1" w:themeFillShade="F2"/>
        <w:rPr>
          <w:i w:val="0"/>
        </w:rPr>
      </w:pPr>
      <w:r>
        <w:rPr>
          <w:i w:val="0"/>
        </w:rPr>
        <w:t>Response:</w:t>
      </w:r>
    </w:p>
    <w:p w14:paraId="72DDA224" w14:textId="1FFD4A9F" w:rsidR="009914BF" w:rsidRDefault="009914BF" w:rsidP="008E583C">
      <w:pPr>
        <w:pStyle w:val="BlockText"/>
        <w:shd w:val="clear" w:color="auto" w:fill="F2F2F2" w:themeFill="background1" w:themeFillShade="F2"/>
        <w:rPr>
          <w:i w:val="0"/>
        </w:rPr>
      </w:pPr>
      <w:r>
        <w:rPr>
          <w:i w:val="0"/>
        </w:rPr>
        <w:t xml:space="preserve">Edwin </w:t>
      </w:r>
      <w:proofErr w:type="spellStart"/>
      <w:r>
        <w:rPr>
          <w:i w:val="0"/>
        </w:rPr>
        <w:t>Anand</w:t>
      </w:r>
      <w:proofErr w:type="spellEnd"/>
    </w:p>
    <w:p w14:paraId="6B54FCF0" w14:textId="272BBB07" w:rsidR="00A73E67" w:rsidRDefault="00D668E2" w:rsidP="008E583C">
      <w:pPr>
        <w:pStyle w:val="BlockText"/>
        <w:shd w:val="clear" w:color="auto" w:fill="F2F2F2" w:themeFill="background1" w:themeFillShade="F2"/>
        <w:rPr>
          <w:i w:val="0"/>
        </w:rPr>
      </w:pPr>
      <w:r>
        <w:rPr>
          <w:i w:val="0"/>
        </w:rPr>
        <w:t>Department of Biomedical Informatics</w:t>
      </w:r>
    </w:p>
    <w:p w14:paraId="36787980" w14:textId="7321F835" w:rsidR="00A73E67" w:rsidRDefault="008B63EC" w:rsidP="008E583C">
      <w:pPr>
        <w:pStyle w:val="BlockText"/>
        <w:shd w:val="clear" w:color="auto" w:fill="F2F2F2" w:themeFill="background1" w:themeFillShade="F2"/>
        <w:rPr>
          <w:i w:val="0"/>
        </w:rPr>
      </w:pPr>
      <w:r w:rsidRPr="008B63EC">
        <w:rPr>
          <w:i w:val="0"/>
        </w:rPr>
        <w:lastRenderedPageBreak/>
        <w:t>(716) 888-4858</w:t>
      </w:r>
    </w:p>
    <w:p w14:paraId="46D9F625" w14:textId="017B3FC6" w:rsidR="00A73E67" w:rsidRPr="00BE5C0B" w:rsidRDefault="00D668E2" w:rsidP="008E583C">
      <w:pPr>
        <w:pStyle w:val="BlockText"/>
        <w:shd w:val="clear" w:color="auto" w:fill="F2F2F2" w:themeFill="background1" w:themeFillShade="F2"/>
        <w:rPr>
          <w:i w:val="0"/>
        </w:rPr>
      </w:pPr>
      <w:r>
        <w:rPr>
          <w:i w:val="0"/>
        </w:rPr>
        <w:t>eanand@buffalo.edu</w:t>
      </w:r>
    </w:p>
    <w:p w14:paraId="32C4D0B2" w14:textId="77777777" w:rsidR="008E583C" w:rsidRPr="00BE5C0B" w:rsidRDefault="008E583C" w:rsidP="008E583C">
      <w:pPr>
        <w:pStyle w:val="BlockText"/>
        <w:shd w:val="clear" w:color="auto" w:fill="F2F2F2" w:themeFill="background1" w:themeFillShade="F2"/>
        <w:rPr>
          <w:i w:val="0"/>
        </w:rPr>
      </w:pPr>
    </w:p>
    <w:p w14:paraId="4386FBAE" w14:textId="77777777" w:rsidR="001C7854" w:rsidRDefault="001C7854" w:rsidP="001C7854">
      <w:pPr>
        <w:pStyle w:val="Default"/>
        <w:rPr>
          <w:b/>
          <w:sz w:val="28"/>
          <w:szCs w:val="28"/>
        </w:rPr>
      </w:pPr>
      <w:r>
        <w:rPr>
          <w:b/>
          <w:sz w:val="28"/>
          <w:szCs w:val="28"/>
        </w:rPr>
        <w:t>VERSION NUMBER:</w:t>
      </w:r>
    </w:p>
    <w:p w14:paraId="2C7212D6" w14:textId="77777777" w:rsidR="001C7854" w:rsidRDefault="001C7854" w:rsidP="001C7854">
      <w:pPr>
        <w:pStyle w:val="Default"/>
        <w:spacing w:before="120" w:after="120"/>
        <w:ind w:left="720"/>
        <w:rPr>
          <w:i/>
        </w:rPr>
      </w:pPr>
      <w:r>
        <w:rPr>
          <w:i/>
        </w:rPr>
        <w:t>Include the version number of this protocol.</w:t>
      </w:r>
    </w:p>
    <w:p w14:paraId="2F49604E" w14:textId="77777777" w:rsidR="004C6838" w:rsidRPr="00BE5C0B" w:rsidRDefault="004C6838" w:rsidP="004C6838">
      <w:pPr>
        <w:pStyle w:val="BlockText"/>
        <w:shd w:val="clear" w:color="auto" w:fill="F2F2F2" w:themeFill="background1" w:themeFillShade="F2"/>
        <w:rPr>
          <w:i w:val="0"/>
        </w:rPr>
      </w:pPr>
      <w:r w:rsidRPr="00BE5C0B">
        <w:rPr>
          <w:i w:val="0"/>
        </w:rPr>
        <w:t xml:space="preserve">Response: </w:t>
      </w:r>
      <w:r w:rsidR="00A73E67">
        <w:rPr>
          <w:i w:val="0"/>
        </w:rPr>
        <w:t>1.0</w:t>
      </w:r>
    </w:p>
    <w:p w14:paraId="2D004B88" w14:textId="77777777" w:rsidR="004C6838" w:rsidRPr="00BE5C0B" w:rsidRDefault="004C6838" w:rsidP="004C6838">
      <w:pPr>
        <w:pStyle w:val="BlockText"/>
        <w:shd w:val="clear" w:color="auto" w:fill="F2F2F2" w:themeFill="background1" w:themeFillShade="F2"/>
        <w:rPr>
          <w:i w:val="0"/>
        </w:rPr>
      </w:pPr>
    </w:p>
    <w:p w14:paraId="7F5E66E9" w14:textId="77777777" w:rsidR="001C7854" w:rsidRDefault="001C7854" w:rsidP="001C7854">
      <w:pPr>
        <w:pStyle w:val="Default"/>
        <w:rPr>
          <w:b/>
          <w:sz w:val="28"/>
          <w:szCs w:val="28"/>
        </w:rPr>
      </w:pPr>
      <w:r>
        <w:rPr>
          <w:b/>
          <w:sz w:val="28"/>
          <w:szCs w:val="28"/>
        </w:rPr>
        <w:t>DATE:</w:t>
      </w:r>
    </w:p>
    <w:p w14:paraId="639EF5EC" w14:textId="77777777" w:rsidR="001C7854" w:rsidRPr="00A01D71" w:rsidRDefault="001C7854" w:rsidP="001C7854">
      <w:pPr>
        <w:pStyle w:val="Default"/>
        <w:spacing w:before="120" w:after="120"/>
        <w:ind w:left="720"/>
        <w:rPr>
          <w:i/>
        </w:rPr>
      </w:pPr>
      <w:r>
        <w:rPr>
          <w:i/>
        </w:rPr>
        <w:t>Include the date of submission or revision</w:t>
      </w:r>
      <w:r w:rsidR="00F96782">
        <w:rPr>
          <w:i/>
        </w:rPr>
        <w:t>.</w:t>
      </w:r>
    </w:p>
    <w:p w14:paraId="058B0285" w14:textId="77777777" w:rsidR="004C6838" w:rsidRPr="00BE5C0B" w:rsidRDefault="004C6838" w:rsidP="004C6838">
      <w:pPr>
        <w:pStyle w:val="BlockText"/>
        <w:shd w:val="clear" w:color="auto" w:fill="F2F2F2" w:themeFill="background1" w:themeFillShade="F2"/>
        <w:rPr>
          <w:i w:val="0"/>
        </w:rPr>
      </w:pPr>
    </w:p>
    <w:p w14:paraId="40EC67EE" w14:textId="77777777" w:rsidR="00162DF0" w:rsidRDefault="00162DF0" w:rsidP="00162DF0">
      <w:pPr>
        <w:pStyle w:val="Default"/>
        <w:rPr>
          <w:b/>
          <w:sz w:val="28"/>
          <w:szCs w:val="28"/>
        </w:rPr>
      </w:pPr>
      <w:r>
        <w:rPr>
          <w:b/>
          <w:sz w:val="28"/>
          <w:szCs w:val="28"/>
        </w:rPr>
        <w:t>Grant Applicability:</w:t>
      </w:r>
    </w:p>
    <w:p w14:paraId="485BF778" w14:textId="77777777" w:rsidR="00162DF0" w:rsidRPr="00A01D71" w:rsidRDefault="00162DF0" w:rsidP="00162DF0">
      <w:pPr>
        <w:pStyle w:val="Default"/>
        <w:spacing w:before="120" w:after="120"/>
        <w:ind w:left="720"/>
        <w:rPr>
          <w:i/>
        </w:rPr>
      </w:pPr>
      <w:r>
        <w:rPr>
          <w:i/>
        </w:rPr>
        <w:t>Describe whether or not this protocol is funded by a grant or contract and if so, what portions of the grant this study covers.</w:t>
      </w:r>
    </w:p>
    <w:p w14:paraId="0B31808D" w14:textId="0570B86D" w:rsidR="00162DF0" w:rsidRPr="00BE5C0B" w:rsidRDefault="00957E49" w:rsidP="00162DF0">
      <w:pPr>
        <w:pStyle w:val="BlockText"/>
        <w:shd w:val="clear" w:color="auto" w:fill="F2F2F2" w:themeFill="background1" w:themeFillShade="F2"/>
        <w:rPr>
          <w:i w:val="0"/>
        </w:rPr>
      </w:pPr>
      <w:r>
        <w:rPr>
          <w:i w:val="0"/>
        </w:rPr>
        <w:t xml:space="preserve">There isn’t funding for this project. It is being supported through departmental resources. </w:t>
      </w:r>
    </w:p>
    <w:p w14:paraId="051D5F6B" w14:textId="77777777" w:rsidR="00162DF0" w:rsidRPr="00BE5C0B" w:rsidRDefault="00162DF0" w:rsidP="00162DF0">
      <w:pPr>
        <w:pStyle w:val="BlockText"/>
        <w:shd w:val="clear" w:color="auto" w:fill="F2F2F2" w:themeFill="background1" w:themeFillShade="F2"/>
        <w:rPr>
          <w:i w:val="0"/>
        </w:rPr>
      </w:pPr>
    </w:p>
    <w:p w14:paraId="52E23634" w14:textId="77777777" w:rsidR="001C7854" w:rsidRPr="00811473" w:rsidRDefault="001C7854" w:rsidP="001C7854">
      <w:pPr>
        <w:pStyle w:val="Heading1"/>
        <w:numPr>
          <w:ilvl w:val="0"/>
          <w:numId w:val="0"/>
        </w:numPr>
      </w:pPr>
    </w:p>
    <w:p w14:paraId="4B465AC8" w14:textId="77777777" w:rsidR="001C7854" w:rsidRPr="001C7854" w:rsidRDefault="001C7854" w:rsidP="001C7854">
      <w:pPr>
        <w:pStyle w:val="TOCHeading"/>
        <w:spacing w:before="0" w:line="240" w:lineRule="auto"/>
        <w:rPr>
          <w:rFonts w:ascii="Times New Roman" w:hAnsi="Times New Roman"/>
          <w:color w:val="000000"/>
        </w:rPr>
      </w:pPr>
      <w:r>
        <w:br w:type="page"/>
      </w:r>
      <w:r w:rsidRPr="001C7854">
        <w:rPr>
          <w:rFonts w:ascii="Times New Roman" w:hAnsi="Times New Roman"/>
          <w:color w:val="000000"/>
        </w:rPr>
        <w:lastRenderedPageBreak/>
        <w:t>Table of Contents</w:t>
      </w:r>
    </w:p>
    <w:p w14:paraId="65158817" w14:textId="77777777" w:rsidR="00C645AB" w:rsidRDefault="001C7854">
      <w:pPr>
        <w:pStyle w:val="TOC1"/>
        <w:tabs>
          <w:tab w:val="left" w:pos="66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981544" w:history="1">
        <w:r w:rsidR="00C645AB" w:rsidRPr="00146567">
          <w:rPr>
            <w:rStyle w:val="Hyperlink"/>
            <w:noProof/>
          </w:rPr>
          <w:t>1.0</w:t>
        </w:r>
        <w:r w:rsidR="00C645AB">
          <w:rPr>
            <w:rFonts w:asciiTheme="minorHAnsi" w:eastAsiaTheme="minorEastAsia" w:hAnsiTheme="minorHAnsi" w:cstheme="minorBidi"/>
            <w:noProof/>
            <w:sz w:val="22"/>
            <w:szCs w:val="22"/>
          </w:rPr>
          <w:tab/>
        </w:r>
        <w:r w:rsidR="00C645AB" w:rsidRPr="00146567">
          <w:rPr>
            <w:rStyle w:val="Hyperlink"/>
            <w:noProof/>
          </w:rPr>
          <w:t>Objectives</w:t>
        </w:r>
        <w:r w:rsidR="00C645AB">
          <w:rPr>
            <w:noProof/>
            <w:webHidden/>
          </w:rPr>
          <w:tab/>
        </w:r>
        <w:r w:rsidR="00C645AB">
          <w:rPr>
            <w:noProof/>
            <w:webHidden/>
          </w:rPr>
          <w:fldChar w:fldCharType="begin"/>
        </w:r>
        <w:r w:rsidR="00C645AB">
          <w:rPr>
            <w:noProof/>
            <w:webHidden/>
          </w:rPr>
          <w:instrText xml:space="preserve"> PAGEREF _Toc396981544 \h </w:instrText>
        </w:r>
        <w:r w:rsidR="00C645AB">
          <w:rPr>
            <w:noProof/>
            <w:webHidden/>
          </w:rPr>
        </w:r>
        <w:r w:rsidR="00C645AB">
          <w:rPr>
            <w:noProof/>
            <w:webHidden/>
          </w:rPr>
          <w:fldChar w:fldCharType="separate"/>
        </w:r>
        <w:r w:rsidR="006A4C74">
          <w:rPr>
            <w:noProof/>
            <w:webHidden/>
          </w:rPr>
          <w:t>4</w:t>
        </w:r>
        <w:r w:rsidR="00C645AB">
          <w:rPr>
            <w:noProof/>
            <w:webHidden/>
          </w:rPr>
          <w:fldChar w:fldCharType="end"/>
        </w:r>
      </w:hyperlink>
    </w:p>
    <w:p w14:paraId="0612C79B"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45" w:history="1">
        <w:r w:rsidR="00C645AB" w:rsidRPr="00146567">
          <w:rPr>
            <w:rStyle w:val="Hyperlink"/>
            <w:noProof/>
          </w:rPr>
          <w:t>2.0</w:t>
        </w:r>
        <w:r w:rsidR="00C645AB">
          <w:rPr>
            <w:rFonts w:asciiTheme="minorHAnsi" w:eastAsiaTheme="minorEastAsia" w:hAnsiTheme="minorHAnsi" w:cstheme="minorBidi"/>
            <w:noProof/>
            <w:sz w:val="22"/>
            <w:szCs w:val="22"/>
          </w:rPr>
          <w:tab/>
        </w:r>
        <w:r w:rsidR="00C645AB" w:rsidRPr="00146567">
          <w:rPr>
            <w:rStyle w:val="Hyperlink"/>
            <w:noProof/>
          </w:rPr>
          <w:t>Background</w:t>
        </w:r>
        <w:r w:rsidR="00C645AB">
          <w:rPr>
            <w:noProof/>
            <w:webHidden/>
          </w:rPr>
          <w:tab/>
        </w:r>
        <w:r w:rsidR="00C645AB">
          <w:rPr>
            <w:noProof/>
            <w:webHidden/>
          </w:rPr>
          <w:fldChar w:fldCharType="begin"/>
        </w:r>
        <w:r w:rsidR="00C645AB">
          <w:rPr>
            <w:noProof/>
            <w:webHidden/>
          </w:rPr>
          <w:instrText xml:space="preserve"> PAGEREF _Toc396981545 \h </w:instrText>
        </w:r>
        <w:r w:rsidR="00C645AB">
          <w:rPr>
            <w:noProof/>
            <w:webHidden/>
          </w:rPr>
        </w:r>
        <w:r w:rsidR="00C645AB">
          <w:rPr>
            <w:noProof/>
            <w:webHidden/>
          </w:rPr>
          <w:fldChar w:fldCharType="separate"/>
        </w:r>
        <w:r w:rsidR="006A4C74">
          <w:rPr>
            <w:noProof/>
            <w:webHidden/>
          </w:rPr>
          <w:t>4</w:t>
        </w:r>
        <w:r w:rsidR="00C645AB">
          <w:rPr>
            <w:noProof/>
            <w:webHidden/>
          </w:rPr>
          <w:fldChar w:fldCharType="end"/>
        </w:r>
      </w:hyperlink>
    </w:p>
    <w:p w14:paraId="19803258"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46" w:history="1">
        <w:r w:rsidR="00C645AB" w:rsidRPr="00146567">
          <w:rPr>
            <w:rStyle w:val="Hyperlink"/>
            <w:bCs/>
            <w:noProof/>
          </w:rPr>
          <w:t>3.0</w:t>
        </w:r>
        <w:r w:rsidR="00C645AB">
          <w:rPr>
            <w:rFonts w:asciiTheme="minorHAnsi" w:eastAsiaTheme="minorEastAsia" w:hAnsiTheme="minorHAnsi" w:cstheme="minorBidi"/>
            <w:noProof/>
            <w:sz w:val="22"/>
            <w:szCs w:val="22"/>
          </w:rPr>
          <w:tab/>
        </w:r>
        <w:r w:rsidR="00C645AB" w:rsidRPr="00146567">
          <w:rPr>
            <w:rStyle w:val="Hyperlink"/>
            <w:noProof/>
          </w:rPr>
          <w:t>Inclusion and Exclusion Criteria</w:t>
        </w:r>
        <w:r w:rsidR="00C645AB">
          <w:rPr>
            <w:noProof/>
            <w:webHidden/>
          </w:rPr>
          <w:tab/>
        </w:r>
        <w:r w:rsidR="00C645AB">
          <w:rPr>
            <w:noProof/>
            <w:webHidden/>
          </w:rPr>
          <w:fldChar w:fldCharType="begin"/>
        </w:r>
        <w:r w:rsidR="00C645AB">
          <w:rPr>
            <w:noProof/>
            <w:webHidden/>
          </w:rPr>
          <w:instrText xml:space="preserve"> PAGEREF _Toc396981546 \h </w:instrText>
        </w:r>
        <w:r w:rsidR="00C645AB">
          <w:rPr>
            <w:noProof/>
            <w:webHidden/>
          </w:rPr>
        </w:r>
        <w:r w:rsidR="00C645AB">
          <w:rPr>
            <w:noProof/>
            <w:webHidden/>
          </w:rPr>
          <w:fldChar w:fldCharType="separate"/>
        </w:r>
        <w:r w:rsidR="006A4C74">
          <w:rPr>
            <w:noProof/>
            <w:webHidden/>
          </w:rPr>
          <w:t>5</w:t>
        </w:r>
        <w:r w:rsidR="00C645AB">
          <w:rPr>
            <w:noProof/>
            <w:webHidden/>
          </w:rPr>
          <w:fldChar w:fldCharType="end"/>
        </w:r>
      </w:hyperlink>
    </w:p>
    <w:p w14:paraId="661813D0"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47" w:history="1">
        <w:r w:rsidR="00C645AB" w:rsidRPr="00146567">
          <w:rPr>
            <w:rStyle w:val="Hyperlink"/>
            <w:bCs/>
            <w:noProof/>
          </w:rPr>
          <w:t>4.0</w:t>
        </w:r>
        <w:r w:rsidR="00C645AB">
          <w:rPr>
            <w:rFonts w:asciiTheme="minorHAnsi" w:eastAsiaTheme="minorEastAsia" w:hAnsiTheme="minorHAnsi" w:cstheme="minorBidi"/>
            <w:noProof/>
            <w:sz w:val="22"/>
            <w:szCs w:val="22"/>
          </w:rPr>
          <w:tab/>
        </w:r>
        <w:r w:rsidR="00C645AB" w:rsidRPr="00146567">
          <w:rPr>
            <w:rStyle w:val="Hyperlink"/>
            <w:noProof/>
          </w:rPr>
          <w:t>Study-Wide Number of Subjects (Multisite/Multicenter Only)</w:t>
        </w:r>
        <w:r w:rsidR="00C645AB">
          <w:rPr>
            <w:noProof/>
            <w:webHidden/>
          </w:rPr>
          <w:tab/>
        </w:r>
        <w:r w:rsidR="00C645AB">
          <w:rPr>
            <w:noProof/>
            <w:webHidden/>
          </w:rPr>
          <w:fldChar w:fldCharType="begin"/>
        </w:r>
        <w:r w:rsidR="00C645AB">
          <w:rPr>
            <w:noProof/>
            <w:webHidden/>
          </w:rPr>
          <w:instrText xml:space="preserve"> PAGEREF _Toc396981547 \h </w:instrText>
        </w:r>
        <w:r w:rsidR="00C645AB">
          <w:rPr>
            <w:noProof/>
            <w:webHidden/>
          </w:rPr>
        </w:r>
        <w:r w:rsidR="00C645AB">
          <w:rPr>
            <w:noProof/>
            <w:webHidden/>
          </w:rPr>
          <w:fldChar w:fldCharType="separate"/>
        </w:r>
        <w:r w:rsidR="006A4C74">
          <w:rPr>
            <w:noProof/>
            <w:webHidden/>
          </w:rPr>
          <w:t>6</w:t>
        </w:r>
        <w:r w:rsidR="00C645AB">
          <w:rPr>
            <w:noProof/>
            <w:webHidden/>
          </w:rPr>
          <w:fldChar w:fldCharType="end"/>
        </w:r>
      </w:hyperlink>
    </w:p>
    <w:p w14:paraId="44BCF518"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48" w:history="1">
        <w:r w:rsidR="00C645AB" w:rsidRPr="00146567">
          <w:rPr>
            <w:rStyle w:val="Hyperlink"/>
            <w:bCs/>
            <w:noProof/>
          </w:rPr>
          <w:t>5.0</w:t>
        </w:r>
        <w:r w:rsidR="00C645AB">
          <w:rPr>
            <w:rFonts w:asciiTheme="minorHAnsi" w:eastAsiaTheme="minorEastAsia" w:hAnsiTheme="minorHAnsi" w:cstheme="minorBidi"/>
            <w:noProof/>
            <w:sz w:val="22"/>
            <w:szCs w:val="22"/>
          </w:rPr>
          <w:tab/>
        </w:r>
        <w:r w:rsidR="00C645AB" w:rsidRPr="00146567">
          <w:rPr>
            <w:rStyle w:val="Hyperlink"/>
            <w:noProof/>
          </w:rPr>
          <w:t>Study-Wide Recruitment Methods (Multisite/Multicenter Only)</w:t>
        </w:r>
        <w:r w:rsidR="00C645AB">
          <w:rPr>
            <w:noProof/>
            <w:webHidden/>
          </w:rPr>
          <w:tab/>
        </w:r>
        <w:r w:rsidR="00C645AB">
          <w:rPr>
            <w:noProof/>
            <w:webHidden/>
          </w:rPr>
          <w:fldChar w:fldCharType="begin"/>
        </w:r>
        <w:r w:rsidR="00C645AB">
          <w:rPr>
            <w:noProof/>
            <w:webHidden/>
          </w:rPr>
          <w:instrText xml:space="preserve"> PAGEREF _Toc396981548 \h </w:instrText>
        </w:r>
        <w:r w:rsidR="00C645AB">
          <w:rPr>
            <w:noProof/>
            <w:webHidden/>
          </w:rPr>
        </w:r>
        <w:r w:rsidR="00C645AB">
          <w:rPr>
            <w:noProof/>
            <w:webHidden/>
          </w:rPr>
          <w:fldChar w:fldCharType="separate"/>
        </w:r>
        <w:r w:rsidR="006A4C74">
          <w:rPr>
            <w:noProof/>
            <w:webHidden/>
          </w:rPr>
          <w:t>6</w:t>
        </w:r>
        <w:r w:rsidR="00C645AB">
          <w:rPr>
            <w:noProof/>
            <w:webHidden/>
          </w:rPr>
          <w:fldChar w:fldCharType="end"/>
        </w:r>
      </w:hyperlink>
    </w:p>
    <w:p w14:paraId="20136E17"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49" w:history="1">
        <w:r w:rsidR="00C645AB" w:rsidRPr="00146567">
          <w:rPr>
            <w:rStyle w:val="Hyperlink"/>
            <w:noProof/>
          </w:rPr>
          <w:t>6.0</w:t>
        </w:r>
        <w:r w:rsidR="00C645AB">
          <w:rPr>
            <w:rFonts w:asciiTheme="minorHAnsi" w:eastAsiaTheme="minorEastAsia" w:hAnsiTheme="minorHAnsi" w:cstheme="minorBidi"/>
            <w:noProof/>
            <w:sz w:val="22"/>
            <w:szCs w:val="22"/>
          </w:rPr>
          <w:tab/>
        </w:r>
        <w:r w:rsidR="00C645AB" w:rsidRPr="00146567">
          <w:rPr>
            <w:rStyle w:val="Hyperlink"/>
            <w:noProof/>
          </w:rPr>
          <w:t>Multi-Site Research (Multisite/Multicenter Only)</w:t>
        </w:r>
        <w:r w:rsidR="00C645AB">
          <w:rPr>
            <w:noProof/>
            <w:webHidden/>
          </w:rPr>
          <w:tab/>
        </w:r>
        <w:r w:rsidR="00C645AB">
          <w:rPr>
            <w:noProof/>
            <w:webHidden/>
          </w:rPr>
          <w:fldChar w:fldCharType="begin"/>
        </w:r>
        <w:r w:rsidR="00C645AB">
          <w:rPr>
            <w:noProof/>
            <w:webHidden/>
          </w:rPr>
          <w:instrText xml:space="preserve"> PAGEREF _Toc396981549 \h </w:instrText>
        </w:r>
        <w:r w:rsidR="00C645AB">
          <w:rPr>
            <w:noProof/>
            <w:webHidden/>
          </w:rPr>
        </w:r>
        <w:r w:rsidR="00C645AB">
          <w:rPr>
            <w:noProof/>
            <w:webHidden/>
          </w:rPr>
          <w:fldChar w:fldCharType="separate"/>
        </w:r>
        <w:r w:rsidR="006A4C74">
          <w:rPr>
            <w:noProof/>
            <w:webHidden/>
          </w:rPr>
          <w:t>7</w:t>
        </w:r>
        <w:r w:rsidR="00C645AB">
          <w:rPr>
            <w:noProof/>
            <w:webHidden/>
          </w:rPr>
          <w:fldChar w:fldCharType="end"/>
        </w:r>
      </w:hyperlink>
    </w:p>
    <w:p w14:paraId="24733010"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0" w:history="1">
        <w:r w:rsidR="00C645AB" w:rsidRPr="00146567">
          <w:rPr>
            <w:rStyle w:val="Hyperlink"/>
            <w:noProof/>
          </w:rPr>
          <w:t>7.0</w:t>
        </w:r>
        <w:r w:rsidR="00C645AB">
          <w:rPr>
            <w:rFonts w:asciiTheme="minorHAnsi" w:eastAsiaTheme="minorEastAsia" w:hAnsiTheme="minorHAnsi" w:cstheme="minorBidi"/>
            <w:noProof/>
            <w:sz w:val="22"/>
            <w:szCs w:val="22"/>
          </w:rPr>
          <w:tab/>
        </w:r>
        <w:r w:rsidR="00C645AB" w:rsidRPr="00146567">
          <w:rPr>
            <w:rStyle w:val="Hyperlink"/>
            <w:noProof/>
          </w:rPr>
          <w:t>Study Timelines</w:t>
        </w:r>
        <w:r w:rsidR="00C645AB">
          <w:rPr>
            <w:noProof/>
            <w:webHidden/>
          </w:rPr>
          <w:tab/>
        </w:r>
        <w:r w:rsidR="00C645AB">
          <w:rPr>
            <w:noProof/>
            <w:webHidden/>
          </w:rPr>
          <w:fldChar w:fldCharType="begin"/>
        </w:r>
        <w:r w:rsidR="00C645AB">
          <w:rPr>
            <w:noProof/>
            <w:webHidden/>
          </w:rPr>
          <w:instrText xml:space="preserve"> PAGEREF _Toc396981550 \h </w:instrText>
        </w:r>
        <w:r w:rsidR="00C645AB">
          <w:rPr>
            <w:noProof/>
            <w:webHidden/>
          </w:rPr>
        </w:r>
        <w:r w:rsidR="00C645AB">
          <w:rPr>
            <w:noProof/>
            <w:webHidden/>
          </w:rPr>
          <w:fldChar w:fldCharType="separate"/>
        </w:r>
        <w:r w:rsidR="006A4C74">
          <w:rPr>
            <w:noProof/>
            <w:webHidden/>
          </w:rPr>
          <w:t>7</w:t>
        </w:r>
        <w:r w:rsidR="00C645AB">
          <w:rPr>
            <w:noProof/>
            <w:webHidden/>
          </w:rPr>
          <w:fldChar w:fldCharType="end"/>
        </w:r>
      </w:hyperlink>
    </w:p>
    <w:p w14:paraId="7207A921"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1" w:history="1">
        <w:r w:rsidR="00C645AB" w:rsidRPr="00146567">
          <w:rPr>
            <w:rStyle w:val="Hyperlink"/>
            <w:noProof/>
          </w:rPr>
          <w:t>8.0</w:t>
        </w:r>
        <w:r w:rsidR="00C645AB">
          <w:rPr>
            <w:rFonts w:asciiTheme="minorHAnsi" w:eastAsiaTheme="minorEastAsia" w:hAnsiTheme="minorHAnsi" w:cstheme="minorBidi"/>
            <w:noProof/>
            <w:sz w:val="22"/>
            <w:szCs w:val="22"/>
          </w:rPr>
          <w:tab/>
        </w:r>
        <w:r w:rsidR="00C645AB" w:rsidRPr="00146567">
          <w:rPr>
            <w:rStyle w:val="Hyperlink"/>
            <w:noProof/>
          </w:rPr>
          <w:t>Study Endpoints</w:t>
        </w:r>
        <w:r w:rsidR="00C645AB">
          <w:rPr>
            <w:noProof/>
            <w:webHidden/>
          </w:rPr>
          <w:tab/>
        </w:r>
        <w:r w:rsidR="00C645AB">
          <w:rPr>
            <w:noProof/>
            <w:webHidden/>
          </w:rPr>
          <w:fldChar w:fldCharType="begin"/>
        </w:r>
        <w:r w:rsidR="00C645AB">
          <w:rPr>
            <w:noProof/>
            <w:webHidden/>
          </w:rPr>
          <w:instrText xml:space="preserve"> PAGEREF _Toc396981551 \h </w:instrText>
        </w:r>
        <w:r w:rsidR="00C645AB">
          <w:rPr>
            <w:noProof/>
            <w:webHidden/>
          </w:rPr>
        </w:r>
        <w:r w:rsidR="00C645AB">
          <w:rPr>
            <w:noProof/>
            <w:webHidden/>
          </w:rPr>
          <w:fldChar w:fldCharType="separate"/>
        </w:r>
        <w:r w:rsidR="006A4C74">
          <w:rPr>
            <w:noProof/>
            <w:webHidden/>
          </w:rPr>
          <w:t>8</w:t>
        </w:r>
        <w:r w:rsidR="00C645AB">
          <w:rPr>
            <w:noProof/>
            <w:webHidden/>
          </w:rPr>
          <w:fldChar w:fldCharType="end"/>
        </w:r>
      </w:hyperlink>
    </w:p>
    <w:p w14:paraId="2AF05698"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2" w:history="1">
        <w:r w:rsidR="00C645AB" w:rsidRPr="00146567">
          <w:rPr>
            <w:rStyle w:val="Hyperlink"/>
            <w:noProof/>
          </w:rPr>
          <w:t>9.0</w:t>
        </w:r>
        <w:r w:rsidR="00C645AB">
          <w:rPr>
            <w:rFonts w:asciiTheme="minorHAnsi" w:eastAsiaTheme="minorEastAsia" w:hAnsiTheme="minorHAnsi" w:cstheme="minorBidi"/>
            <w:noProof/>
            <w:sz w:val="22"/>
            <w:szCs w:val="22"/>
          </w:rPr>
          <w:tab/>
        </w:r>
        <w:r w:rsidR="00C645AB" w:rsidRPr="00146567">
          <w:rPr>
            <w:rStyle w:val="Hyperlink"/>
            <w:noProof/>
          </w:rPr>
          <w:t>Procedures Involved</w:t>
        </w:r>
        <w:r w:rsidR="00C645AB">
          <w:rPr>
            <w:noProof/>
            <w:webHidden/>
          </w:rPr>
          <w:tab/>
        </w:r>
        <w:r w:rsidR="00C645AB">
          <w:rPr>
            <w:noProof/>
            <w:webHidden/>
          </w:rPr>
          <w:fldChar w:fldCharType="begin"/>
        </w:r>
        <w:r w:rsidR="00C645AB">
          <w:rPr>
            <w:noProof/>
            <w:webHidden/>
          </w:rPr>
          <w:instrText xml:space="preserve"> PAGEREF _Toc396981552 \h </w:instrText>
        </w:r>
        <w:r w:rsidR="00C645AB">
          <w:rPr>
            <w:noProof/>
            <w:webHidden/>
          </w:rPr>
        </w:r>
        <w:r w:rsidR="00C645AB">
          <w:rPr>
            <w:noProof/>
            <w:webHidden/>
          </w:rPr>
          <w:fldChar w:fldCharType="separate"/>
        </w:r>
        <w:r w:rsidR="006A4C74">
          <w:rPr>
            <w:noProof/>
            <w:webHidden/>
          </w:rPr>
          <w:t>8</w:t>
        </w:r>
        <w:r w:rsidR="00C645AB">
          <w:rPr>
            <w:noProof/>
            <w:webHidden/>
          </w:rPr>
          <w:fldChar w:fldCharType="end"/>
        </w:r>
      </w:hyperlink>
    </w:p>
    <w:p w14:paraId="6136C595"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3" w:history="1">
        <w:r w:rsidR="00C645AB" w:rsidRPr="00146567">
          <w:rPr>
            <w:rStyle w:val="Hyperlink"/>
            <w:noProof/>
          </w:rPr>
          <w:t>10.0</w:t>
        </w:r>
        <w:r w:rsidR="00C645AB">
          <w:rPr>
            <w:rFonts w:asciiTheme="minorHAnsi" w:eastAsiaTheme="minorEastAsia" w:hAnsiTheme="minorHAnsi" w:cstheme="minorBidi"/>
            <w:noProof/>
            <w:sz w:val="22"/>
            <w:szCs w:val="22"/>
          </w:rPr>
          <w:tab/>
        </w:r>
        <w:r w:rsidR="00C645AB" w:rsidRPr="00146567">
          <w:rPr>
            <w:rStyle w:val="Hyperlink"/>
            <w:noProof/>
          </w:rPr>
          <w:t>Data and Specimen Banking</w:t>
        </w:r>
        <w:r w:rsidR="00C645AB">
          <w:rPr>
            <w:noProof/>
            <w:webHidden/>
          </w:rPr>
          <w:tab/>
        </w:r>
        <w:r w:rsidR="00C645AB">
          <w:rPr>
            <w:noProof/>
            <w:webHidden/>
          </w:rPr>
          <w:fldChar w:fldCharType="begin"/>
        </w:r>
        <w:r w:rsidR="00C645AB">
          <w:rPr>
            <w:noProof/>
            <w:webHidden/>
          </w:rPr>
          <w:instrText xml:space="preserve"> PAGEREF _Toc396981553 \h </w:instrText>
        </w:r>
        <w:r w:rsidR="00C645AB">
          <w:rPr>
            <w:noProof/>
            <w:webHidden/>
          </w:rPr>
        </w:r>
        <w:r w:rsidR="00C645AB">
          <w:rPr>
            <w:noProof/>
            <w:webHidden/>
          </w:rPr>
          <w:fldChar w:fldCharType="separate"/>
        </w:r>
        <w:r w:rsidR="006A4C74">
          <w:rPr>
            <w:noProof/>
            <w:webHidden/>
          </w:rPr>
          <w:t>9</w:t>
        </w:r>
        <w:r w:rsidR="00C645AB">
          <w:rPr>
            <w:noProof/>
            <w:webHidden/>
          </w:rPr>
          <w:fldChar w:fldCharType="end"/>
        </w:r>
      </w:hyperlink>
    </w:p>
    <w:p w14:paraId="0D46C018"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4" w:history="1">
        <w:r w:rsidR="00C645AB" w:rsidRPr="00146567">
          <w:rPr>
            <w:rStyle w:val="Hyperlink"/>
            <w:noProof/>
          </w:rPr>
          <w:t>11.0</w:t>
        </w:r>
        <w:r w:rsidR="00C645AB">
          <w:rPr>
            <w:rFonts w:asciiTheme="minorHAnsi" w:eastAsiaTheme="minorEastAsia" w:hAnsiTheme="minorHAnsi" w:cstheme="minorBidi"/>
            <w:noProof/>
            <w:sz w:val="22"/>
            <w:szCs w:val="22"/>
          </w:rPr>
          <w:tab/>
        </w:r>
        <w:r w:rsidR="00C645AB" w:rsidRPr="00146567">
          <w:rPr>
            <w:rStyle w:val="Hyperlink"/>
            <w:noProof/>
          </w:rPr>
          <w:t>Data Management</w:t>
        </w:r>
        <w:r w:rsidR="00C645AB">
          <w:rPr>
            <w:noProof/>
            <w:webHidden/>
          </w:rPr>
          <w:tab/>
        </w:r>
        <w:r w:rsidR="00C645AB">
          <w:rPr>
            <w:noProof/>
            <w:webHidden/>
          </w:rPr>
          <w:fldChar w:fldCharType="begin"/>
        </w:r>
        <w:r w:rsidR="00C645AB">
          <w:rPr>
            <w:noProof/>
            <w:webHidden/>
          </w:rPr>
          <w:instrText xml:space="preserve"> PAGEREF _Toc396981554 \h </w:instrText>
        </w:r>
        <w:r w:rsidR="00C645AB">
          <w:rPr>
            <w:noProof/>
            <w:webHidden/>
          </w:rPr>
        </w:r>
        <w:r w:rsidR="00C645AB">
          <w:rPr>
            <w:noProof/>
            <w:webHidden/>
          </w:rPr>
          <w:fldChar w:fldCharType="separate"/>
        </w:r>
        <w:r w:rsidR="006A4C74">
          <w:rPr>
            <w:noProof/>
            <w:webHidden/>
          </w:rPr>
          <w:t>9</w:t>
        </w:r>
        <w:r w:rsidR="00C645AB">
          <w:rPr>
            <w:noProof/>
            <w:webHidden/>
          </w:rPr>
          <w:fldChar w:fldCharType="end"/>
        </w:r>
      </w:hyperlink>
    </w:p>
    <w:p w14:paraId="6E441FD3"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5" w:history="1">
        <w:r w:rsidR="00C645AB" w:rsidRPr="00146567">
          <w:rPr>
            <w:rStyle w:val="Hyperlink"/>
            <w:noProof/>
          </w:rPr>
          <w:t>12.0</w:t>
        </w:r>
        <w:r w:rsidR="00C645AB">
          <w:rPr>
            <w:rFonts w:asciiTheme="minorHAnsi" w:eastAsiaTheme="minorEastAsia" w:hAnsiTheme="minorHAnsi" w:cstheme="minorBidi"/>
            <w:noProof/>
            <w:sz w:val="22"/>
            <w:szCs w:val="22"/>
          </w:rPr>
          <w:tab/>
        </w:r>
        <w:r w:rsidR="00C645AB" w:rsidRPr="00146567">
          <w:rPr>
            <w:rStyle w:val="Hyperlink"/>
            <w:noProof/>
          </w:rPr>
          <w:t>Provisions to Monitor the Data and Ensure the Safety of Subjects</w:t>
        </w:r>
        <w:r w:rsidR="00C645AB">
          <w:rPr>
            <w:noProof/>
            <w:webHidden/>
          </w:rPr>
          <w:tab/>
        </w:r>
        <w:r w:rsidR="00C645AB">
          <w:rPr>
            <w:noProof/>
            <w:webHidden/>
          </w:rPr>
          <w:fldChar w:fldCharType="begin"/>
        </w:r>
        <w:r w:rsidR="00C645AB">
          <w:rPr>
            <w:noProof/>
            <w:webHidden/>
          </w:rPr>
          <w:instrText xml:space="preserve"> PAGEREF _Toc396981555 \h </w:instrText>
        </w:r>
        <w:r w:rsidR="00C645AB">
          <w:rPr>
            <w:noProof/>
            <w:webHidden/>
          </w:rPr>
        </w:r>
        <w:r w:rsidR="00C645AB">
          <w:rPr>
            <w:noProof/>
            <w:webHidden/>
          </w:rPr>
          <w:fldChar w:fldCharType="separate"/>
        </w:r>
        <w:r w:rsidR="006A4C74">
          <w:rPr>
            <w:noProof/>
            <w:webHidden/>
          </w:rPr>
          <w:t>10</w:t>
        </w:r>
        <w:r w:rsidR="00C645AB">
          <w:rPr>
            <w:noProof/>
            <w:webHidden/>
          </w:rPr>
          <w:fldChar w:fldCharType="end"/>
        </w:r>
      </w:hyperlink>
    </w:p>
    <w:p w14:paraId="4685C9F4"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6" w:history="1">
        <w:r w:rsidR="00C645AB" w:rsidRPr="00146567">
          <w:rPr>
            <w:rStyle w:val="Hyperlink"/>
            <w:noProof/>
          </w:rPr>
          <w:t>13.0</w:t>
        </w:r>
        <w:r w:rsidR="00C645AB">
          <w:rPr>
            <w:rFonts w:asciiTheme="minorHAnsi" w:eastAsiaTheme="minorEastAsia" w:hAnsiTheme="minorHAnsi" w:cstheme="minorBidi"/>
            <w:noProof/>
            <w:sz w:val="22"/>
            <w:szCs w:val="22"/>
          </w:rPr>
          <w:tab/>
        </w:r>
        <w:r w:rsidR="00C645AB" w:rsidRPr="00146567">
          <w:rPr>
            <w:rStyle w:val="Hyperlink"/>
            <w:noProof/>
          </w:rPr>
          <w:t>Withdrawal of Subjects</w:t>
        </w:r>
        <w:r w:rsidR="00C645AB">
          <w:rPr>
            <w:noProof/>
            <w:webHidden/>
          </w:rPr>
          <w:tab/>
        </w:r>
        <w:r w:rsidR="00C645AB">
          <w:rPr>
            <w:noProof/>
            <w:webHidden/>
          </w:rPr>
          <w:fldChar w:fldCharType="begin"/>
        </w:r>
        <w:r w:rsidR="00C645AB">
          <w:rPr>
            <w:noProof/>
            <w:webHidden/>
          </w:rPr>
          <w:instrText xml:space="preserve"> PAGEREF _Toc396981556 \h </w:instrText>
        </w:r>
        <w:r w:rsidR="00C645AB">
          <w:rPr>
            <w:noProof/>
            <w:webHidden/>
          </w:rPr>
        </w:r>
        <w:r w:rsidR="00C645AB">
          <w:rPr>
            <w:noProof/>
            <w:webHidden/>
          </w:rPr>
          <w:fldChar w:fldCharType="separate"/>
        </w:r>
        <w:r w:rsidR="006A4C74">
          <w:rPr>
            <w:noProof/>
            <w:webHidden/>
          </w:rPr>
          <w:t>11</w:t>
        </w:r>
        <w:r w:rsidR="00C645AB">
          <w:rPr>
            <w:noProof/>
            <w:webHidden/>
          </w:rPr>
          <w:fldChar w:fldCharType="end"/>
        </w:r>
      </w:hyperlink>
    </w:p>
    <w:p w14:paraId="15A1697D"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7" w:history="1">
        <w:r w:rsidR="00C645AB" w:rsidRPr="00146567">
          <w:rPr>
            <w:rStyle w:val="Hyperlink"/>
            <w:noProof/>
          </w:rPr>
          <w:t>14.0</w:t>
        </w:r>
        <w:r w:rsidR="00C645AB">
          <w:rPr>
            <w:rFonts w:asciiTheme="minorHAnsi" w:eastAsiaTheme="minorEastAsia" w:hAnsiTheme="minorHAnsi" w:cstheme="minorBidi"/>
            <w:noProof/>
            <w:sz w:val="22"/>
            <w:szCs w:val="22"/>
          </w:rPr>
          <w:tab/>
        </w:r>
        <w:r w:rsidR="00C645AB" w:rsidRPr="00146567">
          <w:rPr>
            <w:rStyle w:val="Hyperlink"/>
            <w:noProof/>
          </w:rPr>
          <w:t>Risks to Subjects</w:t>
        </w:r>
        <w:r w:rsidR="00C645AB">
          <w:rPr>
            <w:noProof/>
            <w:webHidden/>
          </w:rPr>
          <w:tab/>
        </w:r>
        <w:r w:rsidR="00C645AB">
          <w:rPr>
            <w:noProof/>
            <w:webHidden/>
          </w:rPr>
          <w:fldChar w:fldCharType="begin"/>
        </w:r>
        <w:r w:rsidR="00C645AB">
          <w:rPr>
            <w:noProof/>
            <w:webHidden/>
          </w:rPr>
          <w:instrText xml:space="preserve"> PAGEREF _Toc396981557 \h </w:instrText>
        </w:r>
        <w:r w:rsidR="00C645AB">
          <w:rPr>
            <w:noProof/>
            <w:webHidden/>
          </w:rPr>
        </w:r>
        <w:r w:rsidR="00C645AB">
          <w:rPr>
            <w:noProof/>
            <w:webHidden/>
          </w:rPr>
          <w:fldChar w:fldCharType="separate"/>
        </w:r>
        <w:r w:rsidR="006A4C74">
          <w:rPr>
            <w:noProof/>
            <w:webHidden/>
          </w:rPr>
          <w:t>12</w:t>
        </w:r>
        <w:r w:rsidR="00C645AB">
          <w:rPr>
            <w:noProof/>
            <w:webHidden/>
          </w:rPr>
          <w:fldChar w:fldCharType="end"/>
        </w:r>
      </w:hyperlink>
    </w:p>
    <w:p w14:paraId="6C589DB3"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8" w:history="1">
        <w:r w:rsidR="00C645AB" w:rsidRPr="00146567">
          <w:rPr>
            <w:rStyle w:val="Hyperlink"/>
            <w:noProof/>
          </w:rPr>
          <w:t>15.0</w:t>
        </w:r>
        <w:r w:rsidR="00C645AB">
          <w:rPr>
            <w:rFonts w:asciiTheme="minorHAnsi" w:eastAsiaTheme="minorEastAsia" w:hAnsiTheme="minorHAnsi" w:cstheme="minorBidi"/>
            <w:noProof/>
            <w:sz w:val="22"/>
            <w:szCs w:val="22"/>
          </w:rPr>
          <w:tab/>
        </w:r>
        <w:r w:rsidR="00C645AB" w:rsidRPr="00146567">
          <w:rPr>
            <w:rStyle w:val="Hyperlink"/>
            <w:noProof/>
          </w:rPr>
          <w:t>Potential Benefits to Subjects</w:t>
        </w:r>
        <w:r w:rsidR="00C645AB">
          <w:rPr>
            <w:noProof/>
            <w:webHidden/>
          </w:rPr>
          <w:tab/>
        </w:r>
        <w:r w:rsidR="00C645AB">
          <w:rPr>
            <w:noProof/>
            <w:webHidden/>
          </w:rPr>
          <w:fldChar w:fldCharType="begin"/>
        </w:r>
        <w:r w:rsidR="00C645AB">
          <w:rPr>
            <w:noProof/>
            <w:webHidden/>
          </w:rPr>
          <w:instrText xml:space="preserve"> PAGEREF _Toc396981558 \h </w:instrText>
        </w:r>
        <w:r w:rsidR="00C645AB">
          <w:rPr>
            <w:noProof/>
            <w:webHidden/>
          </w:rPr>
        </w:r>
        <w:r w:rsidR="00C645AB">
          <w:rPr>
            <w:noProof/>
            <w:webHidden/>
          </w:rPr>
          <w:fldChar w:fldCharType="separate"/>
        </w:r>
        <w:r w:rsidR="006A4C74">
          <w:rPr>
            <w:noProof/>
            <w:webHidden/>
          </w:rPr>
          <w:t>12</w:t>
        </w:r>
        <w:r w:rsidR="00C645AB">
          <w:rPr>
            <w:noProof/>
            <w:webHidden/>
          </w:rPr>
          <w:fldChar w:fldCharType="end"/>
        </w:r>
      </w:hyperlink>
    </w:p>
    <w:p w14:paraId="1EA6CC33"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59" w:history="1">
        <w:r w:rsidR="00C645AB" w:rsidRPr="00146567">
          <w:rPr>
            <w:rStyle w:val="Hyperlink"/>
            <w:noProof/>
          </w:rPr>
          <w:t>16.0</w:t>
        </w:r>
        <w:r w:rsidR="00C645AB">
          <w:rPr>
            <w:rFonts w:asciiTheme="minorHAnsi" w:eastAsiaTheme="minorEastAsia" w:hAnsiTheme="minorHAnsi" w:cstheme="minorBidi"/>
            <w:noProof/>
            <w:sz w:val="22"/>
            <w:szCs w:val="22"/>
          </w:rPr>
          <w:tab/>
        </w:r>
        <w:r w:rsidR="00C645AB" w:rsidRPr="00146567">
          <w:rPr>
            <w:rStyle w:val="Hyperlink"/>
            <w:noProof/>
          </w:rPr>
          <w:t>Vulnerable Populations</w:t>
        </w:r>
        <w:r w:rsidR="00C645AB">
          <w:rPr>
            <w:noProof/>
            <w:webHidden/>
          </w:rPr>
          <w:tab/>
        </w:r>
        <w:r w:rsidR="00C645AB">
          <w:rPr>
            <w:noProof/>
            <w:webHidden/>
          </w:rPr>
          <w:fldChar w:fldCharType="begin"/>
        </w:r>
        <w:r w:rsidR="00C645AB">
          <w:rPr>
            <w:noProof/>
            <w:webHidden/>
          </w:rPr>
          <w:instrText xml:space="preserve"> PAGEREF _Toc396981559 \h </w:instrText>
        </w:r>
        <w:r w:rsidR="00C645AB">
          <w:rPr>
            <w:noProof/>
            <w:webHidden/>
          </w:rPr>
        </w:r>
        <w:r w:rsidR="00C645AB">
          <w:rPr>
            <w:noProof/>
            <w:webHidden/>
          </w:rPr>
          <w:fldChar w:fldCharType="separate"/>
        </w:r>
        <w:r w:rsidR="006A4C74">
          <w:rPr>
            <w:noProof/>
            <w:webHidden/>
          </w:rPr>
          <w:t>12</w:t>
        </w:r>
        <w:r w:rsidR="00C645AB">
          <w:rPr>
            <w:noProof/>
            <w:webHidden/>
          </w:rPr>
          <w:fldChar w:fldCharType="end"/>
        </w:r>
      </w:hyperlink>
    </w:p>
    <w:p w14:paraId="7FF470DA"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0" w:history="1">
        <w:r w:rsidR="00C645AB" w:rsidRPr="00146567">
          <w:rPr>
            <w:rStyle w:val="Hyperlink"/>
            <w:noProof/>
          </w:rPr>
          <w:t>17.0</w:t>
        </w:r>
        <w:r w:rsidR="00C645AB">
          <w:rPr>
            <w:rFonts w:asciiTheme="minorHAnsi" w:eastAsiaTheme="minorEastAsia" w:hAnsiTheme="minorHAnsi" w:cstheme="minorBidi"/>
            <w:noProof/>
            <w:sz w:val="22"/>
            <w:szCs w:val="22"/>
          </w:rPr>
          <w:tab/>
        </w:r>
        <w:r w:rsidR="00C645AB" w:rsidRPr="00146567">
          <w:rPr>
            <w:rStyle w:val="Hyperlink"/>
            <w:noProof/>
          </w:rPr>
          <w:t>Community-Based Participatory Research</w:t>
        </w:r>
        <w:r w:rsidR="00C645AB">
          <w:rPr>
            <w:noProof/>
            <w:webHidden/>
          </w:rPr>
          <w:tab/>
        </w:r>
        <w:r w:rsidR="00C645AB">
          <w:rPr>
            <w:noProof/>
            <w:webHidden/>
          </w:rPr>
          <w:fldChar w:fldCharType="begin"/>
        </w:r>
        <w:r w:rsidR="00C645AB">
          <w:rPr>
            <w:noProof/>
            <w:webHidden/>
          </w:rPr>
          <w:instrText xml:space="preserve"> PAGEREF _Toc396981560 \h </w:instrText>
        </w:r>
        <w:r w:rsidR="00C645AB">
          <w:rPr>
            <w:noProof/>
            <w:webHidden/>
          </w:rPr>
        </w:r>
        <w:r w:rsidR="00C645AB">
          <w:rPr>
            <w:noProof/>
            <w:webHidden/>
          </w:rPr>
          <w:fldChar w:fldCharType="separate"/>
        </w:r>
        <w:r w:rsidR="006A4C74">
          <w:rPr>
            <w:noProof/>
            <w:webHidden/>
          </w:rPr>
          <w:t>13</w:t>
        </w:r>
        <w:r w:rsidR="00C645AB">
          <w:rPr>
            <w:noProof/>
            <w:webHidden/>
          </w:rPr>
          <w:fldChar w:fldCharType="end"/>
        </w:r>
      </w:hyperlink>
    </w:p>
    <w:p w14:paraId="5F9A6177"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1" w:history="1">
        <w:r w:rsidR="00C645AB" w:rsidRPr="00146567">
          <w:rPr>
            <w:rStyle w:val="Hyperlink"/>
            <w:noProof/>
          </w:rPr>
          <w:t>18.0</w:t>
        </w:r>
        <w:r w:rsidR="00C645AB">
          <w:rPr>
            <w:rFonts w:asciiTheme="minorHAnsi" w:eastAsiaTheme="minorEastAsia" w:hAnsiTheme="minorHAnsi" w:cstheme="minorBidi"/>
            <w:noProof/>
            <w:sz w:val="22"/>
            <w:szCs w:val="22"/>
          </w:rPr>
          <w:tab/>
        </w:r>
        <w:r w:rsidR="00C645AB" w:rsidRPr="00146567">
          <w:rPr>
            <w:rStyle w:val="Hyperlink"/>
            <w:noProof/>
          </w:rPr>
          <w:t>Sharing of Results with Subjects</w:t>
        </w:r>
        <w:r w:rsidR="00C645AB">
          <w:rPr>
            <w:noProof/>
            <w:webHidden/>
          </w:rPr>
          <w:tab/>
        </w:r>
        <w:r w:rsidR="00C645AB">
          <w:rPr>
            <w:noProof/>
            <w:webHidden/>
          </w:rPr>
          <w:fldChar w:fldCharType="begin"/>
        </w:r>
        <w:r w:rsidR="00C645AB">
          <w:rPr>
            <w:noProof/>
            <w:webHidden/>
          </w:rPr>
          <w:instrText xml:space="preserve"> PAGEREF _Toc396981561 \h </w:instrText>
        </w:r>
        <w:r w:rsidR="00C645AB">
          <w:rPr>
            <w:noProof/>
            <w:webHidden/>
          </w:rPr>
        </w:r>
        <w:r w:rsidR="00C645AB">
          <w:rPr>
            <w:noProof/>
            <w:webHidden/>
          </w:rPr>
          <w:fldChar w:fldCharType="separate"/>
        </w:r>
        <w:r w:rsidR="006A4C74">
          <w:rPr>
            <w:noProof/>
            <w:webHidden/>
          </w:rPr>
          <w:t>13</w:t>
        </w:r>
        <w:r w:rsidR="00C645AB">
          <w:rPr>
            <w:noProof/>
            <w:webHidden/>
          </w:rPr>
          <w:fldChar w:fldCharType="end"/>
        </w:r>
      </w:hyperlink>
    </w:p>
    <w:p w14:paraId="4099FF40"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2" w:history="1">
        <w:r w:rsidR="00C645AB" w:rsidRPr="00146567">
          <w:rPr>
            <w:rStyle w:val="Hyperlink"/>
            <w:noProof/>
          </w:rPr>
          <w:t>19.0</w:t>
        </w:r>
        <w:r w:rsidR="00C645AB">
          <w:rPr>
            <w:rFonts w:asciiTheme="minorHAnsi" w:eastAsiaTheme="minorEastAsia" w:hAnsiTheme="minorHAnsi" w:cstheme="minorBidi"/>
            <w:noProof/>
            <w:sz w:val="22"/>
            <w:szCs w:val="22"/>
          </w:rPr>
          <w:tab/>
        </w:r>
        <w:r w:rsidR="00C645AB" w:rsidRPr="00146567">
          <w:rPr>
            <w:rStyle w:val="Hyperlink"/>
            <w:noProof/>
          </w:rPr>
          <w:t>Setting</w:t>
        </w:r>
        <w:r w:rsidR="00C645AB">
          <w:rPr>
            <w:noProof/>
            <w:webHidden/>
          </w:rPr>
          <w:tab/>
        </w:r>
        <w:r w:rsidR="00C645AB">
          <w:rPr>
            <w:noProof/>
            <w:webHidden/>
          </w:rPr>
          <w:fldChar w:fldCharType="begin"/>
        </w:r>
        <w:r w:rsidR="00C645AB">
          <w:rPr>
            <w:noProof/>
            <w:webHidden/>
          </w:rPr>
          <w:instrText xml:space="preserve"> PAGEREF _Toc396981562 \h </w:instrText>
        </w:r>
        <w:r w:rsidR="00C645AB">
          <w:rPr>
            <w:noProof/>
            <w:webHidden/>
          </w:rPr>
        </w:r>
        <w:r w:rsidR="00C645AB">
          <w:rPr>
            <w:noProof/>
            <w:webHidden/>
          </w:rPr>
          <w:fldChar w:fldCharType="separate"/>
        </w:r>
        <w:r w:rsidR="006A4C74">
          <w:rPr>
            <w:noProof/>
            <w:webHidden/>
          </w:rPr>
          <w:t>14</w:t>
        </w:r>
        <w:r w:rsidR="00C645AB">
          <w:rPr>
            <w:noProof/>
            <w:webHidden/>
          </w:rPr>
          <w:fldChar w:fldCharType="end"/>
        </w:r>
      </w:hyperlink>
    </w:p>
    <w:p w14:paraId="6EE21F1A"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3" w:history="1">
        <w:r w:rsidR="00C645AB" w:rsidRPr="00146567">
          <w:rPr>
            <w:rStyle w:val="Hyperlink"/>
            <w:noProof/>
          </w:rPr>
          <w:t>20.0</w:t>
        </w:r>
        <w:r w:rsidR="00C645AB">
          <w:rPr>
            <w:rFonts w:asciiTheme="minorHAnsi" w:eastAsiaTheme="minorEastAsia" w:hAnsiTheme="minorHAnsi" w:cstheme="minorBidi"/>
            <w:noProof/>
            <w:sz w:val="22"/>
            <w:szCs w:val="22"/>
          </w:rPr>
          <w:tab/>
        </w:r>
        <w:r w:rsidR="00C645AB" w:rsidRPr="00146567">
          <w:rPr>
            <w:rStyle w:val="Hyperlink"/>
            <w:noProof/>
          </w:rPr>
          <w:t>Resources Available</w:t>
        </w:r>
        <w:r w:rsidR="00C645AB">
          <w:rPr>
            <w:noProof/>
            <w:webHidden/>
          </w:rPr>
          <w:tab/>
        </w:r>
        <w:r w:rsidR="00C645AB">
          <w:rPr>
            <w:noProof/>
            <w:webHidden/>
          </w:rPr>
          <w:fldChar w:fldCharType="begin"/>
        </w:r>
        <w:r w:rsidR="00C645AB">
          <w:rPr>
            <w:noProof/>
            <w:webHidden/>
          </w:rPr>
          <w:instrText xml:space="preserve"> PAGEREF _Toc396981563 \h </w:instrText>
        </w:r>
        <w:r w:rsidR="00C645AB">
          <w:rPr>
            <w:noProof/>
            <w:webHidden/>
          </w:rPr>
        </w:r>
        <w:r w:rsidR="00C645AB">
          <w:rPr>
            <w:noProof/>
            <w:webHidden/>
          </w:rPr>
          <w:fldChar w:fldCharType="separate"/>
        </w:r>
        <w:r w:rsidR="006A4C74">
          <w:rPr>
            <w:noProof/>
            <w:webHidden/>
          </w:rPr>
          <w:t>14</w:t>
        </w:r>
        <w:r w:rsidR="00C645AB">
          <w:rPr>
            <w:noProof/>
            <w:webHidden/>
          </w:rPr>
          <w:fldChar w:fldCharType="end"/>
        </w:r>
      </w:hyperlink>
    </w:p>
    <w:p w14:paraId="73D01503"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4" w:history="1">
        <w:r w:rsidR="00C645AB" w:rsidRPr="00146567">
          <w:rPr>
            <w:rStyle w:val="Hyperlink"/>
            <w:noProof/>
          </w:rPr>
          <w:t>21.0</w:t>
        </w:r>
        <w:r w:rsidR="00C645AB">
          <w:rPr>
            <w:rFonts w:asciiTheme="minorHAnsi" w:eastAsiaTheme="minorEastAsia" w:hAnsiTheme="minorHAnsi" w:cstheme="minorBidi"/>
            <w:noProof/>
            <w:sz w:val="22"/>
            <w:szCs w:val="22"/>
          </w:rPr>
          <w:tab/>
        </w:r>
        <w:r w:rsidR="00C645AB" w:rsidRPr="00146567">
          <w:rPr>
            <w:rStyle w:val="Hyperlink"/>
            <w:noProof/>
          </w:rPr>
          <w:t>Prior Approvals</w:t>
        </w:r>
        <w:r w:rsidR="00C645AB">
          <w:rPr>
            <w:noProof/>
            <w:webHidden/>
          </w:rPr>
          <w:tab/>
        </w:r>
        <w:r w:rsidR="00C645AB">
          <w:rPr>
            <w:noProof/>
            <w:webHidden/>
          </w:rPr>
          <w:fldChar w:fldCharType="begin"/>
        </w:r>
        <w:r w:rsidR="00C645AB">
          <w:rPr>
            <w:noProof/>
            <w:webHidden/>
          </w:rPr>
          <w:instrText xml:space="preserve"> PAGEREF _Toc396981564 \h </w:instrText>
        </w:r>
        <w:r w:rsidR="00C645AB">
          <w:rPr>
            <w:noProof/>
            <w:webHidden/>
          </w:rPr>
        </w:r>
        <w:r w:rsidR="00C645AB">
          <w:rPr>
            <w:noProof/>
            <w:webHidden/>
          </w:rPr>
          <w:fldChar w:fldCharType="separate"/>
        </w:r>
        <w:r w:rsidR="006A4C74">
          <w:rPr>
            <w:noProof/>
            <w:webHidden/>
          </w:rPr>
          <w:t>15</w:t>
        </w:r>
        <w:r w:rsidR="00C645AB">
          <w:rPr>
            <w:noProof/>
            <w:webHidden/>
          </w:rPr>
          <w:fldChar w:fldCharType="end"/>
        </w:r>
      </w:hyperlink>
    </w:p>
    <w:p w14:paraId="10C31BF0"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5" w:history="1">
        <w:r w:rsidR="00C645AB" w:rsidRPr="00146567">
          <w:rPr>
            <w:rStyle w:val="Hyperlink"/>
            <w:bCs/>
            <w:noProof/>
          </w:rPr>
          <w:t>22.0</w:t>
        </w:r>
        <w:r w:rsidR="00C645AB">
          <w:rPr>
            <w:rFonts w:asciiTheme="minorHAnsi" w:eastAsiaTheme="minorEastAsia" w:hAnsiTheme="minorHAnsi" w:cstheme="minorBidi"/>
            <w:noProof/>
            <w:sz w:val="22"/>
            <w:szCs w:val="22"/>
          </w:rPr>
          <w:tab/>
        </w:r>
        <w:r w:rsidR="00C645AB" w:rsidRPr="00146567">
          <w:rPr>
            <w:rStyle w:val="Hyperlink"/>
            <w:noProof/>
          </w:rPr>
          <w:t>Recruitment Methods</w:t>
        </w:r>
        <w:r w:rsidR="00C645AB">
          <w:rPr>
            <w:noProof/>
            <w:webHidden/>
          </w:rPr>
          <w:tab/>
        </w:r>
        <w:r w:rsidR="00C645AB">
          <w:rPr>
            <w:noProof/>
            <w:webHidden/>
          </w:rPr>
          <w:fldChar w:fldCharType="begin"/>
        </w:r>
        <w:r w:rsidR="00C645AB">
          <w:rPr>
            <w:noProof/>
            <w:webHidden/>
          </w:rPr>
          <w:instrText xml:space="preserve"> PAGEREF _Toc396981565 \h </w:instrText>
        </w:r>
        <w:r w:rsidR="00C645AB">
          <w:rPr>
            <w:noProof/>
            <w:webHidden/>
          </w:rPr>
        </w:r>
        <w:r w:rsidR="00C645AB">
          <w:rPr>
            <w:noProof/>
            <w:webHidden/>
          </w:rPr>
          <w:fldChar w:fldCharType="separate"/>
        </w:r>
        <w:r w:rsidR="006A4C74">
          <w:rPr>
            <w:noProof/>
            <w:webHidden/>
          </w:rPr>
          <w:t>16</w:t>
        </w:r>
        <w:r w:rsidR="00C645AB">
          <w:rPr>
            <w:noProof/>
            <w:webHidden/>
          </w:rPr>
          <w:fldChar w:fldCharType="end"/>
        </w:r>
      </w:hyperlink>
    </w:p>
    <w:p w14:paraId="281385CE"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6" w:history="1">
        <w:r w:rsidR="00C645AB" w:rsidRPr="00146567">
          <w:rPr>
            <w:rStyle w:val="Hyperlink"/>
            <w:bCs/>
            <w:noProof/>
          </w:rPr>
          <w:t>23.0</w:t>
        </w:r>
        <w:r w:rsidR="00C645AB">
          <w:rPr>
            <w:rFonts w:asciiTheme="minorHAnsi" w:eastAsiaTheme="minorEastAsia" w:hAnsiTheme="minorHAnsi" w:cstheme="minorBidi"/>
            <w:noProof/>
            <w:sz w:val="22"/>
            <w:szCs w:val="22"/>
          </w:rPr>
          <w:tab/>
        </w:r>
        <w:r w:rsidR="00C645AB" w:rsidRPr="00146567">
          <w:rPr>
            <w:rStyle w:val="Hyperlink"/>
            <w:noProof/>
          </w:rPr>
          <w:t>Local Number of Subjects</w:t>
        </w:r>
        <w:r w:rsidR="00C645AB">
          <w:rPr>
            <w:noProof/>
            <w:webHidden/>
          </w:rPr>
          <w:tab/>
        </w:r>
        <w:r w:rsidR="00C645AB">
          <w:rPr>
            <w:noProof/>
            <w:webHidden/>
          </w:rPr>
          <w:fldChar w:fldCharType="begin"/>
        </w:r>
        <w:r w:rsidR="00C645AB">
          <w:rPr>
            <w:noProof/>
            <w:webHidden/>
          </w:rPr>
          <w:instrText xml:space="preserve"> PAGEREF _Toc396981566 \h </w:instrText>
        </w:r>
        <w:r w:rsidR="00C645AB">
          <w:rPr>
            <w:noProof/>
            <w:webHidden/>
          </w:rPr>
        </w:r>
        <w:r w:rsidR="00C645AB">
          <w:rPr>
            <w:noProof/>
            <w:webHidden/>
          </w:rPr>
          <w:fldChar w:fldCharType="separate"/>
        </w:r>
        <w:r w:rsidR="006A4C74">
          <w:rPr>
            <w:noProof/>
            <w:webHidden/>
          </w:rPr>
          <w:t>16</w:t>
        </w:r>
        <w:r w:rsidR="00C645AB">
          <w:rPr>
            <w:noProof/>
            <w:webHidden/>
          </w:rPr>
          <w:fldChar w:fldCharType="end"/>
        </w:r>
      </w:hyperlink>
    </w:p>
    <w:p w14:paraId="1000EB7B"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7" w:history="1">
        <w:r w:rsidR="00C645AB" w:rsidRPr="00146567">
          <w:rPr>
            <w:rStyle w:val="Hyperlink"/>
            <w:noProof/>
          </w:rPr>
          <w:t>24.0</w:t>
        </w:r>
        <w:r w:rsidR="00C645AB">
          <w:rPr>
            <w:rFonts w:asciiTheme="minorHAnsi" w:eastAsiaTheme="minorEastAsia" w:hAnsiTheme="minorHAnsi" w:cstheme="minorBidi"/>
            <w:noProof/>
            <w:sz w:val="22"/>
            <w:szCs w:val="22"/>
          </w:rPr>
          <w:tab/>
        </w:r>
        <w:r w:rsidR="00C645AB" w:rsidRPr="00146567">
          <w:rPr>
            <w:rStyle w:val="Hyperlink"/>
            <w:noProof/>
          </w:rPr>
          <w:t>Confidentiality</w:t>
        </w:r>
        <w:r w:rsidR="00C645AB">
          <w:rPr>
            <w:noProof/>
            <w:webHidden/>
          </w:rPr>
          <w:tab/>
        </w:r>
        <w:r w:rsidR="00C645AB">
          <w:rPr>
            <w:noProof/>
            <w:webHidden/>
          </w:rPr>
          <w:fldChar w:fldCharType="begin"/>
        </w:r>
        <w:r w:rsidR="00C645AB">
          <w:rPr>
            <w:noProof/>
            <w:webHidden/>
          </w:rPr>
          <w:instrText xml:space="preserve"> PAGEREF _Toc396981567 \h </w:instrText>
        </w:r>
        <w:r w:rsidR="00C645AB">
          <w:rPr>
            <w:noProof/>
            <w:webHidden/>
          </w:rPr>
        </w:r>
        <w:r w:rsidR="00C645AB">
          <w:rPr>
            <w:noProof/>
            <w:webHidden/>
          </w:rPr>
          <w:fldChar w:fldCharType="separate"/>
        </w:r>
        <w:r w:rsidR="006A4C74">
          <w:rPr>
            <w:noProof/>
            <w:webHidden/>
          </w:rPr>
          <w:t>16</w:t>
        </w:r>
        <w:r w:rsidR="00C645AB">
          <w:rPr>
            <w:noProof/>
            <w:webHidden/>
          </w:rPr>
          <w:fldChar w:fldCharType="end"/>
        </w:r>
      </w:hyperlink>
    </w:p>
    <w:p w14:paraId="0E5697A4"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8" w:history="1">
        <w:r w:rsidR="00C645AB" w:rsidRPr="00146567">
          <w:rPr>
            <w:rStyle w:val="Hyperlink"/>
            <w:noProof/>
          </w:rPr>
          <w:t>25.0</w:t>
        </w:r>
        <w:r w:rsidR="00C645AB">
          <w:rPr>
            <w:rFonts w:asciiTheme="minorHAnsi" w:eastAsiaTheme="minorEastAsia" w:hAnsiTheme="minorHAnsi" w:cstheme="minorBidi"/>
            <w:noProof/>
            <w:sz w:val="22"/>
            <w:szCs w:val="22"/>
          </w:rPr>
          <w:tab/>
        </w:r>
        <w:r w:rsidR="00C645AB" w:rsidRPr="00146567">
          <w:rPr>
            <w:rStyle w:val="Hyperlink"/>
            <w:noProof/>
          </w:rPr>
          <w:t>Provisions to Protect the Privacy Interests of Subjects</w:t>
        </w:r>
        <w:r w:rsidR="00C645AB">
          <w:rPr>
            <w:noProof/>
            <w:webHidden/>
          </w:rPr>
          <w:tab/>
        </w:r>
        <w:r w:rsidR="00C645AB">
          <w:rPr>
            <w:noProof/>
            <w:webHidden/>
          </w:rPr>
          <w:fldChar w:fldCharType="begin"/>
        </w:r>
        <w:r w:rsidR="00C645AB">
          <w:rPr>
            <w:noProof/>
            <w:webHidden/>
          </w:rPr>
          <w:instrText xml:space="preserve"> PAGEREF _Toc396981568 \h </w:instrText>
        </w:r>
        <w:r w:rsidR="00C645AB">
          <w:rPr>
            <w:noProof/>
            <w:webHidden/>
          </w:rPr>
        </w:r>
        <w:r w:rsidR="00C645AB">
          <w:rPr>
            <w:noProof/>
            <w:webHidden/>
          </w:rPr>
          <w:fldChar w:fldCharType="separate"/>
        </w:r>
        <w:r w:rsidR="006A4C74">
          <w:rPr>
            <w:noProof/>
            <w:webHidden/>
          </w:rPr>
          <w:t>17</w:t>
        </w:r>
        <w:r w:rsidR="00C645AB">
          <w:rPr>
            <w:noProof/>
            <w:webHidden/>
          </w:rPr>
          <w:fldChar w:fldCharType="end"/>
        </w:r>
      </w:hyperlink>
    </w:p>
    <w:p w14:paraId="2B042CC5"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69" w:history="1">
        <w:r w:rsidR="00C645AB" w:rsidRPr="00146567">
          <w:rPr>
            <w:rStyle w:val="Hyperlink"/>
            <w:noProof/>
          </w:rPr>
          <w:t>26.0</w:t>
        </w:r>
        <w:r w:rsidR="00C645AB">
          <w:rPr>
            <w:rFonts w:asciiTheme="minorHAnsi" w:eastAsiaTheme="minorEastAsia" w:hAnsiTheme="minorHAnsi" w:cstheme="minorBidi"/>
            <w:noProof/>
            <w:sz w:val="22"/>
            <w:szCs w:val="22"/>
          </w:rPr>
          <w:tab/>
        </w:r>
        <w:r w:rsidR="00C645AB" w:rsidRPr="00146567">
          <w:rPr>
            <w:rStyle w:val="Hyperlink"/>
            <w:noProof/>
          </w:rPr>
          <w:t>Compensation for Research-Related Injury</w:t>
        </w:r>
        <w:r w:rsidR="00C645AB">
          <w:rPr>
            <w:noProof/>
            <w:webHidden/>
          </w:rPr>
          <w:tab/>
        </w:r>
        <w:r w:rsidR="00C645AB">
          <w:rPr>
            <w:noProof/>
            <w:webHidden/>
          </w:rPr>
          <w:fldChar w:fldCharType="begin"/>
        </w:r>
        <w:r w:rsidR="00C645AB">
          <w:rPr>
            <w:noProof/>
            <w:webHidden/>
          </w:rPr>
          <w:instrText xml:space="preserve"> PAGEREF _Toc396981569 \h </w:instrText>
        </w:r>
        <w:r w:rsidR="00C645AB">
          <w:rPr>
            <w:noProof/>
            <w:webHidden/>
          </w:rPr>
        </w:r>
        <w:r w:rsidR="00C645AB">
          <w:rPr>
            <w:noProof/>
            <w:webHidden/>
          </w:rPr>
          <w:fldChar w:fldCharType="separate"/>
        </w:r>
        <w:r w:rsidR="006A4C74">
          <w:rPr>
            <w:noProof/>
            <w:webHidden/>
          </w:rPr>
          <w:t>17</w:t>
        </w:r>
        <w:r w:rsidR="00C645AB">
          <w:rPr>
            <w:noProof/>
            <w:webHidden/>
          </w:rPr>
          <w:fldChar w:fldCharType="end"/>
        </w:r>
      </w:hyperlink>
    </w:p>
    <w:p w14:paraId="5A365243"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70" w:history="1">
        <w:r w:rsidR="00C645AB" w:rsidRPr="00146567">
          <w:rPr>
            <w:rStyle w:val="Hyperlink"/>
            <w:noProof/>
          </w:rPr>
          <w:t>27.0</w:t>
        </w:r>
        <w:r w:rsidR="00C645AB">
          <w:rPr>
            <w:rFonts w:asciiTheme="minorHAnsi" w:eastAsiaTheme="minorEastAsia" w:hAnsiTheme="minorHAnsi" w:cstheme="minorBidi"/>
            <w:noProof/>
            <w:sz w:val="22"/>
            <w:szCs w:val="22"/>
          </w:rPr>
          <w:tab/>
        </w:r>
        <w:r w:rsidR="00C645AB" w:rsidRPr="00146567">
          <w:rPr>
            <w:rStyle w:val="Hyperlink"/>
            <w:noProof/>
          </w:rPr>
          <w:t>Economic Burden to Subjects</w:t>
        </w:r>
        <w:r w:rsidR="00C645AB">
          <w:rPr>
            <w:noProof/>
            <w:webHidden/>
          </w:rPr>
          <w:tab/>
        </w:r>
        <w:r w:rsidR="00C645AB">
          <w:rPr>
            <w:noProof/>
            <w:webHidden/>
          </w:rPr>
          <w:fldChar w:fldCharType="begin"/>
        </w:r>
        <w:r w:rsidR="00C645AB">
          <w:rPr>
            <w:noProof/>
            <w:webHidden/>
          </w:rPr>
          <w:instrText xml:space="preserve"> PAGEREF _Toc396981570 \h </w:instrText>
        </w:r>
        <w:r w:rsidR="00C645AB">
          <w:rPr>
            <w:noProof/>
            <w:webHidden/>
          </w:rPr>
        </w:r>
        <w:r w:rsidR="00C645AB">
          <w:rPr>
            <w:noProof/>
            <w:webHidden/>
          </w:rPr>
          <w:fldChar w:fldCharType="separate"/>
        </w:r>
        <w:r w:rsidR="006A4C74">
          <w:rPr>
            <w:noProof/>
            <w:webHidden/>
          </w:rPr>
          <w:t>18</w:t>
        </w:r>
        <w:r w:rsidR="00C645AB">
          <w:rPr>
            <w:noProof/>
            <w:webHidden/>
          </w:rPr>
          <w:fldChar w:fldCharType="end"/>
        </w:r>
      </w:hyperlink>
    </w:p>
    <w:p w14:paraId="70FEC63A"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71" w:history="1">
        <w:r w:rsidR="00C645AB" w:rsidRPr="00146567">
          <w:rPr>
            <w:rStyle w:val="Hyperlink"/>
            <w:noProof/>
          </w:rPr>
          <w:t>28.0</w:t>
        </w:r>
        <w:r w:rsidR="00C645AB">
          <w:rPr>
            <w:rFonts w:asciiTheme="minorHAnsi" w:eastAsiaTheme="minorEastAsia" w:hAnsiTheme="minorHAnsi" w:cstheme="minorBidi"/>
            <w:noProof/>
            <w:sz w:val="22"/>
            <w:szCs w:val="22"/>
          </w:rPr>
          <w:tab/>
        </w:r>
        <w:r w:rsidR="00C645AB" w:rsidRPr="00146567">
          <w:rPr>
            <w:rStyle w:val="Hyperlink"/>
            <w:noProof/>
          </w:rPr>
          <w:t>Consent Process</w:t>
        </w:r>
        <w:r w:rsidR="00C645AB">
          <w:rPr>
            <w:noProof/>
            <w:webHidden/>
          </w:rPr>
          <w:tab/>
        </w:r>
        <w:r w:rsidR="00C645AB">
          <w:rPr>
            <w:noProof/>
            <w:webHidden/>
          </w:rPr>
          <w:fldChar w:fldCharType="begin"/>
        </w:r>
        <w:r w:rsidR="00C645AB">
          <w:rPr>
            <w:noProof/>
            <w:webHidden/>
          </w:rPr>
          <w:instrText xml:space="preserve"> PAGEREF _Toc396981571 \h </w:instrText>
        </w:r>
        <w:r w:rsidR="00C645AB">
          <w:rPr>
            <w:noProof/>
            <w:webHidden/>
          </w:rPr>
        </w:r>
        <w:r w:rsidR="00C645AB">
          <w:rPr>
            <w:noProof/>
            <w:webHidden/>
          </w:rPr>
          <w:fldChar w:fldCharType="separate"/>
        </w:r>
        <w:r w:rsidR="006A4C74">
          <w:rPr>
            <w:noProof/>
            <w:webHidden/>
          </w:rPr>
          <w:t>18</w:t>
        </w:r>
        <w:r w:rsidR="00C645AB">
          <w:rPr>
            <w:noProof/>
            <w:webHidden/>
          </w:rPr>
          <w:fldChar w:fldCharType="end"/>
        </w:r>
      </w:hyperlink>
    </w:p>
    <w:p w14:paraId="7907A2DE"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72" w:history="1">
        <w:r w:rsidR="00C645AB" w:rsidRPr="00146567">
          <w:rPr>
            <w:rStyle w:val="Hyperlink"/>
            <w:noProof/>
          </w:rPr>
          <w:t>29.0</w:t>
        </w:r>
        <w:r w:rsidR="00C645AB">
          <w:rPr>
            <w:rFonts w:asciiTheme="minorHAnsi" w:eastAsiaTheme="minorEastAsia" w:hAnsiTheme="minorHAnsi" w:cstheme="minorBidi"/>
            <w:noProof/>
            <w:sz w:val="22"/>
            <w:szCs w:val="22"/>
          </w:rPr>
          <w:tab/>
        </w:r>
        <w:r w:rsidR="00C645AB" w:rsidRPr="00146567">
          <w:rPr>
            <w:rStyle w:val="Hyperlink"/>
            <w:noProof/>
          </w:rPr>
          <w:t>Process to Document Consent in Writing</w:t>
        </w:r>
        <w:r w:rsidR="00C645AB">
          <w:rPr>
            <w:noProof/>
            <w:webHidden/>
          </w:rPr>
          <w:tab/>
        </w:r>
        <w:r w:rsidR="00C645AB">
          <w:rPr>
            <w:noProof/>
            <w:webHidden/>
          </w:rPr>
          <w:fldChar w:fldCharType="begin"/>
        </w:r>
        <w:r w:rsidR="00C645AB">
          <w:rPr>
            <w:noProof/>
            <w:webHidden/>
          </w:rPr>
          <w:instrText xml:space="preserve"> PAGEREF _Toc396981572 \h </w:instrText>
        </w:r>
        <w:r w:rsidR="00C645AB">
          <w:rPr>
            <w:noProof/>
            <w:webHidden/>
          </w:rPr>
        </w:r>
        <w:r w:rsidR="00C645AB">
          <w:rPr>
            <w:noProof/>
            <w:webHidden/>
          </w:rPr>
          <w:fldChar w:fldCharType="separate"/>
        </w:r>
        <w:r w:rsidR="006A4C74">
          <w:rPr>
            <w:noProof/>
            <w:webHidden/>
          </w:rPr>
          <w:t>22</w:t>
        </w:r>
        <w:r w:rsidR="00C645AB">
          <w:rPr>
            <w:noProof/>
            <w:webHidden/>
          </w:rPr>
          <w:fldChar w:fldCharType="end"/>
        </w:r>
      </w:hyperlink>
    </w:p>
    <w:p w14:paraId="35000BF8" w14:textId="77777777" w:rsidR="00C645AB" w:rsidRDefault="00273A3C">
      <w:pPr>
        <w:pStyle w:val="TOC1"/>
        <w:tabs>
          <w:tab w:val="left" w:pos="660"/>
          <w:tab w:val="right" w:leader="dot" w:pos="8630"/>
        </w:tabs>
        <w:rPr>
          <w:rFonts w:asciiTheme="minorHAnsi" w:eastAsiaTheme="minorEastAsia" w:hAnsiTheme="minorHAnsi" w:cstheme="minorBidi"/>
          <w:noProof/>
          <w:sz w:val="22"/>
          <w:szCs w:val="22"/>
        </w:rPr>
      </w:pPr>
      <w:hyperlink w:anchor="_Toc396981573" w:history="1">
        <w:r w:rsidR="00C645AB" w:rsidRPr="00146567">
          <w:rPr>
            <w:rStyle w:val="Hyperlink"/>
            <w:noProof/>
          </w:rPr>
          <w:t>30.0</w:t>
        </w:r>
        <w:r w:rsidR="00C645AB">
          <w:rPr>
            <w:rFonts w:asciiTheme="minorHAnsi" w:eastAsiaTheme="minorEastAsia" w:hAnsiTheme="minorHAnsi" w:cstheme="minorBidi"/>
            <w:noProof/>
            <w:sz w:val="22"/>
            <w:szCs w:val="22"/>
          </w:rPr>
          <w:tab/>
        </w:r>
        <w:r w:rsidR="00C645AB" w:rsidRPr="00146567">
          <w:rPr>
            <w:rStyle w:val="Hyperlink"/>
            <w:noProof/>
          </w:rPr>
          <w:t>Drugs or Devices</w:t>
        </w:r>
        <w:r w:rsidR="00C645AB">
          <w:rPr>
            <w:noProof/>
            <w:webHidden/>
          </w:rPr>
          <w:tab/>
        </w:r>
        <w:r w:rsidR="00C645AB">
          <w:rPr>
            <w:noProof/>
            <w:webHidden/>
          </w:rPr>
          <w:fldChar w:fldCharType="begin"/>
        </w:r>
        <w:r w:rsidR="00C645AB">
          <w:rPr>
            <w:noProof/>
            <w:webHidden/>
          </w:rPr>
          <w:instrText xml:space="preserve"> PAGEREF _Toc396981573 \h </w:instrText>
        </w:r>
        <w:r w:rsidR="00C645AB">
          <w:rPr>
            <w:noProof/>
            <w:webHidden/>
          </w:rPr>
        </w:r>
        <w:r w:rsidR="00C645AB">
          <w:rPr>
            <w:noProof/>
            <w:webHidden/>
          </w:rPr>
          <w:fldChar w:fldCharType="separate"/>
        </w:r>
        <w:r w:rsidR="006A4C74">
          <w:rPr>
            <w:noProof/>
            <w:webHidden/>
          </w:rPr>
          <w:t>22</w:t>
        </w:r>
        <w:r w:rsidR="00C645AB">
          <w:rPr>
            <w:noProof/>
            <w:webHidden/>
          </w:rPr>
          <w:fldChar w:fldCharType="end"/>
        </w:r>
      </w:hyperlink>
    </w:p>
    <w:p w14:paraId="5DD80388" w14:textId="77777777" w:rsidR="001C7854" w:rsidRDefault="001C7854">
      <w:r>
        <w:rPr>
          <w:b/>
          <w:bCs/>
          <w:noProof/>
        </w:rPr>
        <w:fldChar w:fldCharType="end"/>
      </w:r>
    </w:p>
    <w:p w14:paraId="430C5B76" w14:textId="77777777" w:rsidR="00393FAF" w:rsidRPr="00811473" w:rsidRDefault="001C7854" w:rsidP="001C7854">
      <w:pPr>
        <w:pStyle w:val="Heading1"/>
        <w:ind w:left="0" w:firstLine="0"/>
      </w:pPr>
      <w:r>
        <w:br w:type="page"/>
      </w:r>
      <w:bookmarkStart w:id="0" w:name="_Toc396981544"/>
      <w:r w:rsidR="00393FAF" w:rsidRPr="00811473">
        <w:lastRenderedPageBreak/>
        <w:t>Objectives</w:t>
      </w:r>
      <w:bookmarkEnd w:id="0"/>
    </w:p>
    <w:p w14:paraId="4C1D9CA7" w14:textId="77777777" w:rsidR="00AD03CE" w:rsidRDefault="00393FAF" w:rsidP="00C645AB">
      <w:pPr>
        <w:pStyle w:val="BlockText"/>
        <w:numPr>
          <w:ilvl w:val="1"/>
          <w:numId w:val="16"/>
        </w:numPr>
        <w:ind w:left="1260" w:hanging="540"/>
      </w:pPr>
      <w:r w:rsidRPr="00CA0CB1">
        <w:t>Describe the purpose, specific aims, or objectives.</w:t>
      </w:r>
    </w:p>
    <w:p w14:paraId="194397C6" w14:textId="4CDEEA4A" w:rsidR="00DC32DB" w:rsidRPr="00DC32DB" w:rsidRDefault="003D5BCF" w:rsidP="00DC32DB">
      <w:pPr>
        <w:pStyle w:val="BlockText"/>
        <w:shd w:val="clear" w:color="auto" w:fill="F2F2F2" w:themeFill="background1" w:themeFillShade="F2"/>
        <w:rPr>
          <w:i w:val="0"/>
          <w:shd w:val="clear" w:color="auto" w:fill="D9D9D9" w:themeFill="background1" w:themeFillShade="D9"/>
        </w:rPr>
      </w:pPr>
      <w:r>
        <w:rPr>
          <w:i w:val="0"/>
        </w:rPr>
        <w:t>The</w:t>
      </w:r>
      <w:r w:rsidR="002C0F6A">
        <w:rPr>
          <w:i w:val="0"/>
        </w:rPr>
        <w:t xml:space="preserve"> </w:t>
      </w:r>
      <w:r>
        <w:rPr>
          <w:i w:val="0"/>
        </w:rPr>
        <w:t xml:space="preserve">objective </w:t>
      </w:r>
      <w:proofErr w:type="gramStart"/>
      <w:r>
        <w:rPr>
          <w:i w:val="0"/>
        </w:rPr>
        <w:t xml:space="preserve">of  </w:t>
      </w:r>
      <w:r w:rsidR="00957E49">
        <w:rPr>
          <w:i w:val="0"/>
        </w:rPr>
        <w:t>the</w:t>
      </w:r>
      <w:proofErr w:type="gramEnd"/>
      <w:r w:rsidR="00957E49">
        <w:rPr>
          <w:i w:val="0"/>
        </w:rPr>
        <w:t xml:space="preserve"> </w:t>
      </w:r>
      <w:r>
        <w:rPr>
          <w:i w:val="0"/>
        </w:rPr>
        <w:t>study is t</w:t>
      </w:r>
      <w:r w:rsidR="00650F07">
        <w:rPr>
          <w:i w:val="0"/>
        </w:rPr>
        <w:t xml:space="preserve">o quantify the frequency and prevalence of “copy and paste” events in </w:t>
      </w:r>
      <w:r w:rsidR="00F00E63">
        <w:rPr>
          <w:i w:val="0"/>
        </w:rPr>
        <w:t>narrative entries of electronic medical records</w:t>
      </w:r>
      <w:r w:rsidR="009C566A">
        <w:rPr>
          <w:i w:val="0"/>
        </w:rPr>
        <w:t xml:space="preserve"> (EMR</w:t>
      </w:r>
      <w:r w:rsidR="00957E49">
        <w:rPr>
          <w:i w:val="0"/>
        </w:rPr>
        <w:t>s</w:t>
      </w:r>
      <w:r w:rsidR="009C566A">
        <w:rPr>
          <w:i w:val="0"/>
        </w:rPr>
        <w:t>)</w:t>
      </w:r>
      <w:r w:rsidR="00F00E63">
        <w:rPr>
          <w:i w:val="0"/>
        </w:rPr>
        <w:t xml:space="preserve"> using formal mathematical and information-theoretic </w:t>
      </w:r>
      <w:r w:rsidR="009C566A">
        <w:rPr>
          <w:i w:val="0"/>
        </w:rPr>
        <w:t>criteria</w:t>
      </w:r>
      <w:r w:rsidR="00917793">
        <w:rPr>
          <w:i w:val="0"/>
        </w:rPr>
        <w:t>, e.g. text unification and</w:t>
      </w:r>
      <w:r w:rsidR="00555744">
        <w:rPr>
          <w:i w:val="0"/>
        </w:rPr>
        <w:t xml:space="preserve"> winnowing, </w:t>
      </w:r>
      <w:r w:rsidR="00957E49">
        <w:rPr>
          <w:i w:val="0"/>
        </w:rPr>
        <w:t xml:space="preserve">and </w:t>
      </w:r>
      <w:r w:rsidR="00555744">
        <w:rPr>
          <w:i w:val="0"/>
        </w:rPr>
        <w:t>statistical testing</w:t>
      </w:r>
      <w:r w:rsidR="00917793">
        <w:rPr>
          <w:i w:val="0"/>
        </w:rPr>
        <w:t xml:space="preserve">, </w:t>
      </w:r>
      <w:r w:rsidR="007528C3">
        <w:rPr>
          <w:i w:val="0"/>
        </w:rPr>
        <w:t xml:space="preserve">using large </w:t>
      </w:r>
      <w:r w:rsidR="009C566A">
        <w:rPr>
          <w:i w:val="0"/>
        </w:rPr>
        <w:t xml:space="preserve">EMR </w:t>
      </w:r>
      <w:bookmarkStart w:id="1" w:name="_GoBack"/>
      <w:bookmarkEnd w:id="1"/>
      <w:r w:rsidR="009C566A">
        <w:rPr>
          <w:i w:val="0"/>
        </w:rPr>
        <w:t>corpora.</w:t>
      </w:r>
      <w:r w:rsidR="00041704">
        <w:rPr>
          <w:i w:val="0"/>
        </w:rPr>
        <w:tab/>
      </w:r>
    </w:p>
    <w:p w14:paraId="51224784" w14:textId="77777777" w:rsidR="00393FAF" w:rsidRDefault="00393FAF" w:rsidP="00C645AB">
      <w:pPr>
        <w:pStyle w:val="BlockText"/>
        <w:numPr>
          <w:ilvl w:val="1"/>
          <w:numId w:val="16"/>
        </w:numPr>
        <w:ind w:left="1260" w:hanging="540"/>
      </w:pPr>
      <w:r w:rsidRPr="00CA0CB1">
        <w:t>State the hypotheses to be tested.</w:t>
      </w:r>
    </w:p>
    <w:p w14:paraId="4C8D9365" w14:textId="4FB3FE45" w:rsidR="00BE5C0B" w:rsidRPr="00BE5C0B" w:rsidRDefault="007528C3" w:rsidP="00BE5C0B">
      <w:pPr>
        <w:pStyle w:val="BlockText"/>
        <w:shd w:val="clear" w:color="auto" w:fill="F2F2F2" w:themeFill="background1" w:themeFillShade="F2"/>
        <w:rPr>
          <w:i w:val="0"/>
        </w:rPr>
      </w:pPr>
      <w:r>
        <w:rPr>
          <w:i w:val="0"/>
        </w:rPr>
        <w:t>A s</w:t>
      </w:r>
      <w:r w:rsidR="00555744">
        <w:rPr>
          <w:i w:val="0"/>
        </w:rPr>
        <w:t xml:space="preserve">ignificant fraction of </w:t>
      </w:r>
      <w:r w:rsidR="00041704">
        <w:rPr>
          <w:i w:val="0"/>
        </w:rPr>
        <w:t>narrative parts of EMR</w:t>
      </w:r>
      <w:r w:rsidR="003D2972">
        <w:rPr>
          <w:i w:val="0"/>
        </w:rPr>
        <w:t xml:space="preserve"> </w:t>
      </w:r>
      <w:r w:rsidR="00555744">
        <w:rPr>
          <w:i w:val="0"/>
        </w:rPr>
        <w:t>is generated via “copy and paste”</w:t>
      </w:r>
      <w:r w:rsidR="003973E9">
        <w:rPr>
          <w:i w:val="0"/>
        </w:rPr>
        <w:t xml:space="preserve"> </w:t>
      </w:r>
      <w:r w:rsidR="00446990">
        <w:rPr>
          <w:i w:val="0"/>
        </w:rPr>
        <w:t>behavior</w:t>
      </w:r>
      <w:r w:rsidR="003973E9">
        <w:rPr>
          <w:i w:val="0"/>
        </w:rPr>
        <w:t>, and simple string-comparison</w:t>
      </w:r>
      <w:r w:rsidR="00555744">
        <w:rPr>
          <w:i w:val="0"/>
        </w:rPr>
        <w:t xml:space="preserve">-based </w:t>
      </w:r>
      <w:r w:rsidR="00763F1C">
        <w:rPr>
          <w:i w:val="0"/>
        </w:rPr>
        <w:t>methods underestimate or incorrectly detect such events.</w:t>
      </w:r>
    </w:p>
    <w:p w14:paraId="6E5C731D" w14:textId="77777777" w:rsidR="00393FAF" w:rsidRPr="00CA0CB1" w:rsidRDefault="00393FAF" w:rsidP="00811473">
      <w:pPr>
        <w:pStyle w:val="Heading1"/>
      </w:pPr>
      <w:bookmarkStart w:id="2" w:name="_Toc396981545"/>
      <w:r w:rsidRPr="00A01D71">
        <w:t>Background</w:t>
      </w:r>
      <w:bookmarkEnd w:id="2"/>
    </w:p>
    <w:p w14:paraId="6BB90F2D" w14:textId="77777777" w:rsidR="00247B2B" w:rsidRDefault="00E64921" w:rsidP="00C645AB">
      <w:pPr>
        <w:pStyle w:val="BlockText"/>
        <w:numPr>
          <w:ilvl w:val="1"/>
          <w:numId w:val="16"/>
        </w:numPr>
        <w:ind w:left="1260" w:hanging="540"/>
      </w:pPr>
      <w:r w:rsidRPr="00CA0CB1">
        <w:t>Describe the relevant prior experience and gaps in current knowledge.</w:t>
      </w:r>
    </w:p>
    <w:p w14:paraId="5009F84B" w14:textId="5DB37054" w:rsidR="00CB3087" w:rsidRDefault="00F3774C">
      <w:pPr>
        <w:pStyle w:val="BlockText"/>
        <w:shd w:val="clear" w:color="auto" w:fill="F2F2F2" w:themeFill="background1" w:themeFillShade="F2"/>
        <w:rPr>
          <w:i w:val="0"/>
        </w:rPr>
      </w:pPr>
      <w:r>
        <w:rPr>
          <w:i w:val="0"/>
        </w:rPr>
        <w:t>Electronic Medical Records</w:t>
      </w:r>
      <w:r w:rsidR="000D4D1F">
        <w:rPr>
          <w:i w:val="0"/>
        </w:rPr>
        <w:t xml:space="preserve"> </w:t>
      </w:r>
      <w:r>
        <w:rPr>
          <w:i w:val="0"/>
        </w:rPr>
        <w:t xml:space="preserve">are increasingly replacing </w:t>
      </w:r>
      <w:r w:rsidR="00DF5C44">
        <w:rPr>
          <w:i w:val="0"/>
        </w:rPr>
        <w:t xml:space="preserve">traditional </w:t>
      </w:r>
      <w:r>
        <w:rPr>
          <w:i w:val="0"/>
        </w:rPr>
        <w:t>paper charts.</w:t>
      </w:r>
      <w:r w:rsidR="00541DD5">
        <w:rPr>
          <w:i w:val="0"/>
        </w:rPr>
        <w:fldChar w:fldCharType="begin"/>
      </w:r>
      <w:r w:rsidR="00541DD5">
        <w:rPr>
          <w:i w:val="0"/>
        </w:rPr>
        <w:instrText xml:space="preserve"> ADDIN EN.CITE &lt;EndNote&gt;&lt;Cite&gt;&lt;Author&gt;Hsiao&lt;/Author&gt;&lt;Year&gt;2014&lt;/Year&gt;&lt;RecNum&gt;56&lt;/RecNum&gt;&lt;DisplayText&gt;&lt;style face="superscript"&gt;1&lt;/style&gt;&lt;/DisplayText&gt;&lt;record&gt;&lt;rec-number&gt;56&lt;/rec-number&gt;&lt;foreign-keys&gt;&lt;key app="EN" db-id="afazdvdd2tterierz9np0v5vdsv9rf502v9x" timestamp="1435246516"&gt;56&lt;/key&gt;&lt;/foreign-keys&gt;&lt;ref-type name="Journal Article"&gt;17&lt;/ref-type&gt;&lt;contributors&gt;&lt;authors&gt;&lt;author&gt;Hsiao, C. J.&lt;/author&gt;&lt;author&gt;Hing, E.&lt;/author&gt;&lt;author&gt;Ashman, J.&lt;/author&gt;&lt;/authors&gt;&lt;/contributors&gt;&lt;auth-address&gt;Agency for Healthcare Research and Quality.&amp;#xD;National Center for Health Statistics.&lt;/auth-address&gt;&lt;titles&gt;&lt;title&gt;Trends in electronic health record system use among office-based physicians: United States, 2007-2012&lt;/title&gt;&lt;secondary-title&gt;Natl Health Stat Report&lt;/secondary-title&gt;&lt;/titles&gt;&lt;periodical&gt;&lt;full-title&gt;Natl Health Stat Report&lt;/full-title&gt;&lt;/periodical&gt;&lt;pages&gt;1-18&lt;/pages&gt;&lt;number&gt;75&lt;/number&gt;&lt;edition&gt;2014/05/23&lt;/edition&gt;&lt;keywords&gt;&lt;keyword&gt;Adult&lt;/keyword&gt;&lt;keyword&gt;Aged&lt;/keyword&gt;&lt;keyword&gt;Diffusion of Innovation&lt;/keyword&gt;&lt;keyword&gt;Electronic Health Records/trends/ utilization&lt;/keyword&gt;&lt;keyword&gt;Female&lt;/keyword&gt;&lt;keyword&gt;Humans&lt;/keyword&gt;&lt;keyword&gt;Male&lt;/keyword&gt;&lt;keyword&gt;Middle Aged&lt;/keyword&gt;&lt;keyword&gt;Physicians&amp;apos; Offices&lt;/keyword&gt;&lt;keyword&gt;Qualitative Research&lt;/keyword&gt;&lt;keyword&gt;Specialization&lt;/keyword&gt;&lt;keyword&gt;United States&lt;/keyword&gt;&lt;/keywords&gt;&lt;dates&gt;&lt;year&gt;2014&lt;/year&gt;&lt;pub-dates&gt;&lt;date&gt;May 20&lt;/date&gt;&lt;/pub-dates&gt;&lt;/dates&gt;&lt;isbn&gt;2164-8344 (Print)&amp;#xD;2164-8344 (Linking)&lt;/isbn&gt;&lt;accession-num&gt;24844589&lt;/accession-num&gt;&lt;urls&gt;&lt;/urls&gt;&lt;remote-database-provider&gt;NLM&lt;/remote-database-provider&gt;&lt;language&gt;eng&lt;/language&gt;&lt;/record&gt;&lt;/Cite&gt;&lt;/EndNote&gt;</w:instrText>
      </w:r>
      <w:r w:rsidR="00541DD5">
        <w:rPr>
          <w:i w:val="0"/>
        </w:rPr>
        <w:fldChar w:fldCharType="separate"/>
      </w:r>
      <w:r w:rsidR="00541DD5" w:rsidRPr="00541DD5">
        <w:rPr>
          <w:i w:val="0"/>
          <w:noProof/>
          <w:vertAlign w:val="superscript"/>
        </w:rPr>
        <w:t>1</w:t>
      </w:r>
      <w:r w:rsidR="00541DD5">
        <w:rPr>
          <w:i w:val="0"/>
        </w:rPr>
        <w:fldChar w:fldCharType="end"/>
      </w:r>
      <w:r>
        <w:rPr>
          <w:i w:val="0"/>
        </w:rPr>
        <w:t xml:space="preserve"> </w:t>
      </w:r>
      <w:r w:rsidR="00ED231F">
        <w:rPr>
          <w:i w:val="0"/>
        </w:rPr>
        <w:t>While t</w:t>
      </w:r>
      <w:r>
        <w:rPr>
          <w:i w:val="0"/>
        </w:rPr>
        <w:t>his</w:t>
      </w:r>
      <w:r w:rsidR="00DC12B0">
        <w:rPr>
          <w:i w:val="0"/>
        </w:rPr>
        <w:t xml:space="preserve"> process is</w:t>
      </w:r>
      <w:r w:rsidR="00ED231F">
        <w:rPr>
          <w:i w:val="0"/>
        </w:rPr>
        <w:t xml:space="preserve"> advantageous in many aspects,</w:t>
      </w:r>
      <w:r>
        <w:rPr>
          <w:i w:val="0"/>
        </w:rPr>
        <w:t xml:space="preserve"> including</w:t>
      </w:r>
      <w:r w:rsidR="00ED231F">
        <w:rPr>
          <w:i w:val="0"/>
        </w:rPr>
        <w:t xml:space="preserve"> </w:t>
      </w:r>
      <w:r w:rsidR="002C0F6A">
        <w:rPr>
          <w:i w:val="0"/>
        </w:rPr>
        <w:t>high</w:t>
      </w:r>
      <w:r w:rsidR="00C276B1">
        <w:rPr>
          <w:i w:val="0"/>
        </w:rPr>
        <w:t xml:space="preserve"> </w:t>
      </w:r>
      <w:r>
        <w:rPr>
          <w:i w:val="0"/>
        </w:rPr>
        <w:t xml:space="preserve">availability of </w:t>
      </w:r>
      <w:r w:rsidR="00CB3087">
        <w:rPr>
          <w:i w:val="0"/>
        </w:rPr>
        <w:t xml:space="preserve">the </w:t>
      </w:r>
      <w:r>
        <w:rPr>
          <w:i w:val="0"/>
        </w:rPr>
        <w:t xml:space="preserve">data, </w:t>
      </w:r>
      <w:r w:rsidR="00ED231F">
        <w:rPr>
          <w:i w:val="0"/>
        </w:rPr>
        <w:t xml:space="preserve">the </w:t>
      </w:r>
      <w:r>
        <w:rPr>
          <w:i w:val="0"/>
        </w:rPr>
        <w:t>ease of monitoring for disease trends</w:t>
      </w:r>
      <w:r w:rsidR="00ED231F">
        <w:rPr>
          <w:i w:val="0"/>
        </w:rPr>
        <w:t xml:space="preserve"> or the </w:t>
      </w:r>
      <w:r>
        <w:rPr>
          <w:i w:val="0"/>
        </w:rPr>
        <w:t>ability to provide live decision support to provider</w:t>
      </w:r>
      <w:r w:rsidR="00B04FE8">
        <w:rPr>
          <w:i w:val="0"/>
        </w:rPr>
        <w:t>s</w:t>
      </w:r>
      <w:r w:rsidR="00ED231F">
        <w:rPr>
          <w:i w:val="0"/>
        </w:rPr>
        <w:t>,</w:t>
      </w:r>
      <w:r>
        <w:rPr>
          <w:i w:val="0"/>
        </w:rPr>
        <w:t xml:space="preserve"> </w:t>
      </w:r>
      <w:r w:rsidR="00B04FE8">
        <w:rPr>
          <w:i w:val="0"/>
        </w:rPr>
        <w:t>it enables behaviors with a potentially adverse impact.</w:t>
      </w:r>
      <w:r w:rsidR="009936D1">
        <w:rPr>
          <w:i w:val="0"/>
        </w:rPr>
        <w:t xml:space="preserve"> One such behavior is copying and pasting by providers</w:t>
      </w:r>
      <w:r w:rsidR="007528C3">
        <w:rPr>
          <w:i w:val="0"/>
        </w:rPr>
        <w:t>,</w:t>
      </w:r>
      <w:r w:rsidR="009936D1">
        <w:rPr>
          <w:i w:val="0"/>
        </w:rPr>
        <w:t xml:space="preserve"> parts of their own or other providers’ narrative entries of EMR.</w:t>
      </w:r>
    </w:p>
    <w:p w14:paraId="525D0934" w14:textId="06481153" w:rsidR="00EF2A14" w:rsidRDefault="00F31B36">
      <w:pPr>
        <w:pStyle w:val="BlockText"/>
        <w:shd w:val="clear" w:color="auto" w:fill="F2F2F2" w:themeFill="background1" w:themeFillShade="F2"/>
        <w:rPr>
          <w:i w:val="0"/>
        </w:rPr>
      </w:pPr>
      <w:r>
        <w:rPr>
          <w:i w:val="0"/>
        </w:rPr>
        <w:t>Although “c</w:t>
      </w:r>
      <w:r w:rsidR="00AD2FFE">
        <w:rPr>
          <w:i w:val="0"/>
        </w:rPr>
        <w:t>opy and paste” events</w:t>
      </w:r>
      <w:r w:rsidR="00EF2A14">
        <w:rPr>
          <w:i w:val="0"/>
        </w:rPr>
        <w:t xml:space="preserve"> </w:t>
      </w:r>
      <w:r w:rsidR="003061E7">
        <w:rPr>
          <w:i w:val="0"/>
        </w:rPr>
        <w:t xml:space="preserve">often </w:t>
      </w:r>
      <w:r w:rsidR="00AD2FFE">
        <w:rPr>
          <w:i w:val="0"/>
        </w:rPr>
        <w:t xml:space="preserve">accelerate </w:t>
      </w:r>
      <w:r w:rsidR="00EF2A14">
        <w:rPr>
          <w:i w:val="0"/>
        </w:rPr>
        <w:t xml:space="preserve">document </w:t>
      </w:r>
      <w:r w:rsidR="00AD2FFE">
        <w:rPr>
          <w:i w:val="0"/>
        </w:rPr>
        <w:t xml:space="preserve">creation, </w:t>
      </w:r>
      <w:r w:rsidR="00EF2A14">
        <w:rPr>
          <w:i w:val="0"/>
        </w:rPr>
        <w:t>the</w:t>
      </w:r>
      <w:r w:rsidR="00A8128D">
        <w:rPr>
          <w:i w:val="0"/>
        </w:rPr>
        <w:t>ir</w:t>
      </w:r>
      <w:r w:rsidR="002D5806">
        <w:rPr>
          <w:i w:val="0"/>
        </w:rPr>
        <w:t xml:space="preserve"> potential </w:t>
      </w:r>
      <w:r w:rsidR="00EF2A14">
        <w:rPr>
          <w:i w:val="0"/>
        </w:rPr>
        <w:t xml:space="preserve">negative effects </w:t>
      </w:r>
      <w:r w:rsidR="002D5806">
        <w:rPr>
          <w:i w:val="0"/>
        </w:rPr>
        <w:t>cannot be neglected</w:t>
      </w:r>
      <w:r w:rsidR="00EF2A14">
        <w:rPr>
          <w:i w:val="0"/>
        </w:rPr>
        <w:t xml:space="preserve">. </w:t>
      </w:r>
      <w:r w:rsidR="007528C3">
        <w:rPr>
          <w:i w:val="0"/>
        </w:rPr>
        <w:t>A p</w:t>
      </w:r>
      <w:r w:rsidR="00EF2A14">
        <w:rPr>
          <w:i w:val="0"/>
        </w:rPr>
        <w:t>rovider who has copied information may or may not have fully reviewed the information being transferred</w:t>
      </w:r>
      <w:r w:rsidR="00811234">
        <w:rPr>
          <w:i w:val="0"/>
        </w:rPr>
        <w:t xml:space="preserve">, which may lead to percolation of incomplete or incorrect data. Moreover, </w:t>
      </w:r>
      <w:r w:rsidR="00EF2A14">
        <w:rPr>
          <w:i w:val="0"/>
        </w:rPr>
        <w:t>cognitive processing and summariz</w:t>
      </w:r>
      <w:r w:rsidR="00811234">
        <w:rPr>
          <w:i w:val="0"/>
        </w:rPr>
        <w:t xml:space="preserve">ation of </w:t>
      </w:r>
      <w:r w:rsidR="00EF2A14">
        <w:rPr>
          <w:i w:val="0"/>
        </w:rPr>
        <w:t>the patient’s information is likely poorer in such notes.</w:t>
      </w:r>
      <w:r w:rsidR="00541DD5">
        <w:rPr>
          <w:i w:val="0"/>
        </w:rPr>
        <w:fldChar w:fldCharType="begin">
          <w:fldData xml:space="preserve">PEVuZE5vdGU+PENpdGU+PEF1dGhvcj5IaXJzY2h0aWNrPC9BdXRob3I+PFllYXI+MjAwNjwvWWVh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</w:fldData>
        </w:fldChar>
      </w:r>
      <w:r w:rsidR="002C0F6A">
        <w:rPr>
          <w:i w:val="0"/>
        </w:rPr>
        <w:instrText xml:space="preserve"> ADDIN EN.CITE </w:instrText>
      </w:r>
      <w:r w:rsidR="002C0F6A">
        <w:rPr>
          <w:i w:val="0"/>
        </w:rPr>
        <w:fldChar w:fldCharType="begin">
          <w:fldData xml:space="preserve">PEVuZE5vdGU+PENpdGU+PEF1dGhvcj5IaXJzY2h0aWNrPC9BdXRob3I+PFllYXI+MjAwNjwvWWVh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</w:fldData>
        </w:fldChar>
      </w:r>
      <w:r w:rsidR="002C0F6A">
        <w:rPr>
          <w:i w:val="0"/>
        </w:rPr>
        <w:instrText xml:space="preserve"> ADDIN EN.CITE.DATA </w:instrText>
      </w:r>
      <w:r w:rsidR="002C0F6A">
        <w:rPr>
          <w:i w:val="0"/>
        </w:rPr>
      </w:r>
      <w:r w:rsidR="002C0F6A">
        <w:rPr>
          <w:i w:val="0"/>
        </w:rPr>
        <w:fldChar w:fldCharType="end"/>
      </w:r>
      <w:r w:rsidR="00541DD5">
        <w:rPr>
          <w:i w:val="0"/>
        </w:rPr>
      </w:r>
      <w:r w:rsidR="00541DD5">
        <w:rPr>
          <w:i w:val="0"/>
        </w:rPr>
        <w:fldChar w:fldCharType="separate"/>
      </w:r>
      <w:r w:rsidR="002C0F6A" w:rsidRPr="002C0F6A">
        <w:rPr>
          <w:i w:val="0"/>
          <w:noProof/>
          <w:vertAlign w:val="superscript"/>
        </w:rPr>
        <w:t>2,3</w:t>
      </w:r>
      <w:r w:rsidR="00541DD5">
        <w:rPr>
          <w:i w:val="0"/>
        </w:rPr>
        <w:fldChar w:fldCharType="end"/>
      </w:r>
      <w:r w:rsidR="00EF2A14">
        <w:rPr>
          <w:i w:val="0"/>
        </w:rPr>
        <w:t xml:space="preserve"> </w:t>
      </w:r>
    </w:p>
    <w:p w14:paraId="371ECFB6" w14:textId="0111D8FC" w:rsidR="00EF2A14" w:rsidRPr="00BE5C0B" w:rsidRDefault="0055185B">
      <w:pPr>
        <w:pStyle w:val="BlockText"/>
        <w:shd w:val="clear" w:color="auto" w:fill="F2F2F2" w:themeFill="background1" w:themeFillShade="F2"/>
        <w:rPr>
          <w:i w:val="0"/>
        </w:rPr>
      </w:pPr>
      <w:r>
        <w:rPr>
          <w:i w:val="0"/>
        </w:rPr>
        <w:t>To this day</w:t>
      </w:r>
      <w:r w:rsidR="00DB1E39">
        <w:rPr>
          <w:i w:val="0"/>
        </w:rPr>
        <w:t>,</w:t>
      </w:r>
      <w:r w:rsidR="00EF2A14">
        <w:rPr>
          <w:i w:val="0"/>
        </w:rPr>
        <w:t xml:space="preserve"> only a few </w:t>
      </w:r>
      <w:r w:rsidR="00C0643F">
        <w:rPr>
          <w:i w:val="0"/>
        </w:rPr>
        <w:t>limited</w:t>
      </w:r>
      <w:r w:rsidR="00BE55B5">
        <w:rPr>
          <w:i w:val="0"/>
        </w:rPr>
        <w:t xml:space="preserve"> </w:t>
      </w:r>
      <w:r w:rsidR="00EF2A14">
        <w:rPr>
          <w:i w:val="0"/>
        </w:rPr>
        <w:t xml:space="preserve">studies have </w:t>
      </w:r>
      <w:r w:rsidR="00BE55B5">
        <w:rPr>
          <w:i w:val="0"/>
        </w:rPr>
        <w:t xml:space="preserve">approached </w:t>
      </w:r>
      <w:r w:rsidR="00EF2A14">
        <w:rPr>
          <w:i w:val="0"/>
        </w:rPr>
        <w:t>the topic.</w:t>
      </w:r>
      <w:r w:rsidR="00541DD5">
        <w:rPr>
          <w:i w:val="0"/>
        </w:rPr>
        <w:fldChar w:fldCharType="begin">
          <w:fldData xml:space="preserve">PEVuZE5vdGU+PENpdGU+PEF1dGhvcj5XcmVubjwvQXV0aG9yPjxZZWFyPjIwMTA8L1llYXI+PFJl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</w:fldData>
        </w:fldChar>
      </w:r>
      <w:r w:rsidR="002C0F6A">
        <w:instrText xml:space="preserve"> ADDIN EN.CITE </w:instrText>
      </w:r>
      <w:r w:rsidR="002C0F6A">
        <w:rPr>
          <w:i w:val="0"/>
        </w:rPr>
        <w:fldChar w:fldCharType="begin">
          <w:fldData xml:space="preserve">PEVuZE5vdGU+PENpdGU+PEF1dGhvcj5XcmVubjwvQXV0aG9yPjxZZWFyPjIwMTA8L1llYXI+PFJl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</w:fldData>
        </w:fldChar>
      </w:r>
      <w:r w:rsidR="002C0F6A">
        <w:instrText xml:space="preserve"> ADDIN EN.CITE.DATA </w:instrText>
      </w:r>
      <w:r w:rsidR="002C0F6A">
        <w:rPr>
          <w:i w:val="0"/>
        </w:rPr>
      </w:r>
      <w:r w:rsidR="002C0F6A">
        <w:rPr>
          <w:i w:val="0"/>
        </w:rPr>
        <w:fldChar w:fldCharType="end"/>
      </w:r>
      <w:r w:rsidR="00541DD5">
        <w:rPr>
          <w:i w:val="0"/>
        </w:rPr>
      </w:r>
      <w:r w:rsidR="00541DD5">
        <w:rPr>
          <w:i w:val="0"/>
        </w:rPr>
        <w:fldChar w:fldCharType="separate"/>
      </w:r>
      <w:r w:rsidR="002C0F6A" w:rsidRPr="002C0F6A">
        <w:rPr>
          <w:i w:val="0"/>
          <w:noProof/>
          <w:vertAlign w:val="superscript"/>
        </w:rPr>
        <w:t>4,5</w:t>
      </w:r>
      <w:r w:rsidR="00541DD5">
        <w:rPr>
          <w:i w:val="0"/>
        </w:rPr>
        <w:fldChar w:fldCharType="end"/>
      </w:r>
      <w:r w:rsidR="00BE55B5">
        <w:rPr>
          <w:i w:val="0"/>
        </w:rPr>
        <w:t xml:space="preserve"> T</w:t>
      </w:r>
      <w:r w:rsidR="00EF2A14">
        <w:rPr>
          <w:i w:val="0"/>
        </w:rPr>
        <w:t>he</w:t>
      </w:r>
      <w:r w:rsidR="00BE55B5">
        <w:rPr>
          <w:i w:val="0"/>
        </w:rPr>
        <w:t>se</w:t>
      </w:r>
      <w:r w:rsidR="00EF2A14">
        <w:rPr>
          <w:i w:val="0"/>
        </w:rPr>
        <w:t xml:space="preserve"> studies</w:t>
      </w:r>
      <w:r w:rsidR="007321C2">
        <w:rPr>
          <w:i w:val="0"/>
        </w:rPr>
        <w:t xml:space="preserve">: </w:t>
      </w:r>
      <w:proofErr w:type="spellStart"/>
      <w:r>
        <w:rPr>
          <w:i w:val="0"/>
        </w:rPr>
        <w:t>i</w:t>
      </w:r>
      <w:proofErr w:type="spellEnd"/>
      <w:r>
        <w:rPr>
          <w:i w:val="0"/>
        </w:rPr>
        <w:t xml:space="preserve">) </w:t>
      </w:r>
      <w:r w:rsidR="007321C2">
        <w:rPr>
          <w:i w:val="0"/>
        </w:rPr>
        <w:t xml:space="preserve">involved only a small </w:t>
      </w:r>
      <w:r w:rsidR="00BE55B5">
        <w:rPr>
          <w:i w:val="0"/>
        </w:rPr>
        <w:t>number of EMR</w:t>
      </w:r>
      <w:r w:rsidR="0036680C">
        <w:rPr>
          <w:i w:val="0"/>
        </w:rPr>
        <w:t xml:space="preserve">, </w:t>
      </w:r>
      <w:r>
        <w:rPr>
          <w:i w:val="0"/>
        </w:rPr>
        <w:t xml:space="preserve">ii) involved inadequate text </w:t>
      </w:r>
      <w:r w:rsidR="00306E59">
        <w:rPr>
          <w:i w:val="0"/>
        </w:rPr>
        <w:t xml:space="preserve">processing </w:t>
      </w:r>
      <w:r>
        <w:rPr>
          <w:i w:val="0"/>
        </w:rPr>
        <w:t>methods</w:t>
      </w:r>
      <w:r w:rsidR="00BE55B5">
        <w:rPr>
          <w:i w:val="0"/>
        </w:rPr>
        <w:t xml:space="preserve"> </w:t>
      </w:r>
      <w:r w:rsidR="0074329B">
        <w:rPr>
          <w:i w:val="0"/>
        </w:rPr>
        <w:t xml:space="preserve">designed for biological sequences </w:t>
      </w:r>
      <w:r w:rsidR="00761D0C">
        <w:rPr>
          <w:i w:val="0"/>
        </w:rPr>
        <w:t xml:space="preserve">comparison </w:t>
      </w:r>
      <w:r w:rsidR="0074329B">
        <w:rPr>
          <w:i w:val="0"/>
        </w:rPr>
        <w:t>and not plagiarism or similarity detection in text corpora</w:t>
      </w:r>
      <w:r>
        <w:rPr>
          <w:i w:val="0"/>
        </w:rPr>
        <w:t>, iii) did not provide statistically</w:t>
      </w:r>
      <w:r w:rsidR="00761D0C">
        <w:rPr>
          <w:i w:val="0"/>
        </w:rPr>
        <w:t xml:space="preserve"> justified</w:t>
      </w:r>
      <w:r>
        <w:rPr>
          <w:i w:val="0"/>
        </w:rPr>
        <w:t xml:space="preserve"> measures </w:t>
      </w:r>
      <w:r w:rsidR="00840A04">
        <w:rPr>
          <w:i w:val="0"/>
        </w:rPr>
        <w:t>to reliably assess scale of the “copy and paste” events.</w:t>
      </w:r>
      <w:r w:rsidR="008017F3">
        <w:rPr>
          <w:i w:val="0"/>
        </w:rPr>
        <w:t xml:space="preserve"> </w:t>
      </w:r>
      <w:r>
        <w:rPr>
          <w:i w:val="0"/>
        </w:rPr>
        <w:t xml:space="preserve">Consequently, the extent of “copy and paste” </w:t>
      </w:r>
      <w:r w:rsidR="00761D0C">
        <w:rPr>
          <w:i w:val="0"/>
        </w:rPr>
        <w:t>behavior remains unclear.</w:t>
      </w:r>
      <w:r w:rsidR="00221C45">
        <w:rPr>
          <w:i w:val="0"/>
        </w:rPr>
        <w:t xml:space="preserve"> </w:t>
      </w:r>
    </w:p>
    <w:p w14:paraId="1A0BF923" w14:textId="77777777" w:rsidR="00AD03CE" w:rsidRPr="00BE5C0B" w:rsidRDefault="00BE5C0B" w:rsidP="00C645AB">
      <w:pPr>
        <w:pStyle w:val="BlockText"/>
        <w:numPr>
          <w:ilvl w:val="1"/>
          <w:numId w:val="16"/>
        </w:numPr>
        <w:ind w:left="1260" w:hanging="540"/>
      </w:pPr>
      <w:r w:rsidRPr="00BE5C0B">
        <w:t xml:space="preserve">Describe any relevant preliminary data. </w:t>
      </w:r>
    </w:p>
    <w:p w14:paraId="7F457258" w14:textId="46D38B85" w:rsidR="00DB1E39" w:rsidRDefault="00DB1E39" w:rsidP="001C6BA1">
      <w:pPr>
        <w:pStyle w:val="BlockText"/>
        <w:shd w:val="clear" w:color="auto" w:fill="F2F2F2" w:themeFill="background1" w:themeFillShade="F2"/>
        <w:rPr>
          <w:i w:val="0"/>
        </w:rPr>
      </w:pPr>
      <w:r>
        <w:rPr>
          <w:i w:val="0"/>
        </w:rPr>
        <w:t>In the referenced paper by Wren et al. 54% of the information was duplicated from previous narratives</w:t>
      </w:r>
      <w:r w:rsidR="002510BD">
        <w:rPr>
          <w:i w:val="0"/>
        </w:rPr>
        <w:t xml:space="preserve"> among progress notes in inpatient encounters</w:t>
      </w:r>
      <w:r>
        <w:rPr>
          <w:i w:val="0"/>
        </w:rPr>
        <w:t>.</w:t>
      </w:r>
      <w:r w:rsidR="00541DD5">
        <w:rPr>
          <w:i w:val="0"/>
        </w:rPr>
        <w:fldChar w:fldCharType="begin"/>
      </w:r>
      <w:r w:rsidR="002C0F6A">
        <w:rPr>
          <w:i w:val="0"/>
        </w:rPr>
        <w:instrText xml:space="preserve"> ADDIN EN.CITE &lt;EndNote&gt;&lt;Cite&gt;&lt;Author&gt;Wrenn&lt;/Author&gt;&lt;Year&gt;2010&lt;/Year&gt;&lt;RecNum&gt;50&lt;/RecNum&gt;&lt;DisplayText&gt;&lt;style face="superscript"&gt;4&lt;/style&gt;&lt;/DisplayText&gt;&lt;record&gt;&lt;rec-number&gt;50&lt;/rec-number&gt;&lt;foreign-keys&gt;&lt;key app="EN" db-id="afazdvdd2tterierz9np0v5vdsv9rf502v9x" timestamp="1435245396"&gt;50&lt;/key&gt;&lt;/foreign-keys&gt;&lt;ref-type name="Journal Article"&gt;17&lt;/ref-type&gt;&lt;contributors&gt;&lt;authors&gt;&lt;author&gt;Wrenn, J. O.&lt;/author&gt;&lt;author&gt;Stein, D. M.&lt;/author&gt;&lt;author&gt;Bakken, S.&lt;/author&gt;&lt;author&gt;Stetson, P. D.&lt;/author&gt;&lt;/authors&gt;&lt;/contributors&gt;&lt;auth-address&gt;Department of Biomedical Informatics, Columbia University, New York, New York, USA. jesse.wrenn@dbmi.columbia.edu&lt;/auth-address&gt;&lt;titles&gt;&lt;title&gt;Quantifying clinical narrative redundancy in an electronic health record&lt;/title&gt;&lt;secondary-title&gt;J Am Med Inform Assoc&lt;/secondary-title&gt;&lt;/titles&gt;&lt;periodical&gt;&lt;full-title&gt;J Am Med Inform Assoc&lt;/full-title&gt;&lt;/periodical&gt;&lt;pages&gt;49-53&lt;/pages&gt;&lt;volume&gt;17&lt;/volume&gt;&lt;number&gt;1&lt;/number&gt;&lt;edition&gt;2010/01/13&lt;/edition&gt;&lt;keywords&gt;&lt;keyword&gt;Algorithms&lt;/keyword&gt;&lt;keyword&gt;Electronic Health Records&lt;/keyword&gt;&lt;keyword&gt;Forms and Records Control&lt;/keyword&gt;&lt;keyword&gt;Hospital Information Systems&lt;/keyword&gt;&lt;keyword&gt;Humans&lt;/keyword&gt;&lt;keyword&gt;Information Storage and Retrieval&lt;/keyword&gt;&lt;keyword&gt;New York&lt;/keyword&gt;&lt;keyword&gt;Retrospective Studies&lt;/keyword&gt;&lt;keyword&gt;Software Design&lt;/keyword&gt;&lt;/keywords&gt;&lt;dates&gt;&lt;year&gt;2010&lt;/year&gt;&lt;pub-dates&gt;&lt;date&gt;Jan-Feb&lt;/date&gt;&lt;/pub-dates&gt;&lt;/dates&gt;&lt;isbn&gt;1527-974X (Electronic)&amp;#xD;1067-5027 (Linking)&lt;/isbn&gt;&lt;accession-num&gt;20064801&lt;/accession-num&gt;&lt;urls&gt;&lt;/urls&gt;&lt;custom2&gt;PMC2995640&lt;/custom2&gt;&lt;electronic-resource-num&gt;10.1197/jamia.M3390&lt;/electronic-resource-num&gt;&lt;remote-database-provider&gt;NLM&lt;/remote-database-provider&gt;&lt;language&gt;eng&lt;/language&gt;&lt;/record&gt;&lt;/Cite&gt;&lt;/EndNote&gt;</w:instrText>
      </w:r>
      <w:r w:rsidR="00541DD5">
        <w:rPr>
          <w:i w:val="0"/>
        </w:rPr>
        <w:fldChar w:fldCharType="separate"/>
      </w:r>
      <w:r w:rsidR="002C0F6A" w:rsidRPr="002C0F6A">
        <w:rPr>
          <w:i w:val="0"/>
          <w:noProof/>
          <w:vertAlign w:val="superscript"/>
        </w:rPr>
        <w:t>4</w:t>
      </w:r>
      <w:r w:rsidR="00541DD5">
        <w:rPr>
          <w:i w:val="0"/>
        </w:rPr>
        <w:fldChar w:fldCharType="end"/>
      </w:r>
      <w:r>
        <w:rPr>
          <w:i w:val="0"/>
        </w:rPr>
        <w:t xml:space="preserve"> </w:t>
      </w:r>
    </w:p>
    <w:p w14:paraId="2640A2CA" w14:textId="14F879C2" w:rsidR="00DB1E39" w:rsidRDefault="00DB1E39" w:rsidP="00BE5C0B">
      <w:pPr>
        <w:pStyle w:val="BlockText"/>
        <w:shd w:val="clear" w:color="auto" w:fill="F2F2F2" w:themeFill="background1" w:themeFillShade="F2"/>
        <w:rPr>
          <w:i w:val="0"/>
        </w:rPr>
      </w:pPr>
      <w:r>
        <w:rPr>
          <w:i w:val="0"/>
        </w:rPr>
        <w:t xml:space="preserve">Cohen et al. studied the effect of documentation redundancy and found that it significantly affected data mining results. </w:t>
      </w:r>
      <w:r w:rsidR="00541DD5">
        <w:rPr>
          <w:i w:val="0"/>
        </w:rPr>
        <w:t>In their study, about 40% of the charts exhibited high redundancy.</w:t>
      </w:r>
      <w:r w:rsidR="00541DD5">
        <w:rPr>
          <w:i w:val="0"/>
        </w:rPr>
        <w:fldChar w:fldCharType="begin"/>
      </w:r>
      <w:r w:rsidR="002C0F6A">
        <w:rPr>
          <w:i w:val="0"/>
        </w:rPr>
        <w:instrText xml:space="preserve"> ADDIN EN.CITE &lt;EndNote&gt;&lt;Cite&gt;&lt;Author&gt;Cohen&lt;/Author&gt;&lt;Year&gt;2013&lt;/Year&gt;&lt;RecNum&gt;51&lt;/RecNum&gt;&lt;DisplayText&gt;&lt;style face="superscript"&gt;5&lt;/style&gt;&lt;/DisplayText&gt;&lt;record&gt;&lt;rec-number&gt;51&lt;/rec-number&gt;&lt;foreign-keys&gt;&lt;key app="EN" db-id="afazdvdd2tterierz9np0v5vdsv9rf502v9x" timestamp="1435245426"&gt;51&lt;/key&gt;&lt;/foreign-keys&gt;&lt;ref-type name="Journal Article"&gt;17&lt;/ref-type&gt;&lt;contributors&gt;&lt;authors&gt;&lt;author&gt;Cohen, R.&lt;/author&gt;&lt;author&gt;Elhadad, M.&lt;/author&gt;&lt;author&gt;Elhadad, N.&lt;/author&gt;&lt;/authors&gt;&lt;/contributors&gt;&lt;auth-address&gt;Department of Computer Science, Ben-Gurion University in the Negev, Beer-Sheva, Israel. cohenrap@bgu.ac.il&lt;/auth-address&gt;&lt;titles&gt;&lt;title&gt;Redundancy in electronic health record corpora: analysis, impact on text mining performance and mitigation strategies&lt;/title&gt;&lt;secondary-title&gt;BMC Bioinformatics&lt;/secondary-title&gt;&lt;/titles&gt;&lt;periodical&gt;&lt;full-title&gt;BMC Bioinformatics&lt;/full-title&gt;&lt;/periodical&gt;&lt;pages&gt;10&lt;/pages&gt;&lt;volume&gt;14&lt;/volume&gt;&lt;edition&gt;2013/01/18&lt;/edition&gt;&lt;keywords&gt;&lt;keyword&gt;Algorithms&lt;/keyword&gt;&lt;keyword&gt;Data Mining/ methods&lt;/keyword&gt;&lt;keyword&gt;Electronic Health Records&lt;/keyword&gt;&lt;keyword&gt;Health Records, Personal&lt;/keyword&gt;&lt;keyword&gt;Humans&lt;/keyword&gt;&lt;keyword&gt;Semantics&lt;/keyword&gt;&lt;/keywords&gt;&lt;dates&gt;&lt;year&gt;2013&lt;/year&gt;&lt;/dates&gt;&lt;isbn&gt;1471-2105 (Electronic)&amp;#xD;1471-2105 (Linking)&lt;/isbn&gt;&lt;accession-num&gt;23323800&lt;/accession-num&gt;&lt;urls&gt;&lt;/urls&gt;&lt;custom2&gt;PMC3599108&lt;/custom2&gt;&lt;electronic-resource-num&gt;10.1186/1471-2105-14-10&lt;/electronic-resource-num&gt;&lt;remote-database-provider&gt;NLM&lt;/remote-database-provider&gt;&lt;language&gt;eng&lt;/language&gt;&lt;/record&gt;&lt;/Cite&gt;&lt;/EndNote&gt;</w:instrText>
      </w:r>
      <w:r w:rsidR="00541DD5">
        <w:rPr>
          <w:i w:val="0"/>
        </w:rPr>
        <w:fldChar w:fldCharType="separate"/>
      </w:r>
      <w:r w:rsidR="002C0F6A" w:rsidRPr="002C0F6A">
        <w:rPr>
          <w:i w:val="0"/>
          <w:noProof/>
          <w:vertAlign w:val="superscript"/>
        </w:rPr>
        <w:t>5</w:t>
      </w:r>
      <w:r w:rsidR="00541DD5">
        <w:rPr>
          <w:i w:val="0"/>
        </w:rPr>
        <w:fldChar w:fldCharType="end"/>
      </w:r>
    </w:p>
    <w:p w14:paraId="0A652CC1" w14:textId="77777777" w:rsidR="00AD03CE" w:rsidRDefault="00393FAF" w:rsidP="00C645AB">
      <w:pPr>
        <w:pStyle w:val="BlockText"/>
        <w:numPr>
          <w:ilvl w:val="1"/>
          <w:numId w:val="16"/>
        </w:numPr>
        <w:ind w:left="1260" w:hanging="540"/>
      </w:pPr>
      <w:r w:rsidRPr="00CA0CB1">
        <w:lastRenderedPageBreak/>
        <w:t>Provide the scientific or scholarly background</w:t>
      </w:r>
      <w:r w:rsidR="005A06C9" w:rsidRPr="00CA0CB1">
        <w:t xml:space="preserve"> for,</w:t>
      </w:r>
      <w:r w:rsidRPr="00CA0CB1">
        <w:t xml:space="preserve"> rational</w:t>
      </w:r>
      <w:r w:rsidR="005A06C9" w:rsidRPr="00CA0CB1">
        <w:t>e for, and significance</w:t>
      </w:r>
      <w:r w:rsidRPr="00CA0CB1">
        <w:t xml:space="preserve"> </w:t>
      </w:r>
      <w:r w:rsidR="005A06C9" w:rsidRPr="00CA0CB1">
        <w:t xml:space="preserve">of </w:t>
      </w:r>
      <w:r w:rsidRPr="00CA0CB1">
        <w:t xml:space="preserve">the </w:t>
      </w:r>
      <w:r w:rsidR="00705DDD">
        <w:t>research</w:t>
      </w:r>
      <w:r w:rsidRPr="00CA0CB1">
        <w:t xml:space="preserve"> based on the existing literature</w:t>
      </w:r>
      <w:r w:rsidR="00E64921" w:rsidRPr="00CA0CB1">
        <w:t xml:space="preserve"> </w:t>
      </w:r>
      <w:r w:rsidRPr="00CA0CB1">
        <w:t xml:space="preserve">and how will it add to existing </w:t>
      </w:r>
      <w:r w:rsidR="008E583C">
        <w:t>knowledge.</w:t>
      </w:r>
    </w:p>
    <w:p w14:paraId="47C39E82" w14:textId="633E1376" w:rsidR="00E70789" w:rsidRPr="00BE5C0B" w:rsidRDefault="007528C3" w:rsidP="00CF7E2D">
      <w:pPr>
        <w:pStyle w:val="BlockText"/>
        <w:shd w:val="clear" w:color="auto" w:fill="F2F2F2" w:themeFill="background1" w:themeFillShade="F2"/>
        <w:rPr>
          <w:i w:val="0"/>
        </w:rPr>
      </w:pPr>
      <w:r>
        <w:rPr>
          <w:i w:val="0"/>
        </w:rPr>
        <w:t>The literature is sparse on the extent of copy and paste behavior</w:t>
      </w:r>
      <w:r w:rsidR="00216542">
        <w:rPr>
          <w:i w:val="0"/>
        </w:rPr>
        <w:t>, and a few available studies are limited in their methodology.</w:t>
      </w:r>
      <w:r>
        <w:rPr>
          <w:i w:val="0"/>
        </w:rPr>
        <w:t xml:space="preserve"> </w:t>
      </w:r>
      <w:r w:rsidR="00216542">
        <w:rPr>
          <w:i w:val="0"/>
        </w:rPr>
        <w:t>Here</w:t>
      </w:r>
      <w:r>
        <w:rPr>
          <w:i w:val="0"/>
        </w:rPr>
        <w:t xml:space="preserve">, </w:t>
      </w:r>
      <w:r w:rsidR="00216542">
        <w:rPr>
          <w:i w:val="0"/>
        </w:rPr>
        <w:t xml:space="preserve">for the first time we propose </w:t>
      </w:r>
      <w:r>
        <w:rPr>
          <w:i w:val="0"/>
        </w:rPr>
        <w:t xml:space="preserve">to use robust </w:t>
      </w:r>
      <w:r w:rsidR="001C6BA1">
        <w:rPr>
          <w:i w:val="0"/>
        </w:rPr>
        <w:t xml:space="preserve">and formal </w:t>
      </w:r>
      <w:r>
        <w:rPr>
          <w:i w:val="0"/>
        </w:rPr>
        <w:t xml:space="preserve">techniques </w:t>
      </w:r>
      <w:r w:rsidR="00216542">
        <w:rPr>
          <w:i w:val="0"/>
        </w:rPr>
        <w:t xml:space="preserve">and large EMR corpora </w:t>
      </w:r>
      <w:r>
        <w:rPr>
          <w:i w:val="0"/>
        </w:rPr>
        <w:t xml:space="preserve">to capture and quantify </w:t>
      </w:r>
      <w:r w:rsidR="001C6BA1">
        <w:rPr>
          <w:i w:val="0"/>
        </w:rPr>
        <w:t>“</w:t>
      </w:r>
      <w:r>
        <w:rPr>
          <w:i w:val="0"/>
        </w:rPr>
        <w:t>copy and paste</w:t>
      </w:r>
      <w:r w:rsidR="001C6BA1">
        <w:rPr>
          <w:i w:val="0"/>
        </w:rPr>
        <w:t>”</w:t>
      </w:r>
      <w:r>
        <w:rPr>
          <w:i w:val="0"/>
        </w:rPr>
        <w:t xml:space="preserve"> behavior</w:t>
      </w:r>
      <w:r w:rsidR="00216542">
        <w:rPr>
          <w:i w:val="0"/>
        </w:rPr>
        <w:t xml:space="preserve">. This </w:t>
      </w:r>
      <w:r w:rsidR="00AB1313">
        <w:rPr>
          <w:i w:val="0"/>
        </w:rPr>
        <w:t xml:space="preserve">study </w:t>
      </w:r>
      <w:r w:rsidR="00216542">
        <w:rPr>
          <w:i w:val="0"/>
        </w:rPr>
        <w:t>will provide much deeper insights into the issue than what is available in the current literature. Moreover, it will enable u</w:t>
      </w:r>
      <w:r w:rsidR="00AB1313">
        <w:rPr>
          <w:i w:val="0"/>
        </w:rPr>
        <w:t>s to assess quality of the techniques used thus far, which we believe might be inadequate.</w:t>
      </w:r>
      <w:r w:rsidR="00216542">
        <w:rPr>
          <w:i w:val="0"/>
        </w:rPr>
        <w:t xml:space="preserve"> </w:t>
      </w:r>
      <w:r w:rsidR="00AB1313">
        <w:rPr>
          <w:i w:val="0"/>
        </w:rPr>
        <w:t>Finally, it will lay the foundation for</w:t>
      </w:r>
      <w:r w:rsidR="00E14A23">
        <w:rPr>
          <w:i w:val="0"/>
        </w:rPr>
        <w:t xml:space="preserve"> future </w:t>
      </w:r>
      <w:r w:rsidR="009D64DE">
        <w:rPr>
          <w:i w:val="0"/>
        </w:rPr>
        <w:t>studies</w:t>
      </w:r>
      <w:r>
        <w:rPr>
          <w:i w:val="0"/>
        </w:rPr>
        <w:t xml:space="preserve"> </w:t>
      </w:r>
      <w:r w:rsidR="00E14A23">
        <w:rPr>
          <w:i w:val="0"/>
        </w:rPr>
        <w:t xml:space="preserve">to </w:t>
      </w:r>
      <w:r>
        <w:rPr>
          <w:i w:val="0"/>
        </w:rPr>
        <w:t>he</w:t>
      </w:r>
      <w:r w:rsidR="00541DD5">
        <w:rPr>
          <w:i w:val="0"/>
        </w:rPr>
        <w:t xml:space="preserve">lp </w:t>
      </w:r>
      <w:r w:rsidR="00E14A23">
        <w:rPr>
          <w:i w:val="0"/>
        </w:rPr>
        <w:t xml:space="preserve">better </w:t>
      </w:r>
      <w:r w:rsidR="00541DD5">
        <w:rPr>
          <w:i w:val="0"/>
        </w:rPr>
        <w:t>EMR development</w:t>
      </w:r>
      <w:r w:rsidR="00D2131D">
        <w:rPr>
          <w:i w:val="0"/>
        </w:rPr>
        <w:t>.</w:t>
      </w:r>
    </w:p>
    <w:p w14:paraId="36B701B5" w14:textId="61E4BB93" w:rsidR="00DB1E39" w:rsidRDefault="00895E3A" w:rsidP="00E422D8">
      <w:pPr>
        <w:pStyle w:val="BlockText"/>
        <w:numPr>
          <w:ilvl w:val="1"/>
          <w:numId w:val="16"/>
        </w:numPr>
        <w:ind w:left="1260" w:hanging="540"/>
      </w:pPr>
      <w:r>
        <w:t xml:space="preserve">Include </w:t>
      </w:r>
      <w:r w:rsidR="008E583C">
        <w:t xml:space="preserve">complete </w:t>
      </w:r>
      <w:r>
        <w:t>specific citations</w:t>
      </w:r>
      <w:r w:rsidR="008E583C">
        <w:t>/references.</w:t>
      </w:r>
    </w:p>
    <w:p w14:paraId="7DC8EAC2" w14:textId="1EFCD39E" w:rsidR="002C0F6A" w:rsidRPr="002C0F6A" w:rsidRDefault="002C0F6A" w:rsidP="002C0F6A">
      <w:pPr>
        <w:pStyle w:val="BlockText"/>
        <w:shd w:val="clear" w:color="auto" w:fill="F2F2F2" w:themeFill="background1" w:themeFillShade="F2"/>
        <w:rPr>
          <w:i w:val="0"/>
        </w:rPr>
      </w:pPr>
      <w:r w:rsidRPr="002C0F6A">
        <w:rPr>
          <w:i w:val="0"/>
        </w:rPr>
        <w:t>1.</w:t>
      </w:r>
      <w:r w:rsidRPr="002C0F6A">
        <w:rPr>
          <w:i w:val="0"/>
        </w:rPr>
        <w:tab/>
        <w:t xml:space="preserve">Hsiao CJ, </w:t>
      </w:r>
      <w:proofErr w:type="spellStart"/>
      <w:r w:rsidRPr="002C0F6A">
        <w:rPr>
          <w:i w:val="0"/>
        </w:rPr>
        <w:t>Hing</w:t>
      </w:r>
      <w:proofErr w:type="spellEnd"/>
      <w:r w:rsidRPr="002C0F6A">
        <w:rPr>
          <w:i w:val="0"/>
        </w:rPr>
        <w:t xml:space="preserve"> E, Ashman J. Trends in electronic health record system use among office-based physicians: United States, 2007-2012. Natl Health Stat Report. 2014(75):1-18.</w:t>
      </w:r>
    </w:p>
    <w:p w14:paraId="1FE30C24" w14:textId="77777777" w:rsidR="002C0F6A" w:rsidRPr="002C0F6A" w:rsidRDefault="002C0F6A" w:rsidP="002C0F6A">
      <w:pPr>
        <w:pStyle w:val="BlockText"/>
        <w:shd w:val="clear" w:color="auto" w:fill="F2F2F2" w:themeFill="background1" w:themeFillShade="F2"/>
        <w:rPr>
          <w:i w:val="0"/>
        </w:rPr>
      </w:pPr>
      <w:r w:rsidRPr="002C0F6A">
        <w:rPr>
          <w:i w:val="0"/>
        </w:rPr>
        <w:t>2.</w:t>
      </w:r>
      <w:r w:rsidRPr="002C0F6A">
        <w:rPr>
          <w:i w:val="0"/>
        </w:rPr>
        <w:tab/>
      </w:r>
      <w:proofErr w:type="spellStart"/>
      <w:r w:rsidRPr="002C0F6A">
        <w:rPr>
          <w:i w:val="0"/>
        </w:rPr>
        <w:t>Hirschtick</w:t>
      </w:r>
      <w:proofErr w:type="spellEnd"/>
      <w:r w:rsidRPr="002C0F6A">
        <w:rPr>
          <w:i w:val="0"/>
        </w:rPr>
        <w:t xml:space="preserve"> RE. A piece of my mind. Copy-and-paste. JAMA. 2006;295(20):2335-2336.</w:t>
      </w:r>
    </w:p>
    <w:p w14:paraId="645577B3" w14:textId="77777777" w:rsidR="002C0F6A" w:rsidRPr="002C0F6A" w:rsidRDefault="002C0F6A" w:rsidP="002C0F6A">
      <w:pPr>
        <w:pStyle w:val="BlockText"/>
        <w:shd w:val="clear" w:color="auto" w:fill="F2F2F2" w:themeFill="background1" w:themeFillShade="F2"/>
        <w:rPr>
          <w:i w:val="0"/>
        </w:rPr>
      </w:pPr>
      <w:r w:rsidRPr="002C0F6A">
        <w:rPr>
          <w:i w:val="0"/>
        </w:rPr>
        <w:t>3.</w:t>
      </w:r>
      <w:r w:rsidRPr="002C0F6A">
        <w:rPr>
          <w:i w:val="0"/>
        </w:rPr>
        <w:tab/>
      </w:r>
      <w:proofErr w:type="spellStart"/>
      <w:r w:rsidRPr="002C0F6A">
        <w:rPr>
          <w:i w:val="0"/>
        </w:rPr>
        <w:t>Wrenn</w:t>
      </w:r>
      <w:proofErr w:type="spellEnd"/>
      <w:r w:rsidRPr="002C0F6A">
        <w:rPr>
          <w:i w:val="0"/>
        </w:rPr>
        <w:t xml:space="preserve"> JO, Stein DM, Bakken S, Stetson PD. Quantifying clinical narrative redundancy in an electronic health record. J Am Med Inform Assoc. 2010;17(1):49-53.</w:t>
      </w:r>
    </w:p>
    <w:p w14:paraId="457BE404" w14:textId="38740932" w:rsidR="009914BF" w:rsidRPr="00076DDF" w:rsidRDefault="002C0F6A" w:rsidP="009D64DE">
      <w:pPr>
        <w:pStyle w:val="BlockText"/>
        <w:shd w:val="clear" w:color="auto" w:fill="F2F2F2" w:themeFill="background1" w:themeFillShade="F2"/>
        <w:rPr>
          <w:i w:val="0"/>
        </w:rPr>
      </w:pPr>
      <w:r w:rsidRPr="00E422D8">
        <w:t>4.</w:t>
      </w:r>
      <w:r w:rsidRPr="00E422D8">
        <w:tab/>
      </w:r>
      <w:r w:rsidRPr="00076DDF">
        <w:rPr>
          <w:i w:val="0"/>
        </w:rPr>
        <w:t xml:space="preserve">Cohen R, </w:t>
      </w:r>
      <w:proofErr w:type="spellStart"/>
      <w:r w:rsidRPr="00076DDF">
        <w:rPr>
          <w:i w:val="0"/>
        </w:rPr>
        <w:t>Elhadad</w:t>
      </w:r>
      <w:proofErr w:type="spellEnd"/>
      <w:r w:rsidRPr="00076DDF">
        <w:rPr>
          <w:i w:val="0"/>
        </w:rPr>
        <w:t xml:space="preserve"> M, </w:t>
      </w:r>
      <w:proofErr w:type="spellStart"/>
      <w:r w:rsidRPr="00076DDF">
        <w:rPr>
          <w:i w:val="0"/>
        </w:rPr>
        <w:t>Elhadad</w:t>
      </w:r>
      <w:proofErr w:type="spellEnd"/>
      <w:r w:rsidRPr="00076DDF">
        <w:rPr>
          <w:i w:val="0"/>
        </w:rPr>
        <w:t xml:space="preserve"> N. Redundancy in electronic health record corpora: analysis, impact on text mining performance and mitigation strategies. BMC Bioinformatics. </w:t>
      </w:r>
      <w:proofErr w:type="gramStart"/>
      <w:r w:rsidRPr="00076DDF">
        <w:rPr>
          <w:i w:val="0"/>
        </w:rPr>
        <w:t>2013;14:10</w:t>
      </w:r>
      <w:proofErr w:type="gramEnd"/>
      <w:r w:rsidRPr="00076DDF">
        <w:rPr>
          <w:i w:val="0"/>
        </w:rPr>
        <w:t>.</w:t>
      </w:r>
      <w:r w:rsidR="00861577" w:rsidRPr="00076DDF" w:rsidDel="00861577">
        <w:rPr>
          <w:i w:val="0"/>
          <w:noProof/>
        </w:rPr>
        <w:t xml:space="preserve"> </w:t>
      </w:r>
    </w:p>
    <w:p w14:paraId="4B6DCF7A" w14:textId="77777777" w:rsidR="0011551B" w:rsidRPr="00CA0CB1" w:rsidRDefault="0011551B" w:rsidP="00811473">
      <w:pPr>
        <w:pStyle w:val="Heading1"/>
        <w:rPr>
          <w:bCs/>
        </w:rPr>
      </w:pPr>
      <w:bookmarkStart w:id="3" w:name="_Toc396981546"/>
      <w:r w:rsidRPr="00A01D71">
        <w:t>Inclusion</w:t>
      </w:r>
      <w:r w:rsidRPr="00CA0CB1">
        <w:t xml:space="preserve"> and Exclusion Criteria</w:t>
      </w:r>
      <w:bookmarkEnd w:id="3"/>
    </w:p>
    <w:p w14:paraId="4EBD51F0" w14:textId="77777777" w:rsidR="00B30D65" w:rsidRDefault="00B30D65" w:rsidP="00C645AB">
      <w:pPr>
        <w:pStyle w:val="BlockText"/>
        <w:numPr>
          <w:ilvl w:val="1"/>
          <w:numId w:val="16"/>
        </w:numPr>
        <w:ind w:left="1260" w:hanging="540"/>
      </w:pPr>
      <w:r w:rsidRPr="00CA0CB1">
        <w:t>Describe the criteria that define who will be included or excluded in your final study sample.</w:t>
      </w:r>
      <w:r w:rsidR="005B7130" w:rsidRPr="005B7130">
        <w:t xml:space="preserve"> </w:t>
      </w:r>
    </w:p>
    <w:p w14:paraId="1666960B" w14:textId="7238EA44" w:rsidR="00E648B2" w:rsidRDefault="00B5288F" w:rsidP="00CF7E2D">
      <w:pPr>
        <w:pStyle w:val="BlockText"/>
        <w:shd w:val="clear" w:color="auto" w:fill="F2F2F2" w:themeFill="background1" w:themeFillShade="F2"/>
        <w:rPr>
          <w:i w:val="0"/>
        </w:rPr>
      </w:pPr>
      <w:r>
        <w:rPr>
          <w:i w:val="0"/>
        </w:rPr>
        <w:t>2</w:t>
      </w:r>
      <w:r w:rsidR="00E70789">
        <w:rPr>
          <w:i w:val="0"/>
        </w:rPr>
        <w:t>000</w:t>
      </w:r>
      <w:r w:rsidR="00076DDF">
        <w:rPr>
          <w:i w:val="0"/>
        </w:rPr>
        <w:t xml:space="preserve"> out</w:t>
      </w:r>
      <w:r w:rsidR="00857511">
        <w:rPr>
          <w:i w:val="0"/>
        </w:rPr>
        <w:t xml:space="preserve">patient records </w:t>
      </w:r>
      <w:r w:rsidR="00076DDF">
        <w:rPr>
          <w:i w:val="0"/>
        </w:rPr>
        <w:t xml:space="preserve">of patients aged 18 or more, created by physicians of the different specialties at the UBMD clinics. </w:t>
      </w:r>
    </w:p>
    <w:p w14:paraId="4430DC05" w14:textId="39E3555B" w:rsidR="00F97C00" w:rsidRDefault="00076DDF" w:rsidP="00CF7E2D">
      <w:pPr>
        <w:pStyle w:val="BlockText"/>
        <w:shd w:val="clear" w:color="auto" w:fill="F2F2F2" w:themeFill="background1" w:themeFillShade="F2"/>
        <w:rPr>
          <w:i w:val="0"/>
        </w:rPr>
      </w:pPr>
      <w:r>
        <w:rPr>
          <w:i w:val="0"/>
        </w:rPr>
        <w:t>All outpatient visits that involve contact with a physician or a mid-level provider will be included</w:t>
      </w:r>
    </w:p>
    <w:p w14:paraId="21758BBA" w14:textId="1EAF786F" w:rsidR="00F97C00" w:rsidRDefault="00607849" w:rsidP="00B30D65">
      <w:pPr>
        <w:pStyle w:val="BlockText"/>
        <w:shd w:val="clear" w:color="auto" w:fill="F2F2F2" w:themeFill="background1" w:themeFillShade="F2"/>
        <w:rPr>
          <w:i w:val="0"/>
        </w:rPr>
      </w:pPr>
      <w:r>
        <w:rPr>
          <w:i w:val="0"/>
        </w:rPr>
        <w:t>Exclusions:</w:t>
      </w:r>
    </w:p>
    <w:p w14:paraId="436706ED" w14:textId="6679ACDF" w:rsidR="00F97C00" w:rsidRDefault="00076DDF" w:rsidP="00B30D65">
      <w:pPr>
        <w:pStyle w:val="BlockText"/>
        <w:shd w:val="clear" w:color="auto" w:fill="F2F2F2" w:themeFill="background1" w:themeFillShade="F2"/>
        <w:rPr>
          <w:i w:val="0"/>
        </w:rPr>
      </w:pPr>
      <w:r>
        <w:rPr>
          <w:i w:val="0"/>
        </w:rPr>
        <w:t xml:space="preserve">Encounters where the patient was not physically seen by a provider will be excluded. These include nurse visits for vaccination, phone consults. </w:t>
      </w:r>
    </w:p>
    <w:p w14:paraId="51AFA32C" w14:textId="67474B26" w:rsidR="00857511" w:rsidRPr="00BE5C0B" w:rsidRDefault="00607849" w:rsidP="00CF7E2D">
      <w:pPr>
        <w:pStyle w:val="BlockText"/>
        <w:shd w:val="clear" w:color="auto" w:fill="F2F2F2" w:themeFill="background1" w:themeFillShade="F2"/>
        <w:rPr>
          <w:i w:val="0"/>
        </w:rPr>
      </w:pPr>
      <w:r>
        <w:rPr>
          <w:i w:val="0"/>
        </w:rPr>
        <w:t>Charts of children, pregnant women and prisoners will be ex</w:t>
      </w:r>
      <w:r w:rsidR="00E648B2">
        <w:rPr>
          <w:i w:val="0"/>
        </w:rPr>
        <w:t>c</w:t>
      </w:r>
      <w:r>
        <w:rPr>
          <w:i w:val="0"/>
        </w:rPr>
        <w:t>luded</w:t>
      </w:r>
      <w:r w:rsidR="00E648B2">
        <w:rPr>
          <w:i w:val="0"/>
        </w:rPr>
        <w:t>.</w:t>
      </w:r>
    </w:p>
    <w:p w14:paraId="411EE5C4" w14:textId="77777777" w:rsidR="00B30D65" w:rsidRDefault="00B30D65" w:rsidP="00B30D65">
      <w:pPr>
        <w:pStyle w:val="BlockText"/>
        <w:shd w:val="clear" w:color="auto" w:fill="F2F2F2" w:themeFill="background1" w:themeFillShade="F2"/>
        <w:rPr>
          <w:i w:val="0"/>
        </w:rPr>
      </w:pPr>
    </w:p>
    <w:p w14:paraId="62A1C9D2" w14:textId="77777777" w:rsidR="00B02946" w:rsidRDefault="00B02946" w:rsidP="00B30D65">
      <w:pPr>
        <w:pStyle w:val="BlockText"/>
        <w:shd w:val="clear" w:color="auto" w:fill="F2F2F2" w:themeFill="background1" w:themeFillShade="F2"/>
        <w:rPr>
          <w:i w:val="0"/>
        </w:rPr>
      </w:pPr>
    </w:p>
    <w:p w14:paraId="73C85A92" w14:textId="77777777" w:rsidR="00B02946" w:rsidRPr="00BE5C0B" w:rsidRDefault="00B02946" w:rsidP="00B30D65">
      <w:pPr>
        <w:pStyle w:val="BlockText"/>
        <w:shd w:val="clear" w:color="auto" w:fill="F2F2F2" w:themeFill="background1" w:themeFillShade="F2"/>
        <w:rPr>
          <w:i w:val="0"/>
        </w:rPr>
      </w:pPr>
    </w:p>
    <w:p w14:paraId="596174AE" w14:textId="77777777" w:rsidR="00AD03CE" w:rsidRDefault="0011551B" w:rsidP="00C645AB">
      <w:pPr>
        <w:pStyle w:val="BlockText"/>
        <w:numPr>
          <w:ilvl w:val="1"/>
          <w:numId w:val="16"/>
        </w:numPr>
        <w:ind w:left="1260" w:hanging="540"/>
      </w:pPr>
      <w:r w:rsidRPr="00CA0CB1">
        <w:t xml:space="preserve">Describe how </w:t>
      </w:r>
      <w:r>
        <w:t xml:space="preserve">individuals </w:t>
      </w:r>
      <w:r w:rsidRPr="00CA0CB1">
        <w:t xml:space="preserve">will </w:t>
      </w:r>
      <w:r>
        <w:t xml:space="preserve">be </w:t>
      </w:r>
      <w:r w:rsidRPr="00CA0CB1">
        <w:t>screen</w:t>
      </w:r>
      <w:r>
        <w:t>ed</w:t>
      </w:r>
      <w:r w:rsidRPr="00CA0CB1">
        <w:t xml:space="preserve"> for eligibility.</w:t>
      </w:r>
    </w:p>
    <w:p w14:paraId="7EB4BE3D" w14:textId="475DE8DE" w:rsidR="00F97C00" w:rsidRPr="00BE5C0B" w:rsidRDefault="00607849" w:rsidP="00CF7E2D">
      <w:pPr>
        <w:pStyle w:val="BlockText"/>
        <w:shd w:val="clear" w:color="auto" w:fill="F2F2F2" w:themeFill="background1" w:themeFillShade="F2"/>
        <w:rPr>
          <w:i w:val="0"/>
        </w:rPr>
      </w:pPr>
      <w:r>
        <w:rPr>
          <w:i w:val="0"/>
        </w:rPr>
        <w:lastRenderedPageBreak/>
        <w:t xml:space="preserve">Records will be considered if they fit into eligibility </w:t>
      </w:r>
      <w:r w:rsidR="00076DDF">
        <w:rPr>
          <w:i w:val="0"/>
        </w:rPr>
        <w:t xml:space="preserve">described above based on the visit codes. </w:t>
      </w:r>
    </w:p>
    <w:p w14:paraId="6F52629B" w14:textId="77777777" w:rsidR="0011551B" w:rsidRPr="00F317BA" w:rsidRDefault="0011551B" w:rsidP="00CF7E2D">
      <w:pPr>
        <w:pStyle w:val="BlockText"/>
        <w:numPr>
          <w:ilvl w:val="1"/>
          <w:numId w:val="16"/>
        </w:numPr>
        <w:ind w:left="1260" w:hanging="540"/>
      </w:pPr>
      <w:r w:rsidRPr="00CA0CB1">
        <w:t>Indicate specifically whether you will include or exclude each of the following special populations:</w:t>
      </w:r>
      <w:r w:rsidRPr="00F317BA">
        <w:t xml:space="preserve"> </w:t>
      </w:r>
      <w:r w:rsidRPr="002A243B">
        <w:t>(You may not include members of the</w:t>
      </w:r>
      <w:r w:rsidR="0001103C" w:rsidRPr="00850554">
        <w:t>se</w:t>
      </w:r>
      <w:r w:rsidRPr="002A243B">
        <w:t xml:space="preserve"> populations as subjects in your research unless you indicate this in your inclusion criteria.)</w:t>
      </w:r>
    </w:p>
    <w:p w14:paraId="469DC53A" w14:textId="77777777" w:rsidR="0011551B" w:rsidRPr="002A243B" w:rsidRDefault="0011551B" w:rsidP="00C645AB">
      <w:pPr>
        <w:pStyle w:val="List"/>
        <w:numPr>
          <w:ilvl w:val="2"/>
          <w:numId w:val="16"/>
        </w:numPr>
        <w:tabs>
          <w:tab w:val="left" w:pos="1800"/>
        </w:tabs>
        <w:ind w:left="1800" w:hanging="540"/>
      </w:pPr>
      <w:r w:rsidRPr="002A243B">
        <w:t>Adults unable to consent</w:t>
      </w:r>
    </w:p>
    <w:p w14:paraId="2DA411B8" w14:textId="77777777" w:rsidR="0011551B" w:rsidRPr="002A243B" w:rsidRDefault="0011551B" w:rsidP="00C645AB">
      <w:pPr>
        <w:pStyle w:val="List"/>
        <w:numPr>
          <w:ilvl w:val="2"/>
          <w:numId w:val="16"/>
        </w:numPr>
        <w:tabs>
          <w:tab w:val="left" w:pos="1800"/>
        </w:tabs>
        <w:ind w:left="1800" w:hanging="540"/>
      </w:pPr>
      <w:r w:rsidRPr="002A243B">
        <w:t>Individuals who are not yet adults (infants, children, teenagers)</w:t>
      </w:r>
    </w:p>
    <w:p w14:paraId="0A489CE9" w14:textId="77777777" w:rsidR="0011551B" w:rsidRPr="002A243B" w:rsidRDefault="0011551B" w:rsidP="00C645AB">
      <w:pPr>
        <w:pStyle w:val="List"/>
        <w:numPr>
          <w:ilvl w:val="2"/>
          <w:numId w:val="16"/>
        </w:numPr>
        <w:tabs>
          <w:tab w:val="left" w:pos="1800"/>
        </w:tabs>
        <w:ind w:left="1800" w:hanging="540"/>
      </w:pPr>
      <w:r w:rsidRPr="002A243B">
        <w:t>Pregnant women</w:t>
      </w:r>
    </w:p>
    <w:p w14:paraId="1EB83AB0" w14:textId="77777777" w:rsidR="00C84748" w:rsidRPr="002A243B" w:rsidRDefault="0011551B" w:rsidP="00C645AB">
      <w:pPr>
        <w:pStyle w:val="List"/>
        <w:numPr>
          <w:ilvl w:val="2"/>
          <w:numId w:val="16"/>
        </w:numPr>
        <w:tabs>
          <w:tab w:val="left" w:pos="1800"/>
        </w:tabs>
        <w:ind w:left="1800" w:hanging="540"/>
      </w:pPr>
      <w:r w:rsidRPr="002A243B">
        <w:t>Prisoners</w:t>
      </w:r>
    </w:p>
    <w:p w14:paraId="2C433E71" w14:textId="164B6600" w:rsidR="00F97C00" w:rsidRPr="00BE5C0B" w:rsidRDefault="00F97C00">
      <w:pPr>
        <w:pStyle w:val="BlockText"/>
        <w:shd w:val="clear" w:color="auto" w:fill="F2F2F2" w:themeFill="background1" w:themeFillShade="F2"/>
        <w:rPr>
          <w:i w:val="0"/>
        </w:rPr>
      </w:pPr>
      <w:r>
        <w:rPr>
          <w:i w:val="0"/>
        </w:rPr>
        <w:t>Children</w:t>
      </w:r>
      <w:r w:rsidR="00607849">
        <w:rPr>
          <w:i w:val="0"/>
        </w:rPr>
        <w:t xml:space="preserve">, </w:t>
      </w:r>
      <w:r>
        <w:rPr>
          <w:i w:val="0"/>
        </w:rPr>
        <w:t xml:space="preserve">pregnant women </w:t>
      </w:r>
      <w:r w:rsidR="00607849">
        <w:rPr>
          <w:i w:val="0"/>
        </w:rPr>
        <w:t>and prisoner</w:t>
      </w:r>
      <w:r w:rsidR="00957E49">
        <w:rPr>
          <w:i w:val="0"/>
        </w:rPr>
        <w:t xml:space="preserve"> records</w:t>
      </w:r>
      <w:r w:rsidR="00607849">
        <w:rPr>
          <w:i w:val="0"/>
        </w:rPr>
        <w:t xml:space="preserve"> will be excluded from our study</w:t>
      </w:r>
      <w:r w:rsidR="00C55AB4">
        <w:rPr>
          <w:i w:val="0"/>
        </w:rPr>
        <w:t>.</w:t>
      </w:r>
    </w:p>
    <w:p w14:paraId="408DFCFE" w14:textId="1861A4E4" w:rsidR="00C84748" w:rsidRPr="002A7A69" w:rsidRDefault="00C84748" w:rsidP="00E422D8">
      <w:pPr>
        <w:pStyle w:val="BlockText"/>
        <w:numPr>
          <w:ilvl w:val="1"/>
          <w:numId w:val="16"/>
        </w:numPr>
        <w:ind w:left="1260" w:hanging="540"/>
      </w:pPr>
      <w:r w:rsidRPr="00C645AB">
        <w:t>Indicate whether you will include non-English speaking individuals</w:t>
      </w:r>
      <w:r w:rsidR="003851D3" w:rsidRPr="00C645AB">
        <w:t xml:space="preserve">. Provide justification if you will exclude non-English speaking individuals. </w:t>
      </w:r>
      <w:r w:rsidR="003851D3" w:rsidRPr="00C645AB">
        <w:br/>
      </w:r>
      <w:r w:rsidRPr="00C645AB">
        <w:t>(</w:t>
      </w:r>
      <w:r w:rsidR="00697511" w:rsidRPr="00C645AB">
        <w:t>In order to meet one of the primary ethical principles of equitable selection of subjects, n</w:t>
      </w:r>
      <w:r w:rsidRPr="00C645AB">
        <w:t xml:space="preserve">on-English speaking individuals may not be routinely excluded from research.  In cases where the research is of therapeutic intent or is designed to investigate areas that would necessarily require certain populations who may not speak English, the researcher is required to make efforts to recruit and include non-English speaking individuals.  However, </w:t>
      </w:r>
      <w:r w:rsidR="003851D3" w:rsidRPr="00C645AB">
        <w:t xml:space="preserve">there are </w:t>
      </w:r>
      <w:r w:rsidRPr="00C645AB">
        <w:t>studies in which it would be reasonable to limit subj</w:t>
      </w:r>
      <w:r w:rsidR="00697511" w:rsidRPr="00C645AB">
        <w:t xml:space="preserve">ects to those who speak English: e.g., </w:t>
      </w:r>
      <w:r w:rsidRPr="00C645AB">
        <w:t>pilot studies, small unfunded studies with validated instruments not available in other languages, numerous que</w:t>
      </w:r>
      <w:r w:rsidR="00DF6400" w:rsidRPr="00C645AB">
        <w:t>stionnaires, and some non-therap</w:t>
      </w:r>
      <w:r w:rsidRPr="00C645AB">
        <w:t xml:space="preserve">eutic studies which offer no direct benefit.) </w:t>
      </w:r>
    </w:p>
    <w:p w14:paraId="5DD0ACCA" w14:textId="004822CA" w:rsidR="008D30AF" w:rsidRPr="00BE5C0B" w:rsidRDefault="00F97C00">
      <w:pPr>
        <w:pStyle w:val="BlockText"/>
        <w:shd w:val="clear" w:color="auto" w:fill="F2F2F2" w:themeFill="background1" w:themeFillShade="F2"/>
        <w:rPr>
          <w:i w:val="0"/>
        </w:rPr>
      </w:pPr>
      <w:r>
        <w:rPr>
          <w:i w:val="0"/>
        </w:rPr>
        <w:t>There may</w:t>
      </w:r>
      <w:r w:rsidR="00711611">
        <w:rPr>
          <w:i w:val="0"/>
        </w:rPr>
        <w:t xml:space="preserve"> be records of non-English speaking individuals included in the pool from which records will be drawn. However, only charts that are recorded in English will be used.</w:t>
      </w:r>
    </w:p>
    <w:p w14:paraId="29819F92" w14:textId="77777777" w:rsidR="00C84748" w:rsidRPr="00C84748" w:rsidRDefault="00C84748" w:rsidP="008E583C">
      <w:pPr>
        <w:pStyle w:val="Default"/>
      </w:pPr>
    </w:p>
    <w:p w14:paraId="6CD363E0" w14:textId="77777777" w:rsidR="0011551B" w:rsidRPr="00CA0CB1" w:rsidRDefault="0011551B" w:rsidP="00811473">
      <w:pPr>
        <w:pStyle w:val="Heading1"/>
        <w:rPr>
          <w:bCs/>
        </w:rPr>
      </w:pPr>
      <w:bookmarkStart w:id="4" w:name="_Toc396981547"/>
      <w:r w:rsidRPr="00CA0CB1">
        <w:t>Study-Wide Number of Subjects</w:t>
      </w:r>
      <w:r w:rsidR="00406190">
        <w:t xml:space="preserve"> (Multisite/Multicenter Only)</w:t>
      </w:r>
      <w:bookmarkEnd w:id="4"/>
    </w:p>
    <w:p w14:paraId="04AB7F4A" w14:textId="77777777" w:rsidR="0011551B" w:rsidRPr="00CA0CB1" w:rsidRDefault="0011551B" w:rsidP="005C6E9A">
      <w:pPr>
        <w:pStyle w:val="BlockText"/>
        <w:numPr>
          <w:ilvl w:val="1"/>
          <w:numId w:val="16"/>
        </w:numPr>
        <w:ind w:left="1260" w:hanging="540"/>
      </w:pPr>
      <w:r w:rsidRPr="00CA0CB1">
        <w:t>If this is a multicenter study, indicate the total number of subjects to be accrued across all sites.</w:t>
      </w:r>
    </w:p>
    <w:p w14:paraId="04ABA282" w14:textId="0D0E1B69" w:rsidR="002A243B" w:rsidRPr="00BE5C0B" w:rsidRDefault="00957E49">
      <w:pPr>
        <w:pStyle w:val="BlockText"/>
        <w:shd w:val="clear" w:color="auto" w:fill="F2F2F2" w:themeFill="background1" w:themeFillShade="F2"/>
        <w:rPr>
          <w:i w:val="0"/>
        </w:rPr>
      </w:pPr>
      <w:r>
        <w:rPr>
          <w:i w:val="0"/>
        </w:rPr>
        <w:t>This</w:t>
      </w:r>
      <w:r w:rsidR="00607849">
        <w:rPr>
          <w:i w:val="0"/>
        </w:rPr>
        <w:t xml:space="preserve"> is n</w:t>
      </w:r>
      <w:r w:rsidR="00E70789">
        <w:rPr>
          <w:i w:val="0"/>
        </w:rPr>
        <w:t>ot a multicenter study</w:t>
      </w:r>
      <w:r w:rsidR="00CE39C5">
        <w:rPr>
          <w:i w:val="0"/>
        </w:rPr>
        <w:t>.</w:t>
      </w:r>
    </w:p>
    <w:p w14:paraId="4786173D" w14:textId="77777777" w:rsidR="0011551B" w:rsidRPr="00CA0CB1" w:rsidRDefault="0011551B" w:rsidP="00811473">
      <w:pPr>
        <w:pStyle w:val="Heading1"/>
        <w:rPr>
          <w:bCs/>
        </w:rPr>
      </w:pPr>
      <w:bookmarkStart w:id="5" w:name="_Toc396981548"/>
      <w:r w:rsidRPr="00CA0CB1">
        <w:t xml:space="preserve">Study-Wide Recruitment </w:t>
      </w:r>
      <w:r w:rsidRPr="00A01D71">
        <w:t>Methods</w:t>
      </w:r>
      <w:r w:rsidR="00406190">
        <w:t xml:space="preserve"> (Multisite/Multicenter Only)</w:t>
      </w:r>
      <w:bookmarkEnd w:id="5"/>
    </w:p>
    <w:p w14:paraId="7E3659F8" w14:textId="77777777" w:rsidR="00AD03CE" w:rsidRDefault="0011551B" w:rsidP="00250D20">
      <w:pPr>
        <w:pStyle w:val="BlockText"/>
        <w:ind w:left="0"/>
      </w:pPr>
      <w:r>
        <w:t>If this is a multicenter study and subjects will be recruited by methods not under the control of the local site (e.g., call centers, national advertisements) describe those methods.</w:t>
      </w:r>
      <w:r w:rsidR="00A63E4C">
        <w:t xml:space="preserve">  Local recruitment methods are described later in the protocol.</w:t>
      </w:r>
    </w:p>
    <w:p w14:paraId="062684FF" w14:textId="77777777" w:rsidR="00AD03CE" w:rsidRDefault="0011551B" w:rsidP="005C6E9A">
      <w:pPr>
        <w:pStyle w:val="BlockText"/>
        <w:numPr>
          <w:ilvl w:val="1"/>
          <w:numId w:val="16"/>
        </w:numPr>
        <w:ind w:left="1260" w:hanging="540"/>
      </w:pPr>
      <w:r w:rsidRPr="00CA0CB1">
        <w:t>Describe when, where, and how potential subjects will be recruited.</w:t>
      </w:r>
    </w:p>
    <w:p w14:paraId="48A7EB1B" w14:textId="71B1FF0A" w:rsidR="008C637F" w:rsidRPr="00BE5C0B" w:rsidRDefault="00076DDF">
      <w:pPr>
        <w:pStyle w:val="BlockText"/>
        <w:shd w:val="clear" w:color="auto" w:fill="F2F2F2" w:themeFill="background1" w:themeFillShade="F2"/>
        <w:rPr>
          <w:i w:val="0"/>
        </w:rPr>
      </w:pPr>
      <w:r>
        <w:rPr>
          <w:i w:val="0"/>
        </w:rPr>
        <w:t>Thi</w:t>
      </w:r>
      <w:r w:rsidR="00607849">
        <w:rPr>
          <w:i w:val="0"/>
        </w:rPr>
        <w:t>s is not a multicenter study</w:t>
      </w:r>
      <w:r w:rsidR="0052551A">
        <w:rPr>
          <w:i w:val="0"/>
        </w:rPr>
        <w:t>.</w:t>
      </w:r>
    </w:p>
    <w:p w14:paraId="6CF35162" w14:textId="77777777" w:rsidR="00AD03CE" w:rsidRDefault="0011551B" w:rsidP="005C6E9A">
      <w:pPr>
        <w:pStyle w:val="BlockText"/>
        <w:numPr>
          <w:ilvl w:val="1"/>
          <w:numId w:val="16"/>
        </w:numPr>
        <w:ind w:left="1260" w:hanging="540"/>
      </w:pPr>
      <w:r w:rsidRPr="00CA0CB1">
        <w:lastRenderedPageBreak/>
        <w:t>Describe the methods that will be used to identify potential subjects.</w:t>
      </w:r>
    </w:p>
    <w:p w14:paraId="2B2052A0" w14:textId="7DC2EA4D" w:rsidR="008C637F" w:rsidRPr="00BE5C0B" w:rsidRDefault="00376334">
      <w:pPr>
        <w:pStyle w:val="BlockText"/>
        <w:shd w:val="clear" w:color="auto" w:fill="F2F2F2" w:themeFill="background1" w:themeFillShade="F2"/>
        <w:rPr>
          <w:i w:val="0"/>
        </w:rPr>
      </w:pPr>
      <w:r>
        <w:rPr>
          <w:i w:val="0"/>
        </w:rPr>
        <w:t xml:space="preserve">Any record that meets the </w:t>
      </w:r>
      <w:r w:rsidR="00607849">
        <w:rPr>
          <w:i w:val="0"/>
        </w:rPr>
        <w:t xml:space="preserve">above </w:t>
      </w:r>
      <w:r>
        <w:rPr>
          <w:i w:val="0"/>
        </w:rPr>
        <w:t>inclusion criteria previously described will be included.</w:t>
      </w:r>
    </w:p>
    <w:p w14:paraId="120E8551" w14:textId="77777777" w:rsidR="0011551B" w:rsidRDefault="0011551B" w:rsidP="005C6E9A">
      <w:pPr>
        <w:pStyle w:val="BlockText"/>
        <w:numPr>
          <w:ilvl w:val="1"/>
          <w:numId w:val="16"/>
        </w:numPr>
        <w:ind w:left="1260" w:hanging="540"/>
      </w:pPr>
      <w:r w:rsidRPr="00CA0CB1">
        <w:t xml:space="preserve">Describe materials that will be used to recruit subjects. </w:t>
      </w:r>
      <w:r w:rsidRPr="00AE4EB1">
        <w:t>(Attach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43B8D8C8" w14:textId="5070E119" w:rsidR="008C637F" w:rsidRPr="00BE5C0B" w:rsidRDefault="00376334">
      <w:pPr>
        <w:pStyle w:val="BlockText"/>
        <w:shd w:val="clear" w:color="auto" w:fill="F2F2F2" w:themeFill="background1" w:themeFillShade="F2"/>
        <w:rPr>
          <w:i w:val="0"/>
        </w:rPr>
      </w:pPr>
      <w:r>
        <w:rPr>
          <w:i w:val="0"/>
        </w:rPr>
        <w:t>There are no recruitment materials for this study.</w:t>
      </w:r>
    </w:p>
    <w:p w14:paraId="256136B7" w14:textId="77777777" w:rsidR="00250D20" w:rsidRPr="00CA0CB1" w:rsidRDefault="00250D20" w:rsidP="00250D20">
      <w:pPr>
        <w:pStyle w:val="Heading1"/>
      </w:pPr>
      <w:bookmarkStart w:id="6" w:name="_Toc396981549"/>
      <w:r w:rsidRPr="00CA0CB1">
        <w:t xml:space="preserve">Multi-Site </w:t>
      </w:r>
      <w:r>
        <w:t>Research</w:t>
      </w:r>
      <w:r w:rsidR="00406190">
        <w:t xml:space="preserve"> (Multisite/Multicenter Only)</w:t>
      </w:r>
      <w:bookmarkEnd w:id="6"/>
    </w:p>
    <w:p w14:paraId="1D7CDDF4" w14:textId="77777777" w:rsidR="00250D20" w:rsidRPr="00CA0CB1" w:rsidRDefault="00250D20" w:rsidP="00250D20">
      <w:pPr>
        <w:pStyle w:val="BlockText"/>
        <w:numPr>
          <w:ilvl w:val="1"/>
          <w:numId w:val="16"/>
        </w:numPr>
        <w:ind w:left="1260" w:hanging="540"/>
      </w:pPr>
      <w:r w:rsidRPr="00CA0CB1">
        <w:t>If this is a multi-site study where you are the lead investigator, describe the processes to ensure communication among sites, such as:</w:t>
      </w:r>
    </w:p>
    <w:p w14:paraId="5A5B9A74" w14:textId="77777777" w:rsidR="00250D20" w:rsidRPr="00247B2B" w:rsidRDefault="00250D20" w:rsidP="00250D20">
      <w:pPr>
        <w:pStyle w:val="List"/>
        <w:numPr>
          <w:ilvl w:val="2"/>
          <w:numId w:val="16"/>
        </w:numPr>
        <w:tabs>
          <w:tab w:val="left" w:pos="1800"/>
        </w:tabs>
        <w:ind w:left="1800" w:hanging="540"/>
      </w:pPr>
      <w:r w:rsidRPr="00247B2B">
        <w:t>All sites have the most current version of the protocol, consent document, and HIPAA authorization.</w:t>
      </w:r>
    </w:p>
    <w:p w14:paraId="0741328E" w14:textId="77777777" w:rsidR="00250D20" w:rsidRPr="00247B2B" w:rsidRDefault="00250D20" w:rsidP="00250D20">
      <w:pPr>
        <w:pStyle w:val="List"/>
        <w:numPr>
          <w:ilvl w:val="2"/>
          <w:numId w:val="16"/>
        </w:numPr>
        <w:tabs>
          <w:tab w:val="left" w:pos="1800"/>
        </w:tabs>
        <w:ind w:left="1800" w:hanging="540"/>
      </w:pPr>
      <w:r w:rsidRPr="00247B2B">
        <w:t>All required approvals have been obtained at each site (including approval by the site’s IRB of record).</w:t>
      </w:r>
    </w:p>
    <w:p w14:paraId="6B3D1FF7" w14:textId="77777777" w:rsidR="00250D20" w:rsidRPr="00247B2B" w:rsidRDefault="00250D20" w:rsidP="00250D20">
      <w:pPr>
        <w:pStyle w:val="List"/>
        <w:numPr>
          <w:ilvl w:val="2"/>
          <w:numId w:val="16"/>
        </w:numPr>
        <w:tabs>
          <w:tab w:val="left" w:pos="1800"/>
        </w:tabs>
        <w:ind w:left="1800" w:hanging="540"/>
      </w:pPr>
      <w:r w:rsidRPr="00247B2B">
        <w:t>All modifications have been communicated to sites, and approved (including approval by the site’s IRB of record) before the modification is implemented.</w:t>
      </w:r>
    </w:p>
    <w:p w14:paraId="23003148" w14:textId="77777777" w:rsidR="00250D20" w:rsidRPr="00247B2B" w:rsidRDefault="00250D20" w:rsidP="00250D20">
      <w:pPr>
        <w:pStyle w:val="List"/>
        <w:numPr>
          <w:ilvl w:val="2"/>
          <w:numId w:val="16"/>
        </w:numPr>
        <w:tabs>
          <w:tab w:val="left" w:pos="1800"/>
        </w:tabs>
        <w:ind w:left="1800" w:hanging="540"/>
      </w:pPr>
      <w:r w:rsidRPr="00247B2B">
        <w:t>All engaged participating sites will safeguard data as required by local information security policies.</w:t>
      </w:r>
    </w:p>
    <w:p w14:paraId="596F5605" w14:textId="77777777" w:rsidR="00250D20" w:rsidRPr="00247B2B" w:rsidRDefault="00250D20" w:rsidP="00250D20">
      <w:pPr>
        <w:pStyle w:val="List"/>
        <w:numPr>
          <w:ilvl w:val="2"/>
          <w:numId w:val="16"/>
        </w:numPr>
        <w:tabs>
          <w:tab w:val="left" w:pos="1800"/>
        </w:tabs>
        <w:ind w:left="1800" w:hanging="540"/>
      </w:pPr>
      <w:r w:rsidRPr="00247B2B">
        <w:t>All local site investigators conduct the study appropriately.</w:t>
      </w:r>
    </w:p>
    <w:p w14:paraId="1F43E6DE" w14:textId="77777777" w:rsidR="00250D20" w:rsidRPr="00247B2B" w:rsidRDefault="00250D20" w:rsidP="00250D20">
      <w:pPr>
        <w:pStyle w:val="List"/>
        <w:numPr>
          <w:ilvl w:val="2"/>
          <w:numId w:val="16"/>
        </w:numPr>
        <w:tabs>
          <w:tab w:val="left" w:pos="1800"/>
        </w:tabs>
        <w:ind w:left="1800" w:hanging="540"/>
      </w:pPr>
      <w:r w:rsidRPr="00247B2B">
        <w:t>All non-compliance with the study protocol or applicable requirements will reported in accordance with local policy.</w:t>
      </w:r>
    </w:p>
    <w:p w14:paraId="187DDF96" w14:textId="23ABDE97" w:rsidR="008C637F" w:rsidRPr="00BE5C0B" w:rsidRDefault="00E70789">
      <w:pPr>
        <w:pStyle w:val="BlockText"/>
        <w:shd w:val="clear" w:color="auto" w:fill="F2F2F2" w:themeFill="background1" w:themeFillShade="F2"/>
        <w:rPr>
          <w:i w:val="0"/>
        </w:rPr>
      </w:pPr>
      <w:r>
        <w:rPr>
          <w:i w:val="0"/>
        </w:rPr>
        <w:t>This is a single center study</w:t>
      </w:r>
      <w:r w:rsidR="00916CFF">
        <w:rPr>
          <w:i w:val="0"/>
        </w:rPr>
        <w:t>.</w:t>
      </w:r>
    </w:p>
    <w:p w14:paraId="2FF74B0B" w14:textId="77777777" w:rsidR="00250D20" w:rsidRPr="00CA0CB1" w:rsidRDefault="00250D20" w:rsidP="00250D20">
      <w:pPr>
        <w:pStyle w:val="BlockText"/>
        <w:numPr>
          <w:ilvl w:val="1"/>
          <w:numId w:val="16"/>
        </w:numPr>
        <w:ind w:left="1260" w:hanging="540"/>
      </w:pPr>
      <w:r w:rsidRPr="00CA0CB1">
        <w:t>Describe the method for communicating to engaged participating sites:</w:t>
      </w:r>
    </w:p>
    <w:p w14:paraId="3D06BEC3" w14:textId="77777777" w:rsidR="00250D20" w:rsidRPr="008C637F" w:rsidRDefault="00250D20" w:rsidP="00250D20">
      <w:pPr>
        <w:pStyle w:val="List"/>
        <w:numPr>
          <w:ilvl w:val="2"/>
          <w:numId w:val="16"/>
        </w:numPr>
        <w:tabs>
          <w:tab w:val="left" w:pos="1800"/>
        </w:tabs>
        <w:ind w:left="1800" w:hanging="540"/>
      </w:pPr>
      <w:r w:rsidRPr="008C637F">
        <w:t>Problems.</w:t>
      </w:r>
    </w:p>
    <w:p w14:paraId="46D1098B" w14:textId="77777777" w:rsidR="00250D20" w:rsidRPr="008C637F" w:rsidRDefault="00250D20" w:rsidP="00250D20">
      <w:pPr>
        <w:pStyle w:val="List"/>
        <w:numPr>
          <w:ilvl w:val="2"/>
          <w:numId w:val="16"/>
        </w:numPr>
        <w:tabs>
          <w:tab w:val="left" w:pos="1800"/>
        </w:tabs>
        <w:ind w:left="1800" w:hanging="540"/>
      </w:pPr>
      <w:r w:rsidRPr="008C637F">
        <w:t>Interim results.</w:t>
      </w:r>
    </w:p>
    <w:p w14:paraId="5C67F701" w14:textId="77777777" w:rsidR="00250D20" w:rsidRPr="008C637F" w:rsidRDefault="00250D20" w:rsidP="00250D20">
      <w:pPr>
        <w:pStyle w:val="List"/>
        <w:numPr>
          <w:ilvl w:val="2"/>
          <w:numId w:val="16"/>
        </w:numPr>
        <w:tabs>
          <w:tab w:val="left" w:pos="1800"/>
        </w:tabs>
        <w:spacing w:after="120" w:afterAutospacing="0"/>
        <w:ind w:left="1814" w:hanging="547"/>
      </w:pPr>
      <w:r w:rsidRPr="008C637F">
        <w:t>The closure of a study</w:t>
      </w:r>
    </w:p>
    <w:p w14:paraId="063B8886" w14:textId="0EB1C5E5" w:rsidR="00CD71AB" w:rsidRDefault="00957E49" w:rsidP="008C637F">
      <w:pPr>
        <w:pStyle w:val="BlockText"/>
        <w:shd w:val="clear" w:color="auto" w:fill="F2F2F2" w:themeFill="background1" w:themeFillShade="F2"/>
        <w:rPr>
          <w:i w:val="0"/>
        </w:rPr>
      </w:pPr>
      <w:r>
        <w:rPr>
          <w:i w:val="0"/>
        </w:rPr>
        <w:t xml:space="preserve">This is not a multi-site trial. </w:t>
      </w:r>
    </w:p>
    <w:p w14:paraId="34F12E0F" w14:textId="77777777" w:rsidR="00CD71AB" w:rsidRDefault="00CD71AB" w:rsidP="008C637F">
      <w:pPr>
        <w:pStyle w:val="BlockText"/>
        <w:shd w:val="clear" w:color="auto" w:fill="F2F2F2" w:themeFill="background1" w:themeFillShade="F2"/>
        <w:rPr>
          <w:i w:val="0"/>
        </w:rPr>
      </w:pPr>
    </w:p>
    <w:p w14:paraId="78BD5E09" w14:textId="77777777" w:rsidR="008C637F" w:rsidRPr="00BE5C0B" w:rsidRDefault="008C637F">
      <w:pPr>
        <w:pStyle w:val="BlockText"/>
        <w:shd w:val="clear" w:color="auto" w:fill="F2F2F2" w:themeFill="background1" w:themeFillShade="F2"/>
        <w:rPr>
          <w:i w:val="0"/>
        </w:rPr>
      </w:pPr>
    </w:p>
    <w:p w14:paraId="13CD8638" w14:textId="77777777" w:rsidR="0011551B" w:rsidRPr="00A01D71" w:rsidRDefault="0011551B" w:rsidP="00811473">
      <w:pPr>
        <w:pStyle w:val="Heading1"/>
      </w:pPr>
      <w:bookmarkStart w:id="7" w:name="_Toc396981550"/>
      <w:r w:rsidRPr="00CA0CB1">
        <w:t>Study Timelines</w:t>
      </w:r>
      <w:bookmarkEnd w:id="7"/>
    </w:p>
    <w:p w14:paraId="4EA2CB10" w14:textId="77777777" w:rsidR="0011551B" w:rsidRPr="00CA0CB1" w:rsidRDefault="008C637F" w:rsidP="008C637F">
      <w:pPr>
        <w:pStyle w:val="BlockText"/>
        <w:numPr>
          <w:ilvl w:val="1"/>
          <w:numId w:val="16"/>
        </w:numPr>
        <w:ind w:left="1260" w:hanging="540"/>
      </w:pPr>
      <w:r>
        <w:t>Describe t</w:t>
      </w:r>
      <w:r w:rsidR="0011551B" w:rsidRPr="00CA0CB1">
        <w:t>he duration of an individual subject’s participation in the study.</w:t>
      </w:r>
    </w:p>
    <w:p w14:paraId="189CDD1B" w14:textId="12A3CE94" w:rsidR="008C637F" w:rsidRPr="00BE5C0B" w:rsidRDefault="006C16CD">
      <w:pPr>
        <w:pStyle w:val="BlockText"/>
        <w:shd w:val="clear" w:color="auto" w:fill="F2F2F2" w:themeFill="background1" w:themeFillShade="F2"/>
        <w:rPr>
          <w:i w:val="0"/>
        </w:rPr>
      </w:pPr>
      <w:r>
        <w:rPr>
          <w:i w:val="0"/>
        </w:rPr>
        <w:lastRenderedPageBreak/>
        <w:t xml:space="preserve">The project </w:t>
      </w:r>
      <w:r w:rsidR="002C0F6A">
        <w:rPr>
          <w:i w:val="0"/>
        </w:rPr>
        <w:t xml:space="preserve">is anticipated to </w:t>
      </w:r>
      <w:r>
        <w:rPr>
          <w:i w:val="0"/>
        </w:rPr>
        <w:t>be completed in 1 year from data release.</w:t>
      </w:r>
    </w:p>
    <w:p w14:paraId="54DB16E5" w14:textId="77777777" w:rsidR="0011551B" w:rsidRPr="00CA0CB1" w:rsidRDefault="008C637F" w:rsidP="008C637F">
      <w:pPr>
        <w:pStyle w:val="BlockText"/>
        <w:numPr>
          <w:ilvl w:val="1"/>
          <w:numId w:val="16"/>
        </w:numPr>
        <w:ind w:left="1260" w:hanging="540"/>
      </w:pPr>
      <w:r>
        <w:t>Describe t</w:t>
      </w:r>
      <w:r w:rsidR="0011551B" w:rsidRPr="00CA0CB1">
        <w:t>he duration anticipated to enroll all study subjects.</w:t>
      </w:r>
    </w:p>
    <w:p w14:paraId="46059BDF" w14:textId="6AD734CB" w:rsidR="008C637F" w:rsidRPr="00BE5C0B" w:rsidRDefault="006C16CD">
      <w:pPr>
        <w:pStyle w:val="BlockText"/>
        <w:shd w:val="clear" w:color="auto" w:fill="F2F2F2" w:themeFill="background1" w:themeFillShade="F2"/>
        <w:rPr>
          <w:i w:val="0"/>
        </w:rPr>
      </w:pPr>
      <w:r>
        <w:rPr>
          <w:i w:val="0"/>
        </w:rPr>
        <w:t>Data will be extracted in a one-time transfer.</w:t>
      </w:r>
    </w:p>
    <w:p w14:paraId="60398490" w14:textId="77777777" w:rsidR="0011551B" w:rsidRPr="00CA0CB1" w:rsidRDefault="008C637F" w:rsidP="008C637F">
      <w:pPr>
        <w:pStyle w:val="BlockText"/>
        <w:numPr>
          <w:ilvl w:val="1"/>
          <w:numId w:val="16"/>
        </w:numPr>
        <w:ind w:left="1260" w:hanging="540"/>
      </w:pPr>
      <w:r>
        <w:t>Describe t</w:t>
      </w:r>
      <w:r w:rsidR="0011551B" w:rsidRPr="00CA0CB1">
        <w:t>he estimated date for the investigators to complete this study (complete primary analyses)</w:t>
      </w:r>
    </w:p>
    <w:p w14:paraId="16BB3358" w14:textId="78D695D2" w:rsidR="008C637F" w:rsidRPr="00BE5C0B" w:rsidRDefault="006C16CD">
      <w:pPr>
        <w:pStyle w:val="BlockText"/>
        <w:shd w:val="clear" w:color="auto" w:fill="F2F2F2" w:themeFill="background1" w:themeFillShade="F2"/>
        <w:rPr>
          <w:i w:val="0"/>
        </w:rPr>
      </w:pPr>
      <w:r>
        <w:rPr>
          <w:i w:val="0"/>
        </w:rPr>
        <w:t>It will take approximately 1 year to complete this study.</w:t>
      </w:r>
    </w:p>
    <w:p w14:paraId="26AD857F" w14:textId="77777777" w:rsidR="0011551B" w:rsidRPr="00CA0CB1" w:rsidRDefault="0011551B" w:rsidP="00811473">
      <w:pPr>
        <w:pStyle w:val="Heading1"/>
      </w:pPr>
      <w:bookmarkStart w:id="8" w:name="_Toc396981551"/>
      <w:r w:rsidRPr="00CA0CB1">
        <w:t xml:space="preserve">Study </w:t>
      </w:r>
      <w:r w:rsidRPr="00A01D71">
        <w:t>Endpoints</w:t>
      </w:r>
      <w:bookmarkEnd w:id="8"/>
    </w:p>
    <w:p w14:paraId="69E71A66" w14:textId="77777777" w:rsidR="00AD03CE" w:rsidRDefault="0011551B" w:rsidP="005C6E9A">
      <w:pPr>
        <w:pStyle w:val="BlockText"/>
        <w:numPr>
          <w:ilvl w:val="1"/>
          <w:numId w:val="16"/>
        </w:numPr>
        <w:ind w:left="1260" w:hanging="540"/>
      </w:pPr>
      <w:r w:rsidRPr="00CA0CB1">
        <w:t>Describe the primary and secondary study endpoints.</w:t>
      </w:r>
    </w:p>
    <w:p w14:paraId="4D4C7906" w14:textId="529AB030" w:rsidR="006C5C87" w:rsidRPr="00BE5C0B" w:rsidRDefault="000776F5">
      <w:pPr>
        <w:pStyle w:val="BlockText"/>
        <w:shd w:val="clear" w:color="auto" w:fill="F2F2F2" w:themeFill="background1" w:themeFillShade="F2"/>
        <w:rPr>
          <w:i w:val="0"/>
        </w:rPr>
      </w:pPr>
      <w:r>
        <w:rPr>
          <w:i w:val="0"/>
        </w:rPr>
        <w:t>The study end point is when the chart corpora are analyzed, statistically studied and interpreted</w:t>
      </w:r>
      <w:r w:rsidR="009641E1">
        <w:rPr>
          <w:i w:val="0"/>
        </w:rPr>
        <w:t>.</w:t>
      </w:r>
    </w:p>
    <w:p w14:paraId="09CBC7FB" w14:textId="77777777" w:rsidR="0011551B" w:rsidRPr="00CA0CB1" w:rsidRDefault="0011551B" w:rsidP="005C6E9A">
      <w:pPr>
        <w:pStyle w:val="BlockText"/>
        <w:numPr>
          <w:ilvl w:val="1"/>
          <w:numId w:val="16"/>
        </w:numPr>
        <w:ind w:left="1260" w:hanging="540"/>
      </w:pPr>
      <w:r w:rsidRPr="00CA0CB1">
        <w:t>Describe any primary or secondary safety endpoints.</w:t>
      </w:r>
    </w:p>
    <w:p w14:paraId="17C6BA75" w14:textId="6B6B3225" w:rsidR="00607849" w:rsidRPr="00BE5C0B" w:rsidRDefault="00957E49" w:rsidP="006C5C87">
      <w:pPr>
        <w:pStyle w:val="BlockText"/>
        <w:shd w:val="clear" w:color="auto" w:fill="F2F2F2" w:themeFill="background1" w:themeFillShade="F2"/>
        <w:rPr>
          <w:i w:val="0"/>
        </w:rPr>
      </w:pPr>
      <w:r>
        <w:rPr>
          <w:i w:val="0"/>
        </w:rPr>
        <w:t xml:space="preserve">There are no safety endpoints being studied. </w:t>
      </w:r>
    </w:p>
    <w:p w14:paraId="5E1DEFFF" w14:textId="77777777" w:rsidR="0011551B" w:rsidRPr="00AA2384" w:rsidRDefault="0011551B" w:rsidP="00811473">
      <w:pPr>
        <w:pStyle w:val="Heading1"/>
      </w:pPr>
      <w:bookmarkStart w:id="9" w:name="_Toc396981552"/>
      <w:r w:rsidRPr="00AA2384">
        <w:t xml:space="preserve">Procedures </w:t>
      </w:r>
      <w:r w:rsidRPr="00A01D71">
        <w:t>Involved</w:t>
      </w:r>
      <w:bookmarkEnd w:id="9"/>
    </w:p>
    <w:p w14:paraId="3D8CF323" w14:textId="77777777" w:rsidR="00AD03CE" w:rsidRPr="006C5C87" w:rsidRDefault="0011551B" w:rsidP="005C6E9A">
      <w:pPr>
        <w:pStyle w:val="BlockText"/>
        <w:numPr>
          <w:ilvl w:val="1"/>
          <w:numId w:val="16"/>
        </w:numPr>
        <w:ind w:left="1260" w:hanging="540"/>
      </w:pPr>
      <w:r w:rsidRPr="006C5C87">
        <w:t>Describe and explain the study design.</w:t>
      </w:r>
    </w:p>
    <w:p w14:paraId="1A4371F2" w14:textId="28C412EE" w:rsidR="004D385E" w:rsidRDefault="00B5288F">
      <w:pPr>
        <w:pStyle w:val="BlockText"/>
        <w:shd w:val="clear" w:color="auto" w:fill="F2F2F2" w:themeFill="background1" w:themeFillShade="F2"/>
        <w:rPr>
          <w:i w:val="0"/>
        </w:rPr>
      </w:pPr>
      <w:r>
        <w:rPr>
          <w:i w:val="0"/>
        </w:rPr>
        <w:t>Step 1: Charts of 2</w:t>
      </w:r>
      <w:r w:rsidR="004D385E">
        <w:rPr>
          <w:i w:val="0"/>
        </w:rPr>
        <w:t>00</w:t>
      </w:r>
      <w:r w:rsidR="00E70789">
        <w:rPr>
          <w:i w:val="0"/>
        </w:rPr>
        <w:t>0</w:t>
      </w:r>
      <w:r w:rsidR="004D385E">
        <w:rPr>
          <w:i w:val="0"/>
        </w:rPr>
        <w:t xml:space="preserve"> patients will be extracted into a secure database in a one step process</w:t>
      </w:r>
      <w:r w:rsidR="008A20FD">
        <w:rPr>
          <w:i w:val="0"/>
        </w:rPr>
        <w:t>.</w:t>
      </w:r>
    </w:p>
    <w:p w14:paraId="4763F63E" w14:textId="1862CF4B" w:rsidR="004D385E" w:rsidRDefault="004D385E" w:rsidP="004D385E">
      <w:pPr>
        <w:pStyle w:val="BlockText"/>
        <w:shd w:val="clear" w:color="auto" w:fill="F2F2F2" w:themeFill="background1" w:themeFillShade="F2"/>
        <w:rPr>
          <w:i w:val="0"/>
        </w:rPr>
      </w:pPr>
      <w:r>
        <w:rPr>
          <w:i w:val="0"/>
        </w:rPr>
        <w:t xml:space="preserve">Step 2: </w:t>
      </w:r>
      <w:r w:rsidR="008A20FD">
        <w:rPr>
          <w:i w:val="0"/>
        </w:rPr>
        <w:t>Computational methods for plagiarism detection and text analysis will be applied on</w:t>
      </w:r>
      <w:r>
        <w:rPr>
          <w:i w:val="0"/>
        </w:rPr>
        <w:t xml:space="preserve"> the narrative sections of the chart</w:t>
      </w:r>
      <w:r w:rsidR="008A20FD">
        <w:rPr>
          <w:i w:val="0"/>
        </w:rPr>
        <w:t>.</w:t>
      </w:r>
      <w:r>
        <w:rPr>
          <w:i w:val="0"/>
        </w:rPr>
        <w:t xml:space="preserve"> </w:t>
      </w:r>
      <w:r w:rsidR="008A20FD">
        <w:rPr>
          <w:i w:val="0"/>
        </w:rPr>
        <w:t xml:space="preserve">Obtained results will be processed to quantify </w:t>
      </w:r>
      <w:r>
        <w:rPr>
          <w:i w:val="0"/>
        </w:rPr>
        <w:t>“</w:t>
      </w:r>
      <w:r w:rsidR="008A20FD">
        <w:rPr>
          <w:i w:val="0"/>
        </w:rPr>
        <w:t>c</w:t>
      </w:r>
      <w:r>
        <w:rPr>
          <w:i w:val="0"/>
        </w:rPr>
        <w:t>opy and paste’ behavior.</w:t>
      </w:r>
    </w:p>
    <w:p w14:paraId="0280775D" w14:textId="77777777" w:rsidR="0011551B" w:rsidRPr="006C5C87" w:rsidRDefault="0011551B" w:rsidP="005C6E9A">
      <w:pPr>
        <w:pStyle w:val="BlockText"/>
        <w:numPr>
          <w:ilvl w:val="1"/>
          <w:numId w:val="16"/>
        </w:numPr>
        <w:ind w:left="1260" w:hanging="540"/>
      </w:pPr>
      <w:r w:rsidRPr="006C5C87">
        <w:t>Provide a description of all research procedures being performed and when they are performed, including procedures being performed to monitor subjects for safety or minimize risks.</w:t>
      </w:r>
    </w:p>
    <w:p w14:paraId="156FEF6C" w14:textId="2F843E4F" w:rsidR="006C5C87" w:rsidRPr="00BE5C0B" w:rsidRDefault="005E2E6B" w:rsidP="006C5C87">
      <w:pPr>
        <w:pStyle w:val="BlockText"/>
        <w:shd w:val="clear" w:color="auto" w:fill="F2F2F2" w:themeFill="background1" w:themeFillShade="F2"/>
        <w:rPr>
          <w:i w:val="0"/>
        </w:rPr>
      </w:pPr>
      <w:r>
        <w:rPr>
          <w:i w:val="0"/>
        </w:rPr>
        <w:t>We intend to apply formal mathematical and information-theoretic criteria including text unification and winnowing</w:t>
      </w:r>
      <w:r w:rsidR="007A67C6">
        <w:rPr>
          <w:i w:val="0"/>
        </w:rPr>
        <w:t xml:space="preserve"> as well as </w:t>
      </w:r>
      <w:r>
        <w:rPr>
          <w:i w:val="0"/>
        </w:rPr>
        <w:t>statistical testing</w:t>
      </w:r>
      <w:r w:rsidR="007A67C6">
        <w:rPr>
          <w:i w:val="0"/>
        </w:rPr>
        <w:t>.</w:t>
      </w:r>
      <w:r w:rsidR="00957E49">
        <w:rPr>
          <w:i w:val="0"/>
        </w:rPr>
        <w:t xml:space="preserve"> This is an application study not intended to evaluate patient treatments or safety/risk factors. </w:t>
      </w:r>
    </w:p>
    <w:p w14:paraId="0240C467" w14:textId="77777777" w:rsidR="006C5C87" w:rsidRDefault="006C5C87" w:rsidP="006C5C87">
      <w:pPr>
        <w:pStyle w:val="BlockText"/>
        <w:shd w:val="clear" w:color="auto" w:fill="F2F2F2" w:themeFill="background1" w:themeFillShade="F2"/>
        <w:rPr>
          <w:i w:val="0"/>
        </w:rPr>
      </w:pPr>
    </w:p>
    <w:p w14:paraId="53C0D8FF" w14:textId="77777777" w:rsidR="002C01C7" w:rsidRDefault="002C01C7" w:rsidP="006C5C87">
      <w:pPr>
        <w:pStyle w:val="BlockText"/>
        <w:shd w:val="clear" w:color="auto" w:fill="F2F2F2" w:themeFill="background1" w:themeFillShade="F2"/>
        <w:rPr>
          <w:i w:val="0"/>
        </w:rPr>
      </w:pPr>
    </w:p>
    <w:p w14:paraId="28519405" w14:textId="77777777" w:rsidR="002C01C7" w:rsidRDefault="002C01C7" w:rsidP="006C5C87">
      <w:pPr>
        <w:pStyle w:val="BlockText"/>
        <w:shd w:val="clear" w:color="auto" w:fill="F2F2F2" w:themeFill="background1" w:themeFillShade="F2"/>
        <w:rPr>
          <w:i w:val="0"/>
        </w:rPr>
      </w:pPr>
    </w:p>
    <w:p w14:paraId="5CA84514" w14:textId="77777777" w:rsidR="002C01C7" w:rsidRPr="00BE5C0B" w:rsidRDefault="002C01C7" w:rsidP="006C5C87">
      <w:pPr>
        <w:pStyle w:val="BlockText"/>
        <w:shd w:val="clear" w:color="auto" w:fill="F2F2F2" w:themeFill="background1" w:themeFillShade="F2"/>
        <w:rPr>
          <w:i w:val="0"/>
        </w:rPr>
      </w:pPr>
    </w:p>
    <w:p w14:paraId="09BB5673" w14:textId="77777777" w:rsidR="00AD03CE" w:rsidRPr="006C5C87" w:rsidRDefault="0093221E" w:rsidP="006C5C87">
      <w:pPr>
        <w:pStyle w:val="BlockText"/>
        <w:numPr>
          <w:ilvl w:val="1"/>
          <w:numId w:val="16"/>
        </w:numPr>
        <w:ind w:left="1260" w:hanging="540"/>
      </w:pPr>
      <w:r w:rsidRPr="006C5C87">
        <w:t>Describe p</w:t>
      </w:r>
      <w:r w:rsidR="0011551B" w:rsidRPr="006C5C87">
        <w:t>rocedures performed to lessen the probability or magnitude of risks.</w:t>
      </w:r>
    </w:p>
    <w:p w14:paraId="01477354" w14:textId="4B27292D" w:rsidR="006C5C87" w:rsidRPr="00BE5C0B" w:rsidRDefault="004D385E">
      <w:pPr>
        <w:pStyle w:val="BlockText"/>
        <w:shd w:val="clear" w:color="auto" w:fill="F2F2F2" w:themeFill="background1" w:themeFillShade="F2"/>
        <w:rPr>
          <w:i w:val="0"/>
        </w:rPr>
      </w:pPr>
      <w:r>
        <w:rPr>
          <w:i w:val="0"/>
        </w:rPr>
        <w:t xml:space="preserve">The only perceivable risk is </w:t>
      </w:r>
      <w:r w:rsidR="005E2E6B">
        <w:rPr>
          <w:i w:val="0"/>
        </w:rPr>
        <w:t xml:space="preserve">related to </w:t>
      </w:r>
      <w:r>
        <w:rPr>
          <w:i w:val="0"/>
        </w:rPr>
        <w:t xml:space="preserve">privacy. </w:t>
      </w:r>
      <w:r w:rsidR="005E2E6B">
        <w:rPr>
          <w:i w:val="0"/>
        </w:rPr>
        <w:t>Data will be stored securely at the Institute for Healthcare Informatics</w:t>
      </w:r>
      <w:r w:rsidR="0088432D">
        <w:rPr>
          <w:i w:val="0"/>
        </w:rPr>
        <w:t xml:space="preserve"> (IHI)</w:t>
      </w:r>
      <w:r w:rsidR="005E2E6B">
        <w:rPr>
          <w:i w:val="0"/>
        </w:rPr>
        <w:t>, and all security policies (attached) will be adhered to</w:t>
      </w:r>
      <w:r>
        <w:rPr>
          <w:i w:val="0"/>
        </w:rPr>
        <w:t>.</w:t>
      </w:r>
    </w:p>
    <w:p w14:paraId="2D20114B" w14:textId="77777777" w:rsidR="00AD03CE" w:rsidRPr="006C5C87" w:rsidRDefault="0093221E" w:rsidP="006C5C87">
      <w:pPr>
        <w:pStyle w:val="BlockText"/>
        <w:numPr>
          <w:ilvl w:val="1"/>
          <w:numId w:val="16"/>
        </w:numPr>
        <w:ind w:left="1260" w:hanging="540"/>
      </w:pPr>
      <w:r w:rsidRPr="006C5C87">
        <w:t>Describe a</w:t>
      </w:r>
      <w:r w:rsidR="0011551B" w:rsidRPr="006C5C87">
        <w:t>ll drugs and devices used in the research and the purpose of their use, and their regulatory approval status.</w:t>
      </w:r>
    </w:p>
    <w:p w14:paraId="4D291D5E" w14:textId="5B509169" w:rsidR="006C5C87" w:rsidRPr="00BE5C0B" w:rsidRDefault="00F33E14">
      <w:pPr>
        <w:pStyle w:val="BlockText"/>
        <w:shd w:val="clear" w:color="auto" w:fill="F2F2F2" w:themeFill="background1" w:themeFillShade="F2"/>
        <w:rPr>
          <w:i w:val="0"/>
        </w:rPr>
      </w:pPr>
      <w:r>
        <w:rPr>
          <w:i w:val="0"/>
        </w:rPr>
        <w:lastRenderedPageBreak/>
        <w:t>This project does not involve drugs or devices.</w:t>
      </w:r>
    </w:p>
    <w:p w14:paraId="3D587D8F" w14:textId="77777777" w:rsidR="0011551B" w:rsidRPr="006C5C87" w:rsidRDefault="0093221E" w:rsidP="006C5C87">
      <w:pPr>
        <w:pStyle w:val="BlockText"/>
        <w:numPr>
          <w:ilvl w:val="1"/>
          <w:numId w:val="16"/>
        </w:numPr>
        <w:ind w:left="1260" w:hanging="540"/>
      </w:pPr>
      <w:r w:rsidRPr="006C5C87">
        <w:t>Describe t</w:t>
      </w:r>
      <w:r w:rsidR="0011551B" w:rsidRPr="006C5C87">
        <w:t>he source records that will be used to collect data about subjects. (Attach all surveys, scripts, and data collection forms.)</w:t>
      </w:r>
    </w:p>
    <w:p w14:paraId="4E288FD9" w14:textId="19A21ABA" w:rsidR="006C5C87" w:rsidRPr="00BE5C0B" w:rsidRDefault="004D385E">
      <w:pPr>
        <w:pStyle w:val="BlockText"/>
        <w:shd w:val="clear" w:color="auto" w:fill="F2F2F2" w:themeFill="background1" w:themeFillShade="F2"/>
        <w:rPr>
          <w:i w:val="0"/>
        </w:rPr>
      </w:pPr>
      <w:r>
        <w:rPr>
          <w:i w:val="0"/>
        </w:rPr>
        <w:t xml:space="preserve">We </w:t>
      </w:r>
      <w:r w:rsidR="00076DDF">
        <w:rPr>
          <w:i w:val="0"/>
        </w:rPr>
        <w:t>intend to collect the charts needed for our study from the UBMD data stored at the Institute of Health</w:t>
      </w:r>
      <w:r w:rsidR="00676793">
        <w:rPr>
          <w:i w:val="0"/>
        </w:rPr>
        <w:t>care</w:t>
      </w:r>
      <w:r w:rsidR="00076DDF">
        <w:rPr>
          <w:i w:val="0"/>
        </w:rPr>
        <w:t xml:space="preserve"> Informatics</w:t>
      </w:r>
    </w:p>
    <w:p w14:paraId="05235CEA" w14:textId="77777777" w:rsidR="0011551B" w:rsidRPr="006C5C87" w:rsidRDefault="0011551B" w:rsidP="001C7854">
      <w:pPr>
        <w:pStyle w:val="List"/>
        <w:numPr>
          <w:ilvl w:val="1"/>
          <w:numId w:val="16"/>
        </w:numPr>
        <w:spacing w:before="120" w:beforeAutospacing="0" w:after="120" w:afterAutospacing="0"/>
        <w:ind w:left="1267" w:hanging="547"/>
      </w:pPr>
      <w:r w:rsidRPr="006C5C87">
        <w:t>What data will be collected including long-term follow-up.</w:t>
      </w:r>
    </w:p>
    <w:p w14:paraId="5A71B485" w14:textId="5DB3E705" w:rsidR="006C5C87" w:rsidRPr="00BE5C0B" w:rsidRDefault="005E2E6B">
      <w:pPr>
        <w:pStyle w:val="BlockText"/>
        <w:shd w:val="clear" w:color="auto" w:fill="F2F2F2" w:themeFill="background1" w:themeFillShade="F2"/>
        <w:rPr>
          <w:i w:val="0"/>
        </w:rPr>
      </w:pPr>
      <w:r>
        <w:rPr>
          <w:i w:val="0"/>
        </w:rPr>
        <w:t>Narrative entries in the chart</w:t>
      </w:r>
      <w:r w:rsidR="00446990">
        <w:rPr>
          <w:i w:val="0"/>
        </w:rPr>
        <w:t xml:space="preserve"> -</w:t>
      </w:r>
      <w:r>
        <w:rPr>
          <w:i w:val="0"/>
        </w:rPr>
        <w:t xml:space="preserve"> vital signs, laboratory data as well as metadata describing the narrative entries’ date and time, </w:t>
      </w:r>
      <w:r w:rsidR="002C0F6A">
        <w:rPr>
          <w:i w:val="0"/>
        </w:rPr>
        <w:t>author’s</w:t>
      </w:r>
      <w:r>
        <w:rPr>
          <w:i w:val="0"/>
        </w:rPr>
        <w:t xml:space="preserve"> information will be collected and stored. There is no long term follow up in our study.</w:t>
      </w:r>
    </w:p>
    <w:p w14:paraId="57273260" w14:textId="77777777" w:rsidR="0011551B" w:rsidRPr="006C5C87" w:rsidRDefault="0011551B" w:rsidP="005C6E9A">
      <w:pPr>
        <w:pStyle w:val="BlockText"/>
        <w:numPr>
          <w:ilvl w:val="1"/>
          <w:numId w:val="16"/>
        </w:numPr>
        <w:ind w:left="1260" w:hanging="540"/>
      </w:pPr>
      <w:r w:rsidRPr="006C5C87">
        <w:t>For HUD uses provide a description of the device, a summary of how you propose to use the device, including a description of any screening procedures, the HUD procedure, and any patient follow-up visits, tests or procedures.</w:t>
      </w:r>
    </w:p>
    <w:p w14:paraId="29DC1535" w14:textId="13A23A95" w:rsidR="006C5C87" w:rsidRPr="00BE5C0B" w:rsidRDefault="0062718D">
      <w:pPr>
        <w:pStyle w:val="BlockText"/>
        <w:shd w:val="clear" w:color="auto" w:fill="F2F2F2" w:themeFill="background1" w:themeFillShade="F2"/>
        <w:rPr>
          <w:i w:val="0"/>
        </w:rPr>
      </w:pPr>
      <w:r>
        <w:rPr>
          <w:i w:val="0"/>
        </w:rPr>
        <w:t>This project does not involve devices.</w:t>
      </w:r>
    </w:p>
    <w:p w14:paraId="7B265935" w14:textId="77777777" w:rsidR="0011551B" w:rsidRPr="00CA0CB1" w:rsidRDefault="0011551B" w:rsidP="00811473">
      <w:pPr>
        <w:pStyle w:val="Heading1"/>
      </w:pPr>
      <w:bookmarkStart w:id="10" w:name="_Toc396981553"/>
      <w:r w:rsidRPr="00CA0CB1">
        <w:t xml:space="preserve">Data and Specimen </w:t>
      </w:r>
      <w:r w:rsidRPr="00A01D71">
        <w:t>Banking</w:t>
      </w:r>
      <w:bookmarkEnd w:id="10"/>
    </w:p>
    <w:p w14:paraId="093946FC" w14:textId="77777777" w:rsidR="00AD03CE" w:rsidRPr="00D32CC9" w:rsidRDefault="0011551B" w:rsidP="00170049">
      <w:pPr>
        <w:pStyle w:val="BlockText"/>
        <w:numPr>
          <w:ilvl w:val="1"/>
          <w:numId w:val="16"/>
        </w:numPr>
        <w:ind w:left="1260" w:hanging="540"/>
      </w:pPr>
      <w:r w:rsidRPr="00D32CC9">
        <w:t xml:space="preserve">If data or specimens will be banked for future use, describe where the </w:t>
      </w:r>
      <w:r w:rsidR="0093221E" w:rsidRPr="00D32CC9">
        <w:t>data/</w:t>
      </w:r>
      <w:r w:rsidRPr="00D32CC9">
        <w:t xml:space="preserve">specimens will be stored, how long they will be stored, how the </w:t>
      </w:r>
      <w:r w:rsidR="0093221E" w:rsidRPr="00D32CC9">
        <w:t>data/</w:t>
      </w:r>
      <w:r w:rsidRPr="00D32CC9">
        <w:t xml:space="preserve">specimens will be accessed, and who will have access to the </w:t>
      </w:r>
      <w:r w:rsidR="0093221E" w:rsidRPr="00D32CC9">
        <w:t>data/</w:t>
      </w:r>
      <w:r w:rsidRPr="00D32CC9">
        <w:t>specimens.</w:t>
      </w:r>
    </w:p>
    <w:p w14:paraId="4569093C" w14:textId="1DD72F78" w:rsidR="006C5C87" w:rsidRPr="00D32CC9" w:rsidRDefault="004D385E">
      <w:pPr>
        <w:pStyle w:val="BlockText"/>
        <w:shd w:val="clear" w:color="auto" w:fill="F2F2F2" w:themeFill="background1" w:themeFillShade="F2"/>
        <w:rPr>
          <w:i w:val="0"/>
        </w:rPr>
      </w:pPr>
      <w:r w:rsidRPr="00D32CC9">
        <w:rPr>
          <w:i w:val="0"/>
        </w:rPr>
        <w:t xml:space="preserve">The </w:t>
      </w:r>
      <w:r w:rsidR="005C390B">
        <w:rPr>
          <w:i w:val="0"/>
        </w:rPr>
        <w:t xml:space="preserve">copy of </w:t>
      </w:r>
      <w:r w:rsidRPr="00D32CC9">
        <w:rPr>
          <w:i w:val="0"/>
        </w:rPr>
        <w:t>patient level data will be destroyed when the study is completed and the results published</w:t>
      </w:r>
      <w:r w:rsidR="009A067A">
        <w:rPr>
          <w:i w:val="0"/>
        </w:rPr>
        <w:t>.</w:t>
      </w:r>
    </w:p>
    <w:p w14:paraId="69942AF2" w14:textId="77777777" w:rsidR="00AD03CE" w:rsidRPr="00D32CC9" w:rsidRDefault="0011551B" w:rsidP="00170049">
      <w:pPr>
        <w:pStyle w:val="BlockText"/>
        <w:numPr>
          <w:ilvl w:val="1"/>
          <w:numId w:val="16"/>
        </w:numPr>
        <w:ind w:left="1260" w:hanging="540"/>
      </w:pPr>
      <w:r w:rsidRPr="00D32CC9">
        <w:t>List the data to be stored or associated with each specimen.</w:t>
      </w:r>
    </w:p>
    <w:p w14:paraId="50B9F983" w14:textId="59B28E18" w:rsidR="006C5C87" w:rsidRPr="00D32CC9" w:rsidRDefault="005E2E6B">
      <w:pPr>
        <w:pStyle w:val="BlockText"/>
        <w:shd w:val="clear" w:color="auto" w:fill="F2F2F2" w:themeFill="background1" w:themeFillShade="F2"/>
        <w:rPr>
          <w:i w:val="0"/>
        </w:rPr>
      </w:pPr>
      <w:r>
        <w:rPr>
          <w:i w:val="0"/>
        </w:rPr>
        <w:t xml:space="preserve">Only the above described data from the chart will be included. </w:t>
      </w:r>
      <w:r w:rsidR="004D385E" w:rsidRPr="00D32CC9">
        <w:rPr>
          <w:i w:val="0"/>
        </w:rPr>
        <w:t>No specimens are involved</w:t>
      </w:r>
      <w:r>
        <w:rPr>
          <w:i w:val="0"/>
        </w:rPr>
        <w:t xml:space="preserve"> in our study. </w:t>
      </w:r>
    </w:p>
    <w:p w14:paraId="09A5F441" w14:textId="77777777" w:rsidR="0011551B" w:rsidRPr="00D32CC9" w:rsidRDefault="0011551B" w:rsidP="00170049">
      <w:pPr>
        <w:pStyle w:val="BlockText"/>
        <w:numPr>
          <w:ilvl w:val="1"/>
          <w:numId w:val="16"/>
        </w:numPr>
        <w:ind w:left="1260" w:hanging="540"/>
      </w:pPr>
      <w:r w:rsidRPr="00D32CC9">
        <w:t>Describe the procedures to release data or specimens, including: the process to request a release, approvals required for release, who can obtain data or specimens, and the data to be provided with specimens.</w:t>
      </w:r>
    </w:p>
    <w:p w14:paraId="49D6E312" w14:textId="77777777" w:rsidR="003255AE" w:rsidRDefault="003601CD">
      <w:pPr>
        <w:pStyle w:val="BlockText"/>
        <w:shd w:val="clear" w:color="auto" w:fill="F2F2F2" w:themeFill="background1" w:themeFillShade="F2"/>
        <w:rPr>
          <w:i w:val="0"/>
        </w:rPr>
      </w:pPr>
      <w:r w:rsidRPr="00D32CC9">
        <w:rPr>
          <w:i w:val="0"/>
        </w:rPr>
        <w:t>Patient data will not be released to any other part</w:t>
      </w:r>
      <w:r w:rsidR="003255AE">
        <w:rPr>
          <w:i w:val="0"/>
        </w:rPr>
        <w:t>y.</w:t>
      </w:r>
    </w:p>
    <w:p w14:paraId="251ED817" w14:textId="77777777" w:rsidR="006C5C87" w:rsidRPr="00D32CC9" w:rsidRDefault="006C5C87">
      <w:pPr>
        <w:pStyle w:val="BlockText"/>
        <w:shd w:val="clear" w:color="auto" w:fill="F2F2F2" w:themeFill="background1" w:themeFillShade="F2"/>
        <w:rPr>
          <w:i w:val="0"/>
        </w:rPr>
      </w:pPr>
    </w:p>
    <w:p w14:paraId="2B54C266" w14:textId="77777777" w:rsidR="0011551B" w:rsidRPr="00D32CC9" w:rsidRDefault="0011551B" w:rsidP="00811473">
      <w:pPr>
        <w:pStyle w:val="Heading1"/>
      </w:pPr>
      <w:bookmarkStart w:id="11" w:name="_Toc396981554"/>
      <w:r w:rsidRPr="00D32CC9">
        <w:t>Data Management</w:t>
      </w:r>
      <w:bookmarkEnd w:id="11"/>
    </w:p>
    <w:p w14:paraId="6DB286F0" w14:textId="77777777" w:rsidR="0011551B" w:rsidRPr="00D32CC9" w:rsidRDefault="0011551B" w:rsidP="00170049">
      <w:pPr>
        <w:pStyle w:val="BlockText"/>
        <w:numPr>
          <w:ilvl w:val="1"/>
          <w:numId w:val="16"/>
        </w:numPr>
        <w:ind w:left="1260" w:hanging="540"/>
      </w:pPr>
      <w:r w:rsidRPr="00D32CC9">
        <w:t>Describe the data analysis plan, including any statistical procedures.</w:t>
      </w:r>
    </w:p>
    <w:p w14:paraId="5164A99A" w14:textId="64548C6E" w:rsidR="00C03A00" w:rsidRPr="00E422D8" w:rsidRDefault="006C5C87" w:rsidP="00C03A00">
      <w:pPr>
        <w:pStyle w:val="BlockText"/>
        <w:shd w:val="clear" w:color="auto" w:fill="F2F2F2" w:themeFill="background1" w:themeFillShade="F2"/>
        <w:rPr>
          <w:i w:val="0"/>
        </w:rPr>
      </w:pPr>
      <w:r w:rsidRPr="00D32CC9">
        <w:rPr>
          <w:i w:val="0"/>
        </w:rPr>
        <w:t>Respons</w:t>
      </w:r>
      <w:r w:rsidR="00446990">
        <w:rPr>
          <w:i w:val="0"/>
        </w:rPr>
        <w:t>e</w:t>
      </w:r>
      <w:r w:rsidRPr="00D32CC9">
        <w:rPr>
          <w:i w:val="0"/>
        </w:rPr>
        <w:t xml:space="preserve">: </w:t>
      </w:r>
      <w:r w:rsidR="00C03A00" w:rsidRPr="00E422D8">
        <w:rPr>
          <w:i w:val="0"/>
        </w:rPr>
        <w:t>We will use a paired samples t-test to compare the average amount of copy/paste activity found using our methods with those found using the methods from previous studies in the literature. This will be computed: </w:t>
      </w:r>
    </w:p>
    <w:p w14:paraId="1DCB4719" w14:textId="77777777" w:rsidR="00C03A00" w:rsidRPr="00E422D8" w:rsidRDefault="00C03A00" w:rsidP="00C03A00">
      <w:pPr>
        <w:pStyle w:val="BlockText"/>
        <w:shd w:val="clear" w:color="auto" w:fill="F2F2F2" w:themeFill="background1" w:themeFillShade="F2"/>
        <w:rPr>
          <w:i w:val="0"/>
        </w:rPr>
      </w:pPr>
    </w:p>
    <w:p w14:paraId="1A734EDE" w14:textId="4E0D63FA" w:rsidR="00C03A00" w:rsidRPr="00E422D8" w:rsidRDefault="00C03A00" w:rsidP="00C03A00">
      <w:pPr>
        <w:pStyle w:val="BlockText"/>
        <w:shd w:val="clear" w:color="auto" w:fill="F2F2F2" w:themeFill="background1" w:themeFillShade="F2"/>
        <w:rPr>
          <w:i w:val="0"/>
        </w:rPr>
      </w:pPr>
      <w:r w:rsidRPr="00E422D8">
        <w:rPr>
          <w:i w:val="0"/>
        </w:rPr>
        <w:t>1) daily - the amount of copy/paste on day n (from day n-1, n &gt; 1) will be compared between the two methods of c</w:t>
      </w:r>
      <w:r w:rsidR="00B5288F">
        <w:rPr>
          <w:i w:val="0"/>
        </w:rPr>
        <w:t>alculation. For this, there is 2</w:t>
      </w:r>
      <w:r w:rsidRPr="00E422D8">
        <w:rPr>
          <w:i w:val="0"/>
        </w:rPr>
        <w:t xml:space="preserve">000 samples </w:t>
      </w:r>
      <w:r w:rsidR="00B5288F">
        <w:rPr>
          <w:i w:val="0"/>
        </w:rPr>
        <w:t>visits 2 and 3</w:t>
      </w:r>
      <w:r w:rsidRPr="00E422D8">
        <w:rPr>
          <w:i w:val="0"/>
        </w:rPr>
        <w:t>. We will calculate the daily difference only for as many days as we have an appropriate amount of data to have statistically meaningful results. </w:t>
      </w:r>
    </w:p>
    <w:p w14:paraId="54A56ABF" w14:textId="77777777" w:rsidR="00C03A00" w:rsidRPr="00E422D8" w:rsidRDefault="00C03A00" w:rsidP="00C03A00">
      <w:pPr>
        <w:pStyle w:val="BlockText"/>
        <w:shd w:val="clear" w:color="auto" w:fill="F2F2F2" w:themeFill="background1" w:themeFillShade="F2"/>
        <w:rPr>
          <w:i w:val="0"/>
        </w:rPr>
      </w:pPr>
    </w:p>
    <w:p w14:paraId="68FD01E4" w14:textId="77777777" w:rsidR="00C03A00" w:rsidRPr="00E422D8" w:rsidRDefault="00C03A00" w:rsidP="00C03A00">
      <w:pPr>
        <w:pStyle w:val="BlockText"/>
        <w:shd w:val="clear" w:color="auto" w:fill="F2F2F2" w:themeFill="background1" w:themeFillShade="F2"/>
        <w:rPr>
          <w:i w:val="0"/>
        </w:rPr>
      </w:pPr>
      <w:r w:rsidRPr="00E422D8">
        <w:rPr>
          <w:i w:val="0"/>
        </w:rPr>
        <w:t>2) globally - instead of stratifying the data by day, we will simply accumulate it all and compare the global means. This will result in at least 2000 samples</w:t>
      </w:r>
    </w:p>
    <w:p w14:paraId="74EF94C1" w14:textId="67730984" w:rsidR="006C5C87" w:rsidRPr="00D32CC9" w:rsidRDefault="006C5C87" w:rsidP="006C5C87">
      <w:pPr>
        <w:pStyle w:val="BlockText"/>
        <w:shd w:val="clear" w:color="auto" w:fill="F2F2F2" w:themeFill="background1" w:themeFillShade="F2"/>
        <w:rPr>
          <w:i w:val="0"/>
        </w:rPr>
      </w:pPr>
    </w:p>
    <w:p w14:paraId="262A9BCA" w14:textId="77777777" w:rsidR="006C5C87" w:rsidRPr="00D32CC9" w:rsidRDefault="006C5C87" w:rsidP="006C5C87">
      <w:pPr>
        <w:pStyle w:val="BlockText"/>
        <w:shd w:val="clear" w:color="auto" w:fill="F2F2F2" w:themeFill="background1" w:themeFillShade="F2"/>
        <w:rPr>
          <w:i w:val="0"/>
        </w:rPr>
      </w:pPr>
    </w:p>
    <w:p w14:paraId="4BA7489C" w14:textId="77777777" w:rsidR="0011551B" w:rsidRPr="00D32CC9" w:rsidRDefault="0011551B" w:rsidP="00170049">
      <w:pPr>
        <w:pStyle w:val="BlockText"/>
        <w:numPr>
          <w:ilvl w:val="1"/>
          <w:numId w:val="16"/>
        </w:numPr>
        <w:ind w:left="1260" w:hanging="540"/>
      </w:pPr>
      <w:r w:rsidRPr="00D32CC9">
        <w:t>Provide a power analysis.</w:t>
      </w:r>
    </w:p>
    <w:p w14:paraId="64EA18B4" w14:textId="77777777" w:rsidR="00C03A00" w:rsidRDefault="006C5C87" w:rsidP="00C03A00">
      <w:pPr>
        <w:pStyle w:val="BlockText"/>
        <w:shd w:val="clear" w:color="auto" w:fill="F2F2F2" w:themeFill="background1" w:themeFillShade="F2"/>
        <w:rPr>
          <w:i w:val="0"/>
        </w:rPr>
      </w:pPr>
      <w:r w:rsidRPr="00D32CC9">
        <w:rPr>
          <w:i w:val="0"/>
        </w:rPr>
        <w:t xml:space="preserve">Response: </w:t>
      </w:r>
    </w:p>
    <w:p w14:paraId="6568038F" w14:textId="03C2A0F6" w:rsidR="00C03A00" w:rsidRPr="00E422D8" w:rsidRDefault="00C03A00" w:rsidP="00C03A00">
      <w:pPr>
        <w:pStyle w:val="BlockText"/>
        <w:shd w:val="clear" w:color="auto" w:fill="F2F2F2" w:themeFill="background1" w:themeFillShade="F2"/>
        <w:rPr>
          <w:i w:val="0"/>
        </w:rPr>
      </w:pPr>
      <w:r w:rsidRPr="00E422D8">
        <w:rPr>
          <w:i w:val="0"/>
        </w:rPr>
        <w:t>First, for the measurement of the difference globally of the two methods, having at least 2000 samples, we will be able to show, with p &lt; 0.05, that there is a significant difference between the two means for mean differences as low as 1 even with relatively large standard deviations of the mean (up to 15.95). We expect to have many more than 2000 samples, making this test even more powerful.</w:t>
      </w:r>
    </w:p>
    <w:p w14:paraId="625D7976" w14:textId="77777777" w:rsidR="00C03A00" w:rsidRPr="00E422D8" w:rsidRDefault="00C03A00" w:rsidP="00C03A00">
      <w:pPr>
        <w:pStyle w:val="BlockText"/>
        <w:shd w:val="clear" w:color="auto" w:fill="F2F2F2" w:themeFill="background1" w:themeFillShade="F2"/>
        <w:rPr>
          <w:i w:val="0"/>
        </w:rPr>
      </w:pPr>
    </w:p>
    <w:p w14:paraId="37098F04" w14:textId="1D2E3C4C" w:rsidR="00C03A00" w:rsidRPr="00E422D8" w:rsidRDefault="00C03A00" w:rsidP="00C03A00">
      <w:pPr>
        <w:pStyle w:val="BlockText"/>
        <w:shd w:val="clear" w:color="auto" w:fill="F2F2F2" w:themeFill="background1" w:themeFillShade="F2"/>
        <w:rPr>
          <w:i w:val="0"/>
        </w:rPr>
      </w:pPr>
      <w:del w:id="12" w:author="Anand, Edwin" w:date="2015-10-07T13:19:00Z">
        <w:r w:rsidRPr="00E422D8" w:rsidDel="00B5288F">
          <w:rPr>
            <w:i w:val="0"/>
          </w:rPr>
          <w:delText>As we are unsure</w:delText>
        </w:r>
        <w:r w:rsidR="00957E49" w:rsidDel="00B5288F">
          <w:rPr>
            <w:i w:val="0"/>
          </w:rPr>
          <w:delText xml:space="preserve"> of</w:delText>
        </w:r>
        <w:r w:rsidRPr="00E422D8" w:rsidDel="00B5288F">
          <w:rPr>
            <w:i w:val="0"/>
          </w:rPr>
          <w:delText xml:space="preserve"> the number of samples we will have for each day of admittance, it is difficult to compute the power analysis for day n</w:delText>
        </w:r>
        <w:r w:rsidR="00B5288F" w:rsidDel="00B5288F">
          <w:rPr>
            <w:i w:val="0"/>
          </w:rPr>
          <w:delText>. On days 2 and 3 we will have 2</w:delText>
        </w:r>
        <w:r w:rsidRPr="00E422D8" w:rsidDel="00B5288F">
          <w:rPr>
            <w:i w:val="0"/>
          </w:rPr>
          <w:delText xml:space="preserve">000 samples, since we are only including patients who have been in the </w:delText>
        </w:r>
        <w:r w:rsidR="00B5288F" w:rsidDel="00B5288F">
          <w:rPr>
            <w:i w:val="0"/>
          </w:rPr>
          <w:delText xml:space="preserve">hospital 3 or more days. </w:delText>
        </w:r>
      </w:del>
      <w:r w:rsidR="00B5288F">
        <w:rPr>
          <w:i w:val="0"/>
        </w:rPr>
        <w:t>These 2</w:t>
      </w:r>
      <w:r w:rsidRPr="00E422D8">
        <w:rPr>
          <w:i w:val="0"/>
        </w:rPr>
        <w:t>000 samples will allow us to calculate a mean difference of 1 for standard deviations of the mean up to 11.27. Beyond that we will continue to analyze the data as long as the power analysis for paired samples t-test shows that p &gt; .05 for the number of subjects and the standard deviation of the mean</w:t>
      </w:r>
      <w:r w:rsidR="00446990">
        <w:rPr>
          <w:i w:val="0"/>
        </w:rPr>
        <w:t>.</w:t>
      </w:r>
    </w:p>
    <w:p w14:paraId="1AE4B6AE" w14:textId="4340F807" w:rsidR="00D20014" w:rsidRPr="00D32CC9" w:rsidRDefault="00D20014" w:rsidP="006C5C87">
      <w:pPr>
        <w:pStyle w:val="BlockText"/>
        <w:shd w:val="clear" w:color="auto" w:fill="F2F2F2" w:themeFill="background1" w:themeFillShade="F2"/>
        <w:rPr>
          <w:i w:val="0"/>
        </w:rPr>
      </w:pPr>
    </w:p>
    <w:p w14:paraId="2E77EDAD" w14:textId="77777777" w:rsidR="003601CD" w:rsidRPr="00B11B36" w:rsidRDefault="003601CD" w:rsidP="006C5C87">
      <w:pPr>
        <w:pStyle w:val="BlockText"/>
        <w:shd w:val="clear" w:color="auto" w:fill="F2F2F2" w:themeFill="background1" w:themeFillShade="F2"/>
        <w:rPr>
          <w:i w:val="0"/>
          <w:color w:val="FF0000"/>
        </w:rPr>
      </w:pPr>
    </w:p>
    <w:p w14:paraId="5340E702" w14:textId="49E5C41D" w:rsidR="00D20014" w:rsidRPr="00B11B36" w:rsidRDefault="00D20014" w:rsidP="006C5C87">
      <w:pPr>
        <w:pStyle w:val="BlockText"/>
        <w:shd w:val="clear" w:color="auto" w:fill="F2F2F2" w:themeFill="background1" w:themeFillShade="F2"/>
        <w:rPr>
          <w:i w:val="0"/>
          <w:color w:val="FF0000"/>
        </w:rPr>
      </w:pPr>
    </w:p>
    <w:p w14:paraId="741D8783" w14:textId="77777777" w:rsidR="006C5C87" w:rsidRDefault="006C5C87" w:rsidP="006C5C87">
      <w:pPr>
        <w:pStyle w:val="BlockText"/>
        <w:shd w:val="clear" w:color="auto" w:fill="F2F2F2" w:themeFill="background1" w:themeFillShade="F2"/>
        <w:rPr>
          <w:i w:val="0"/>
          <w:color w:val="FF0000"/>
        </w:rPr>
      </w:pPr>
    </w:p>
    <w:p w14:paraId="608DE64C" w14:textId="77777777" w:rsidR="003601CD" w:rsidRPr="00BE5C0B" w:rsidRDefault="003601CD" w:rsidP="006C5C87">
      <w:pPr>
        <w:pStyle w:val="BlockText"/>
        <w:shd w:val="clear" w:color="auto" w:fill="F2F2F2" w:themeFill="background1" w:themeFillShade="F2"/>
        <w:rPr>
          <w:i w:val="0"/>
        </w:rPr>
      </w:pPr>
    </w:p>
    <w:p w14:paraId="2BE4A500" w14:textId="77777777" w:rsidR="00AD03CE" w:rsidRDefault="0011551B" w:rsidP="00170049">
      <w:pPr>
        <w:pStyle w:val="BlockText"/>
        <w:numPr>
          <w:ilvl w:val="1"/>
          <w:numId w:val="16"/>
        </w:numPr>
        <w:ind w:left="1260" w:hanging="540"/>
      </w:pPr>
      <w:r w:rsidRPr="00CA0CB1">
        <w:t>Describe the steps that will be taken secure the data (e.g., training, authorization of access, password protection, encryption, physical controls, certificates of confidentiality, and separation of identifiers and data) during storage, use, and transmission.</w:t>
      </w:r>
    </w:p>
    <w:p w14:paraId="35CEF281" w14:textId="04F3726A" w:rsidR="006C5C87" w:rsidRPr="00BE5C0B" w:rsidRDefault="0062718D">
      <w:pPr>
        <w:pStyle w:val="BlockText"/>
        <w:shd w:val="clear" w:color="auto" w:fill="F2F2F2" w:themeFill="background1" w:themeFillShade="F2"/>
        <w:rPr>
          <w:i w:val="0"/>
        </w:rPr>
      </w:pPr>
      <w:r>
        <w:rPr>
          <w:i w:val="0"/>
        </w:rPr>
        <w:t>IHI security procedures</w:t>
      </w:r>
      <w:r w:rsidR="002C0F6A">
        <w:rPr>
          <w:i w:val="0"/>
        </w:rPr>
        <w:t xml:space="preserve"> (attached)</w:t>
      </w:r>
      <w:r>
        <w:rPr>
          <w:i w:val="0"/>
        </w:rPr>
        <w:t xml:space="preserve"> will be followed to ensure that only authorized users will be able to access the data.</w:t>
      </w:r>
    </w:p>
    <w:p w14:paraId="5F3A0884" w14:textId="77777777" w:rsidR="00AD03CE" w:rsidRPr="00B441AE" w:rsidRDefault="0011551B" w:rsidP="00170049">
      <w:pPr>
        <w:pStyle w:val="BlockText"/>
        <w:numPr>
          <w:ilvl w:val="1"/>
          <w:numId w:val="16"/>
        </w:numPr>
        <w:ind w:left="1260" w:hanging="540"/>
      </w:pPr>
      <w:r w:rsidRPr="00B441AE">
        <w:t>Describe any procedures that will be used for quality control of collected data.</w:t>
      </w:r>
    </w:p>
    <w:p w14:paraId="65917DD1" w14:textId="5E352166" w:rsidR="006C5C87" w:rsidRPr="00BE5C0B" w:rsidRDefault="00B441AE">
      <w:pPr>
        <w:pStyle w:val="BlockText"/>
        <w:shd w:val="clear" w:color="auto" w:fill="F2F2F2" w:themeFill="background1" w:themeFillShade="F2"/>
        <w:rPr>
          <w:i w:val="0"/>
        </w:rPr>
      </w:pPr>
      <w:r>
        <w:rPr>
          <w:i w:val="0"/>
        </w:rPr>
        <w:lastRenderedPageBreak/>
        <w:t>Departmental quality control procedures will be followed.</w:t>
      </w:r>
    </w:p>
    <w:p w14:paraId="1994AB52" w14:textId="77777777" w:rsidR="0011551B" w:rsidRPr="00F317BA" w:rsidRDefault="0011551B" w:rsidP="00170049">
      <w:pPr>
        <w:pStyle w:val="BlockText"/>
        <w:numPr>
          <w:ilvl w:val="1"/>
          <w:numId w:val="16"/>
        </w:numPr>
        <w:ind w:left="1260" w:hanging="540"/>
      </w:pPr>
      <w:r w:rsidRPr="00CA0CB1">
        <w:t xml:space="preserve">Describe how </w:t>
      </w:r>
      <w:r w:rsidRPr="00F317BA">
        <w:t>data and specimens will be handled study-wide:</w:t>
      </w:r>
    </w:p>
    <w:p w14:paraId="18588FDB" w14:textId="77777777" w:rsidR="008B734D" w:rsidRPr="00BE5C0B" w:rsidRDefault="00484862">
      <w:pPr>
        <w:pStyle w:val="BlockText"/>
        <w:shd w:val="clear" w:color="auto" w:fill="F2F2F2" w:themeFill="background1" w:themeFillShade="F2"/>
        <w:rPr>
          <w:i w:val="0"/>
        </w:rPr>
      </w:pPr>
      <w:r>
        <w:rPr>
          <w:i w:val="0"/>
        </w:rPr>
        <w:t>Data will be handled electronically as plain text.</w:t>
      </w:r>
    </w:p>
    <w:p w14:paraId="1893909D" w14:textId="77777777" w:rsidR="008B734D" w:rsidRDefault="0011551B" w:rsidP="008B734D">
      <w:pPr>
        <w:pStyle w:val="BlockText"/>
        <w:numPr>
          <w:ilvl w:val="1"/>
          <w:numId w:val="16"/>
        </w:numPr>
        <w:ind w:left="1260" w:hanging="540"/>
      </w:pPr>
      <w:r w:rsidRPr="00E83630">
        <w:t>What information will be included in that data or associated with the specimens?</w:t>
      </w:r>
    </w:p>
    <w:p w14:paraId="072B1D15" w14:textId="22FFF43C" w:rsidR="008B734D" w:rsidRDefault="00267B12">
      <w:pPr>
        <w:pStyle w:val="BlockText"/>
        <w:shd w:val="clear" w:color="auto" w:fill="F2F2F2" w:themeFill="background1" w:themeFillShade="F2"/>
        <w:rPr>
          <w:i w:val="0"/>
        </w:rPr>
      </w:pPr>
      <w:r>
        <w:rPr>
          <w:i w:val="0"/>
        </w:rPr>
        <w:t>The following data will be included:</w:t>
      </w:r>
    </w:p>
    <w:p w14:paraId="4B6D70CB" w14:textId="51B32B3C" w:rsidR="00267B12" w:rsidRDefault="00267B12" w:rsidP="008B734D">
      <w:pPr>
        <w:pStyle w:val="BlockText"/>
        <w:shd w:val="clear" w:color="auto" w:fill="F2F2F2" w:themeFill="background1" w:themeFillShade="F2"/>
        <w:rPr>
          <w:i w:val="0"/>
        </w:rPr>
      </w:pPr>
      <w:r>
        <w:rPr>
          <w:i w:val="0"/>
        </w:rPr>
        <w:t>1. The narrative entries of the chart</w:t>
      </w:r>
      <w:r w:rsidR="003E719A">
        <w:rPr>
          <w:i w:val="0"/>
        </w:rPr>
        <w:t>.</w:t>
      </w:r>
    </w:p>
    <w:p w14:paraId="2DA77C52" w14:textId="4BBDF6D5" w:rsidR="00267B12" w:rsidRPr="00BE5C0B" w:rsidRDefault="00267B12" w:rsidP="008B734D">
      <w:pPr>
        <w:pStyle w:val="BlockText"/>
        <w:shd w:val="clear" w:color="auto" w:fill="F2F2F2" w:themeFill="background1" w:themeFillShade="F2"/>
        <w:rPr>
          <w:i w:val="0"/>
        </w:rPr>
      </w:pPr>
      <w:r>
        <w:rPr>
          <w:i w:val="0"/>
        </w:rPr>
        <w:t>2. Laboratory and radiological reports</w:t>
      </w:r>
      <w:r w:rsidR="003E719A">
        <w:rPr>
          <w:i w:val="0"/>
        </w:rPr>
        <w:t>.</w:t>
      </w:r>
    </w:p>
    <w:p w14:paraId="1C075E5C" w14:textId="77777777" w:rsidR="00AD03CE" w:rsidRPr="00E83630" w:rsidRDefault="0011551B" w:rsidP="008B734D">
      <w:pPr>
        <w:pStyle w:val="BlockText"/>
        <w:numPr>
          <w:ilvl w:val="1"/>
          <w:numId w:val="16"/>
        </w:numPr>
        <w:ind w:left="1260" w:hanging="540"/>
      </w:pPr>
      <w:r w:rsidRPr="00E83630">
        <w:t>Where and how data or specimens will be stored?</w:t>
      </w:r>
    </w:p>
    <w:p w14:paraId="7A72D489" w14:textId="359D066D" w:rsidR="00484862" w:rsidRPr="00BE5C0B" w:rsidRDefault="00676793">
      <w:pPr>
        <w:pStyle w:val="BlockText"/>
        <w:shd w:val="clear" w:color="auto" w:fill="F2F2F2" w:themeFill="background1" w:themeFillShade="F2"/>
        <w:rPr>
          <w:i w:val="0"/>
        </w:rPr>
      </w:pPr>
      <w:r>
        <w:rPr>
          <w:i w:val="0"/>
        </w:rPr>
        <w:t>Data will be</w:t>
      </w:r>
      <w:r w:rsidR="00484862">
        <w:rPr>
          <w:i w:val="0"/>
        </w:rPr>
        <w:t xml:space="preserve"> held </w:t>
      </w:r>
      <w:r w:rsidR="00267B12">
        <w:rPr>
          <w:i w:val="0"/>
        </w:rPr>
        <w:t>at the Institute for Healthcare informatics</w:t>
      </w:r>
      <w:r w:rsidR="003E719A">
        <w:rPr>
          <w:i w:val="0"/>
        </w:rPr>
        <w:t>.</w:t>
      </w:r>
    </w:p>
    <w:p w14:paraId="225093FE" w14:textId="77777777" w:rsidR="0011551B" w:rsidRPr="00E83630" w:rsidRDefault="0011551B" w:rsidP="008B734D">
      <w:pPr>
        <w:pStyle w:val="BlockText"/>
        <w:numPr>
          <w:ilvl w:val="1"/>
          <w:numId w:val="16"/>
        </w:numPr>
        <w:ind w:left="1260" w:hanging="540"/>
      </w:pPr>
      <w:r w:rsidRPr="00E83630">
        <w:t>How long the data or specimens will be stored?</w:t>
      </w:r>
    </w:p>
    <w:p w14:paraId="21A44A6C" w14:textId="77777777" w:rsidR="008B734D" w:rsidRPr="00BE5C0B" w:rsidRDefault="00484862">
      <w:pPr>
        <w:pStyle w:val="BlockText"/>
        <w:shd w:val="clear" w:color="auto" w:fill="F2F2F2" w:themeFill="background1" w:themeFillShade="F2"/>
        <w:rPr>
          <w:i w:val="0"/>
        </w:rPr>
      </w:pPr>
      <w:r>
        <w:rPr>
          <w:i w:val="0"/>
        </w:rPr>
        <w:t>Data will be stored for the duration of the study (approximately 1 year).</w:t>
      </w:r>
    </w:p>
    <w:p w14:paraId="36C7D8F1" w14:textId="77777777" w:rsidR="00AD03CE" w:rsidRPr="00E83630" w:rsidRDefault="0011551B" w:rsidP="008B734D">
      <w:pPr>
        <w:pStyle w:val="BlockText"/>
        <w:numPr>
          <w:ilvl w:val="1"/>
          <w:numId w:val="16"/>
        </w:numPr>
        <w:ind w:left="1260" w:hanging="540"/>
      </w:pPr>
      <w:r w:rsidRPr="00E83630">
        <w:t>Who will have access to the data or specimens?</w:t>
      </w:r>
    </w:p>
    <w:p w14:paraId="74F60C40" w14:textId="77777777" w:rsidR="008B734D" w:rsidRDefault="00484862">
      <w:pPr>
        <w:pStyle w:val="BlockText"/>
        <w:shd w:val="clear" w:color="auto" w:fill="F2F2F2" w:themeFill="background1" w:themeFillShade="F2"/>
        <w:rPr>
          <w:i w:val="0"/>
        </w:rPr>
      </w:pPr>
      <w:r w:rsidRPr="00484862">
        <w:rPr>
          <w:i w:val="0"/>
        </w:rPr>
        <w:t>Data will be accessed by the PI and those listed on this protocol.</w:t>
      </w:r>
    </w:p>
    <w:p w14:paraId="71802DAF" w14:textId="77777777" w:rsidR="000D6834" w:rsidRPr="00BE5C0B" w:rsidRDefault="000D6834">
      <w:pPr>
        <w:pStyle w:val="BlockText"/>
        <w:shd w:val="clear" w:color="auto" w:fill="F2F2F2" w:themeFill="background1" w:themeFillShade="F2"/>
        <w:rPr>
          <w:i w:val="0"/>
        </w:rPr>
      </w:pPr>
    </w:p>
    <w:p w14:paraId="1E40D9E7" w14:textId="77777777" w:rsidR="00AD03CE" w:rsidRPr="00E83630" w:rsidRDefault="0011551B" w:rsidP="008B734D">
      <w:pPr>
        <w:pStyle w:val="BlockText"/>
        <w:numPr>
          <w:ilvl w:val="1"/>
          <w:numId w:val="16"/>
        </w:numPr>
        <w:ind w:left="1260" w:hanging="540"/>
      </w:pPr>
      <w:r w:rsidRPr="00E83630">
        <w:t>Who is responsible for receipt or transmission of the data or specimens?</w:t>
      </w:r>
    </w:p>
    <w:p w14:paraId="0E5709FB" w14:textId="517381BC" w:rsidR="008B734D" w:rsidRPr="00BE5C0B" w:rsidRDefault="00267B12">
      <w:pPr>
        <w:pStyle w:val="BlockText"/>
        <w:shd w:val="clear" w:color="auto" w:fill="F2F2F2" w:themeFill="background1" w:themeFillShade="F2"/>
        <w:rPr>
          <w:i w:val="0"/>
        </w:rPr>
      </w:pPr>
      <w:r>
        <w:rPr>
          <w:i w:val="0"/>
        </w:rPr>
        <w:t>T</w:t>
      </w:r>
      <w:r w:rsidR="0088432D">
        <w:rPr>
          <w:i w:val="0"/>
        </w:rPr>
        <w:t>he p</w:t>
      </w:r>
      <w:r>
        <w:rPr>
          <w:i w:val="0"/>
        </w:rPr>
        <w:t xml:space="preserve">rincipal investigator, Edwin </w:t>
      </w:r>
      <w:proofErr w:type="spellStart"/>
      <w:r>
        <w:rPr>
          <w:i w:val="0"/>
        </w:rPr>
        <w:t>Anand</w:t>
      </w:r>
      <w:proofErr w:type="spellEnd"/>
      <w:r>
        <w:rPr>
          <w:i w:val="0"/>
        </w:rPr>
        <w:t>, will be responsible for the receipt of the data</w:t>
      </w:r>
      <w:r w:rsidR="00676793">
        <w:rPr>
          <w:i w:val="0"/>
        </w:rPr>
        <w:t xml:space="preserve"> from</w:t>
      </w:r>
      <w:r>
        <w:rPr>
          <w:i w:val="0"/>
        </w:rPr>
        <w:t xml:space="preserve"> the Institute for Healthcare Informatics. </w:t>
      </w:r>
    </w:p>
    <w:p w14:paraId="3C269B81" w14:textId="77777777" w:rsidR="0011551B" w:rsidRPr="00446990" w:rsidRDefault="0011551B" w:rsidP="008B734D">
      <w:pPr>
        <w:pStyle w:val="BlockText"/>
        <w:numPr>
          <w:ilvl w:val="1"/>
          <w:numId w:val="16"/>
        </w:numPr>
        <w:ind w:left="1260" w:hanging="540"/>
        <w:rPr>
          <w:highlight w:val="yellow"/>
        </w:rPr>
      </w:pPr>
      <w:r w:rsidRPr="00446990">
        <w:rPr>
          <w:highlight w:val="yellow"/>
        </w:rPr>
        <w:t>How data and specimens will be transported?</w:t>
      </w:r>
    </w:p>
    <w:p w14:paraId="30287BFB" w14:textId="7A3C0392" w:rsidR="006C5C87" w:rsidRPr="00BE5C0B" w:rsidRDefault="006C5C87" w:rsidP="006C5C87">
      <w:pPr>
        <w:pStyle w:val="BlockText"/>
        <w:shd w:val="clear" w:color="auto" w:fill="F2F2F2" w:themeFill="background1" w:themeFillShade="F2"/>
        <w:rPr>
          <w:i w:val="0"/>
        </w:rPr>
      </w:pPr>
      <w:r w:rsidRPr="00BE5C0B">
        <w:rPr>
          <w:i w:val="0"/>
        </w:rPr>
        <w:t>Response</w:t>
      </w:r>
      <w:r w:rsidR="00446990">
        <w:rPr>
          <w:rStyle w:val="CommentReference"/>
          <w:rFonts w:ascii="NNFPLJ+TimesNewRoman" w:hAnsi="NNFPLJ+TimesNewRoman"/>
          <w:i w:val="0"/>
        </w:rPr>
        <w:t>:</w:t>
      </w:r>
    </w:p>
    <w:p w14:paraId="1C29170A" w14:textId="1910D41F" w:rsidR="006C5C87" w:rsidRPr="00BE5C0B" w:rsidRDefault="006C5C87" w:rsidP="006C5C87">
      <w:pPr>
        <w:pStyle w:val="BlockText"/>
        <w:shd w:val="clear" w:color="auto" w:fill="F2F2F2" w:themeFill="background1" w:themeFillShade="F2"/>
        <w:rPr>
          <w:i w:val="0"/>
        </w:rPr>
      </w:pPr>
    </w:p>
    <w:p w14:paraId="6F659FB7" w14:textId="77777777" w:rsidR="0011551B" w:rsidRPr="00AA2384" w:rsidRDefault="0011551B" w:rsidP="001C7854">
      <w:pPr>
        <w:pStyle w:val="Heading1"/>
      </w:pPr>
      <w:bookmarkStart w:id="13" w:name="_Toc396981555"/>
      <w:r w:rsidRPr="00AA2384">
        <w:t xml:space="preserve">Provisions to Monitor the Data </w:t>
      </w:r>
      <w:r w:rsidR="003E1480">
        <w:t>and</w:t>
      </w:r>
      <w:r w:rsidR="003E1480" w:rsidRPr="00AA2384">
        <w:t xml:space="preserve"> </w:t>
      </w:r>
      <w:r w:rsidRPr="00AA2384">
        <w:t xml:space="preserve">Ensure the </w:t>
      </w:r>
      <w:r w:rsidRPr="00A01D71">
        <w:t>Safety</w:t>
      </w:r>
      <w:r w:rsidRPr="00AA2384">
        <w:t xml:space="preserve"> of </w:t>
      </w:r>
      <w:r>
        <w:t>S</w:t>
      </w:r>
      <w:r w:rsidRPr="00AA2384">
        <w:t>ubjects</w:t>
      </w:r>
      <w:bookmarkEnd w:id="13"/>
    </w:p>
    <w:p w14:paraId="28AD1B74" w14:textId="77777777" w:rsidR="00AD03CE" w:rsidRDefault="008B734D" w:rsidP="008B734D">
      <w:pPr>
        <w:pStyle w:val="BlockText"/>
        <w:numPr>
          <w:ilvl w:val="1"/>
          <w:numId w:val="16"/>
        </w:numPr>
        <w:ind w:left="1260" w:hanging="540"/>
      </w:pPr>
      <w:r>
        <w:t>Describe t</w:t>
      </w:r>
      <w:r w:rsidR="0011551B" w:rsidRPr="00AA2384">
        <w:t>he plan to periodically evaluate the data collected regarding both harms and benefits to determine whether subjects remain safe.</w:t>
      </w:r>
      <w:r w:rsidR="00A63E4C">
        <w:t xml:space="preserve">  </w:t>
      </w:r>
    </w:p>
    <w:p w14:paraId="525361AB" w14:textId="77777777" w:rsidR="008B734D" w:rsidRPr="00BE5C0B" w:rsidRDefault="00E91011">
      <w:pPr>
        <w:pStyle w:val="BlockText"/>
        <w:shd w:val="clear" w:color="auto" w:fill="F2F2F2" w:themeFill="background1" w:themeFillShade="F2"/>
        <w:rPr>
          <w:i w:val="0"/>
        </w:rPr>
      </w:pPr>
      <w:r>
        <w:rPr>
          <w:i w:val="0"/>
        </w:rPr>
        <w:t xml:space="preserve">Data will not be reviewed to evaluate patient health, treatment or safety. </w:t>
      </w:r>
    </w:p>
    <w:p w14:paraId="63D6B529" w14:textId="77777777" w:rsidR="00AD03CE" w:rsidRDefault="008B734D" w:rsidP="008B734D">
      <w:pPr>
        <w:pStyle w:val="BlockText"/>
        <w:numPr>
          <w:ilvl w:val="1"/>
          <w:numId w:val="16"/>
        </w:numPr>
        <w:ind w:left="1260" w:hanging="540"/>
      </w:pPr>
      <w:r>
        <w:t>Describe w</w:t>
      </w:r>
      <w:r w:rsidR="0011551B" w:rsidRPr="00AA2384">
        <w:t>hat data are reviewed, including safety data, untoward events, and efficacy data.</w:t>
      </w:r>
    </w:p>
    <w:p w14:paraId="376DE4A6" w14:textId="77777777" w:rsidR="008B734D" w:rsidRPr="00BE5C0B" w:rsidRDefault="00E91011">
      <w:pPr>
        <w:pStyle w:val="BlockText"/>
        <w:shd w:val="clear" w:color="auto" w:fill="F2F2F2" w:themeFill="background1" w:themeFillShade="F2"/>
        <w:rPr>
          <w:i w:val="0"/>
        </w:rPr>
      </w:pPr>
      <w:r>
        <w:rPr>
          <w:i w:val="0"/>
        </w:rPr>
        <w:t xml:space="preserve">Data will not be reviewed to evaluate patient health, treatment or safety. </w:t>
      </w:r>
    </w:p>
    <w:p w14:paraId="0DE9798B" w14:textId="77777777" w:rsidR="0011551B" w:rsidRPr="00AA2384" w:rsidRDefault="008B734D" w:rsidP="008B734D">
      <w:pPr>
        <w:pStyle w:val="BlockText"/>
        <w:numPr>
          <w:ilvl w:val="1"/>
          <w:numId w:val="16"/>
        </w:numPr>
        <w:ind w:left="1260" w:hanging="540"/>
      </w:pPr>
      <w:r>
        <w:t>Describe h</w:t>
      </w:r>
      <w:r w:rsidR="0011551B" w:rsidRPr="00AA2384">
        <w:t>ow the safety information will be collected (e.g., with case report forms, at study visits, by telephone calls with participants).</w:t>
      </w:r>
    </w:p>
    <w:p w14:paraId="6C4EC28F" w14:textId="63B29A96" w:rsidR="008B734D" w:rsidRPr="00BE5C0B" w:rsidRDefault="00E91011">
      <w:pPr>
        <w:pStyle w:val="BlockText"/>
        <w:shd w:val="clear" w:color="auto" w:fill="F2F2F2" w:themeFill="background1" w:themeFillShade="F2"/>
        <w:rPr>
          <w:i w:val="0"/>
        </w:rPr>
      </w:pPr>
      <w:r>
        <w:rPr>
          <w:i w:val="0"/>
        </w:rPr>
        <w:t xml:space="preserve">No safety data is collected for this project. </w:t>
      </w:r>
    </w:p>
    <w:p w14:paraId="248AE36F" w14:textId="77777777" w:rsidR="0011551B" w:rsidRPr="00AA2384" w:rsidRDefault="008B734D" w:rsidP="008B734D">
      <w:pPr>
        <w:pStyle w:val="BlockText"/>
        <w:numPr>
          <w:ilvl w:val="1"/>
          <w:numId w:val="16"/>
        </w:numPr>
        <w:ind w:left="1260" w:hanging="540"/>
      </w:pPr>
      <w:r>
        <w:t>Describe t</w:t>
      </w:r>
      <w:r w:rsidR="0011551B" w:rsidRPr="00AA2384">
        <w:t>he frequency of data collection, including when safety data collection starts.</w:t>
      </w:r>
    </w:p>
    <w:p w14:paraId="6AC93B77" w14:textId="77777777" w:rsidR="008B734D" w:rsidRPr="00BE5C0B" w:rsidRDefault="00E91011">
      <w:pPr>
        <w:pStyle w:val="BlockText"/>
        <w:shd w:val="clear" w:color="auto" w:fill="F2F2F2" w:themeFill="background1" w:themeFillShade="F2"/>
        <w:rPr>
          <w:i w:val="0"/>
        </w:rPr>
      </w:pPr>
      <w:r>
        <w:rPr>
          <w:i w:val="0"/>
        </w:rPr>
        <w:lastRenderedPageBreak/>
        <w:t xml:space="preserve">Data collection is a one-time extraction. </w:t>
      </w:r>
    </w:p>
    <w:p w14:paraId="44FB32C0" w14:textId="77777777" w:rsidR="00AD03CE" w:rsidRDefault="008B734D" w:rsidP="008B734D">
      <w:pPr>
        <w:pStyle w:val="BlockText"/>
        <w:numPr>
          <w:ilvl w:val="1"/>
          <w:numId w:val="16"/>
        </w:numPr>
        <w:ind w:left="1260" w:hanging="540"/>
      </w:pPr>
      <w:r>
        <w:t>Describe w</w:t>
      </w:r>
      <w:r w:rsidR="0011551B" w:rsidRPr="00AA2384">
        <w:t>ho will review the data.</w:t>
      </w:r>
    </w:p>
    <w:p w14:paraId="118D7CB4" w14:textId="77777777" w:rsidR="008B734D" w:rsidRPr="00BE5C0B" w:rsidRDefault="00E91011">
      <w:pPr>
        <w:pStyle w:val="BlockText"/>
        <w:shd w:val="clear" w:color="auto" w:fill="F2F2F2" w:themeFill="background1" w:themeFillShade="F2"/>
        <w:rPr>
          <w:i w:val="0"/>
        </w:rPr>
      </w:pPr>
      <w:r>
        <w:rPr>
          <w:i w:val="0"/>
        </w:rPr>
        <w:t xml:space="preserve">Data is reviewed and interpreted by the PI and reviewers. </w:t>
      </w:r>
    </w:p>
    <w:p w14:paraId="7BF5C3F4" w14:textId="77777777" w:rsidR="0011551B" w:rsidRPr="00AA2384" w:rsidRDefault="008B734D" w:rsidP="008B734D">
      <w:pPr>
        <w:pStyle w:val="BlockText"/>
        <w:numPr>
          <w:ilvl w:val="1"/>
          <w:numId w:val="16"/>
        </w:numPr>
        <w:ind w:left="1260" w:hanging="540"/>
      </w:pPr>
      <w:r>
        <w:t>Describe t</w:t>
      </w:r>
      <w:r w:rsidR="0011551B" w:rsidRPr="00AA2384">
        <w:t>he frequency or periodicity of review of cumulative data.</w:t>
      </w:r>
    </w:p>
    <w:p w14:paraId="1795D126" w14:textId="228A4D0D" w:rsidR="008B734D" w:rsidRPr="00BE5C0B" w:rsidRDefault="00E91011">
      <w:pPr>
        <w:pStyle w:val="BlockText"/>
        <w:shd w:val="clear" w:color="auto" w:fill="F2F2F2" w:themeFill="background1" w:themeFillShade="F2"/>
        <w:rPr>
          <w:i w:val="0"/>
        </w:rPr>
      </w:pPr>
      <w:r>
        <w:rPr>
          <w:i w:val="0"/>
        </w:rPr>
        <w:t xml:space="preserve">Data will be reviewed after extraction, then after application of </w:t>
      </w:r>
      <w:r w:rsidR="003601CD">
        <w:rPr>
          <w:i w:val="0"/>
        </w:rPr>
        <w:t>computing techniques and after application of statistical methods.</w:t>
      </w:r>
    </w:p>
    <w:p w14:paraId="698565AF" w14:textId="77777777" w:rsidR="0011551B" w:rsidRPr="00AA2384" w:rsidRDefault="008B734D" w:rsidP="008B734D">
      <w:pPr>
        <w:pStyle w:val="BlockText"/>
        <w:numPr>
          <w:ilvl w:val="1"/>
          <w:numId w:val="16"/>
        </w:numPr>
        <w:ind w:left="1260" w:hanging="540"/>
      </w:pPr>
      <w:r>
        <w:t>Describe t</w:t>
      </w:r>
      <w:r w:rsidR="0011551B" w:rsidRPr="00AA2384">
        <w:t>he statistical tests for analyzing the safety data to determine whether harm is occurring.</w:t>
      </w:r>
    </w:p>
    <w:p w14:paraId="7A367115" w14:textId="4B31D9E7" w:rsidR="008B734D" w:rsidRPr="00BE5C0B" w:rsidRDefault="00E91011">
      <w:pPr>
        <w:pStyle w:val="BlockText"/>
        <w:shd w:val="clear" w:color="auto" w:fill="F2F2F2" w:themeFill="background1" w:themeFillShade="F2"/>
        <w:rPr>
          <w:i w:val="0"/>
        </w:rPr>
      </w:pPr>
      <w:r>
        <w:rPr>
          <w:i w:val="0"/>
        </w:rPr>
        <w:t>There are no statistical tests being applied to analyze safety data.</w:t>
      </w:r>
    </w:p>
    <w:p w14:paraId="159D3B87" w14:textId="77777777" w:rsidR="0011551B" w:rsidRPr="00AA2384" w:rsidRDefault="008B734D" w:rsidP="008B734D">
      <w:pPr>
        <w:pStyle w:val="BlockText"/>
        <w:numPr>
          <w:ilvl w:val="1"/>
          <w:numId w:val="16"/>
        </w:numPr>
        <w:ind w:left="1260" w:hanging="540"/>
      </w:pPr>
      <w:r>
        <w:t>Describe a</w:t>
      </w:r>
      <w:r w:rsidR="0011551B" w:rsidRPr="00AA2384">
        <w:t>ny conditions that trigger an immediate suspension of the research.</w:t>
      </w:r>
    </w:p>
    <w:p w14:paraId="0DEF0C50" w14:textId="455F00AA" w:rsidR="00D30D68" w:rsidRDefault="00E91011">
      <w:pPr>
        <w:pStyle w:val="BlockText"/>
        <w:shd w:val="clear" w:color="auto" w:fill="F2F2F2" w:themeFill="background1" w:themeFillShade="F2"/>
        <w:rPr>
          <w:i w:val="0"/>
        </w:rPr>
      </w:pPr>
      <w:r>
        <w:rPr>
          <w:i w:val="0"/>
        </w:rPr>
        <w:t xml:space="preserve">Suspension of the study would occur if the data storage system </w:t>
      </w:r>
      <w:r w:rsidR="000D748B">
        <w:rPr>
          <w:i w:val="0"/>
        </w:rPr>
        <w:t xml:space="preserve">was </w:t>
      </w:r>
      <w:r w:rsidR="00F655E0">
        <w:rPr>
          <w:i w:val="0"/>
        </w:rPr>
        <w:t>compromised</w:t>
      </w:r>
      <w:r>
        <w:rPr>
          <w:i w:val="0"/>
        </w:rPr>
        <w:t>.</w:t>
      </w:r>
    </w:p>
    <w:p w14:paraId="6A9E924C" w14:textId="68A963A1" w:rsidR="008B734D" w:rsidRPr="00BE5C0B" w:rsidRDefault="008B734D">
      <w:pPr>
        <w:pStyle w:val="BlockText"/>
        <w:shd w:val="clear" w:color="auto" w:fill="F2F2F2" w:themeFill="background1" w:themeFillShade="F2"/>
        <w:rPr>
          <w:i w:val="0"/>
        </w:rPr>
      </w:pPr>
    </w:p>
    <w:p w14:paraId="605F632C" w14:textId="77777777" w:rsidR="0011551B" w:rsidRPr="00CA0CB1" w:rsidRDefault="0011551B" w:rsidP="001C7854">
      <w:pPr>
        <w:pStyle w:val="Heading1"/>
      </w:pPr>
      <w:bookmarkStart w:id="14" w:name="_Toc396981556"/>
      <w:r w:rsidRPr="00CA0CB1">
        <w:t>Withdrawal of Subjects</w:t>
      </w:r>
      <w:bookmarkEnd w:id="14"/>
    </w:p>
    <w:p w14:paraId="466C6899" w14:textId="77777777" w:rsidR="00AD03CE" w:rsidRDefault="0011551B" w:rsidP="00170049">
      <w:pPr>
        <w:pStyle w:val="BlockText"/>
        <w:numPr>
          <w:ilvl w:val="1"/>
          <w:numId w:val="16"/>
        </w:numPr>
        <w:ind w:left="1260" w:hanging="540"/>
      </w:pPr>
      <w:r w:rsidRPr="00CA0CB1">
        <w:t>Describe anticipated circumstances under which subjects will be withdrawn from the research without their consent.</w:t>
      </w:r>
    </w:p>
    <w:p w14:paraId="33F063DF" w14:textId="77777777" w:rsidR="008B734D" w:rsidRPr="00BE5C0B" w:rsidRDefault="00E91011">
      <w:pPr>
        <w:pStyle w:val="BlockText"/>
        <w:shd w:val="clear" w:color="auto" w:fill="F2F2F2" w:themeFill="background1" w:themeFillShade="F2"/>
        <w:rPr>
          <w:i w:val="0"/>
        </w:rPr>
      </w:pPr>
      <w:r>
        <w:rPr>
          <w:i w:val="0"/>
        </w:rPr>
        <w:t xml:space="preserve">Since patient records are extracted, there are no conditions present to remove a case from the project. </w:t>
      </w:r>
    </w:p>
    <w:p w14:paraId="28342F1D" w14:textId="77777777" w:rsidR="00AD03CE" w:rsidRDefault="0011551B" w:rsidP="00170049">
      <w:pPr>
        <w:pStyle w:val="BlockText"/>
        <w:numPr>
          <w:ilvl w:val="1"/>
          <w:numId w:val="16"/>
        </w:numPr>
        <w:ind w:left="1260" w:hanging="540"/>
      </w:pPr>
      <w:r w:rsidRPr="00CA0CB1">
        <w:t>Describe any procedures for orderly termination.</w:t>
      </w:r>
    </w:p>
    <w:p w14:paraId="25EB2BA1" w14:textId="77777777" w:rsidR="008B734D" w:rsidRPr="00BE5C0B" w:rsidRDefault="00E91011">
      <w:pPr>
        <w:pStyle w:val="BlockText"/>
        <w:shd w:val="clear" w:color="auto" w:fill="F2F2F2" w:themeFill="background1" w:themeFillShade="F2"/>
        <w:rPr>
          <w:i w:val="0"/>
        </w:rPr>
      </w:pPr>
      <w:r w:rsidRPr="00E422D8">
        <w:rPr>
          <w:i w:val="0"/>
        </w:rPr>
        <w:t>There are no procedures for subject termination</w:t>
      </w:r>
      <w:r>
        <w:t>.</w:t>
      </w:r>
    </w:p>
    <w:p w14:paraId="49F57476" w14:textId="77777777" w:rsidR="0011551B" w:rsidRPr="00CA0CB1" w:rsidRDefault="0011551B" w:rsidP="00170049">
      <w:pPr>
        <w:pStyle w:val="BlockText"/>
        <w:numPr>
          <w:ilvl w:val="1"/>
          <w:numId w:val="16"/>
        </w:numPr>
        <w:ind w:left="1260" w:hanging="540"/>
      </w:pPr>
      <w:r w:rsidRPr="00CA0CB1">
        <w:t>Describe procedures that will be followed when subjects withdraw from the research, including partial withdrawal from procedures with continued data collection.</w:t>
      </w:r>
    </w:p>
    <w:p w14:paraId="2154B67B" w14:textId="55482692" w:rsidR="008B734D" w:rsidRPr="00BE5C0B" w:rsidRDefault="00E91011">
      <w:pPr>
        <w:pStyle w:val="BlockText"/>
        <w:shd w:val="clear" w:color="auto" w:fill="F2F2F2" w:themeFill="background1" w:themeFillShade="F2"/>
        <w:rPr>
          <w:i w:val="0"/>
        </w:rPr>
      </w:pPr>
      <w:r>
        <w:rPr>
          <w:i w:val="0"/>
        </w:rPr>
        <w:t xml:space="preserve">There are no withdrawal scenarios associated with this project. </w:t>
      </w:r>
    </w:p>
    <w:p w14:paraId="49E95EBB" w14:textId="77777777" w:rsidR="0011551B" w:rsidRPr="00CA0CB1" w:rsidRDefault="0011551B" w:rsidP="001C7854">
      <w:pPr>
        <w:pStyle w:val="Heading1"/>
      </w:pPr>
      <w:bookmarkStart w:id="15" w:name="_Toc396981557"/>
      <w:r w:rsidRPr="00CA0CB1">
        <w:t xml:space="preserve">Risks to </w:t>
      </w:r>
      <w:r w:rsidRPr="00A01D71">
        <w:t>Subjects</w:t>
      </w:r>
      <w:bookmarkEnd w:id="15"/>
    </w:p>
    <w:p w14:paraId="18E401CE" w14:textId="77777777" w:rsidR="0011551B" w:rsidRPr="00CA0CB1" w:rsidRDefault="0011551B" w:rsidP="00170049">
      <w:pPr>
        <w:pStyle w:val="BlockText"/>
        <w:numPr>
          <w:ilvl w:val="1"/>
          <w:numId w:val="16"/>
        </w:numPr>
        <w:ind w:left="1260" w:hanging="540"/>
      </w:pPr>
      <w:r w:rsidRPr="00CA0CB1">
        <w:t xml:space="preserve">List the reasonably foreseeable risks, discomforts, hazards, or inconveniences to the subjects related the subjects’ participation in the research. Include as may be useful for the IRB’s consideration, </w:t>
      </w:r>
      <w:r w:rsidR="00277544">
        <w:t xml:space="preserve">a description of </w:t>
      </w:r>
      <w:r w:rsidRPr="00CA0CB1">
        <w:t>the probability, magnitude, duration, and reversibility of the risks. Consider physical, psychological, social, legal, and economic risks.</w:t>
      </w:r>
    </w:p>
    <w:p w14:paraId="11465722" w14:textId="5B8938E8" w:rsidR="008B734D" w:rsidRPr="00BE5C0B" w:rsidRDefault="00257335">
      <w:pPr>
        <w:pStyle w:val="BlockText"/>
        <w:shd w:val="clear" w:color="auto" w:fill="F2F2F2" w:themeFill="background1" w:themeFillShade="F2"/>
        <w:rPr>
          <w:i w:val="0"/>
        </w:rPr>
      </w:pPr>
      <w:r>
        <w:rPr>
          <w:i w:val="0"/>
        </w:rPr>
        <w:t xml:space="preserve">As </w:t>
      </w:r>
      <w:r w:rsidRPr="00257335">
        <w:rPr>
          <w:i w:val="0"/>
        </w:rPr>
        <w:t xml:space="preserve">identifiable patient data </w:t>
      </w:r>
      <w:r>
        <w:rPr>
          <w:i w:val="0"/>
        </w:rPr>
        <w:t xml:space="preserve">is being extracted, </w:t>
      </w:r>
      <w:r w:rsidRPr="00257335">
        <w:rPr>
          <w:i w:val="0"/>
        </w:rPr>
        <w:t xml:space="preserve">there is minimal risk </w:t>
      </w:r>
      <w:r>
        <w:rPr>
          <w:i w:val="0"/>
        </w:rPr>
        <w:t>that patient identities</w:t>
      </w:r>
      <w:r w:rsidRPr="00257335">
        <w:rPr>
          <w:i w:val="0"/>
        </w:rPr>
        <w:t xml:space="preserve"> could be released if a violation/damage to the system storing the data</w:t>
      </w:r>
      <w:r w:rsidR="0088432D">
        <w:rPr>
          <w:i w:val="0"/>
        </w:rPr>
        <w:t xml:space="preserve"> occurs</w:t>
      </w:r>
      <w:r w:rsidRPr="00257335">
        <w:rPr>
          <w:i w:val="0"/>
        </w:rPr>
        <w:t>. However, stringent procedures for accessing and worki</w:t>
      </w:r>
      <w:r>
        <w:rPr>
          <w:i w:val="0"/>
        </w:rPr>
        <w:t>ng with the data will be adhered to including following IHI security policies.</w:t>
      </w:r>
    </w:p>
    <w:p w14:paraId="52896DB8" w14:textId="77777777" w:rsidR="00AD03CE" w:rsidRDefault="0011551B" w:rsidP="00170049">
      <w:pPr>
        <w:pStyle w:val="BlockText"/>
        <w:numPr>
          <w:ilvl w:val="1"/>
          <w:numId w:val="16"/>
        </w:numPr>
        <w:ind w:left="1260" w:hanging="540"/>
      </w:pPr>
      <w:r w:rsidRPr="00CA0CB1">
        <w:lastRenderedPageBreak/>
        <w:t>If applicable, indicate which procedures may have risks to the subjects that are currently unforeseeable.</w:t>
      </w:r>
    </w:p>
    <w:p w14:paraId="121ADB45" w14:textId="5958EFFA" w:rsidR="008B734D" w:rsidRPr="00BE5C0B" w:rsidRDefault="00676793">
      <w:pPr>
        <w:pStyle w:val="BlockText"/>
        <w:shd w:val="clear" w:color="auto" w:fill="F2F2F2" w:themeFill="background1" w:themeFillShade="F2"/>
        <w:rPr>
          <w:i w:val="0"/>
        </w:rPr>
      </w:pPr>
      <w:r>
        <w:rPr>
          <w:i w:val="0"/>
        </w:rPr>
        <w:t xml:space="preserve">Security breaches at the IHI could potentially lead to loss of privacy. </w:t>
      </w:r>
    </w:p>
    <w:p w14:paraId="2B5AB079" w14:textId="77777777" w:rsidR="0011551B" w:rsidRPr="00CA0CB1" w:rsidRDefault="0011551B" w:rsidP="00170049">
      <w:pPr>
        <w:pStyle w:val="BlockText"/>
        <w:numPr>
          <w:ilvl w:val="1"/>
          <w:numId w:val="16"/>
        </w:numPr>
        <w:ind w:left="1260" w:hanging="540"/>
      </w:pPr>
      <w:r w:rsidRPr="00CA0CB1">
        <w:t>If applicable, indicate which procedures may have risks to an embryo or fetus should the subject be or become pregnant.</w:t>
      </w:r>
    </w:p>
    <w:p w14:paraId="59324C8D" w14:textId="77777777" w:rsidR="008B734D" w:rsidRPr="00BE5C0B" w:rsidRDefault="00E91011">
      <w:pPr>
        <w:pStyle w:val="BlockText"/>
        <w:shd w:val="clear" w:color="auto" w:fill="F2F2F2" w:themeFill="background1" w:themeFillShade="F2"/>
        <w:rPr>
          <w:i w:val="0"/>
        </w:rPr>
      </w:pPr>
      <w:r>
        <w:rPr>
          <w:i w:val="0"/>
        </w:rPr>
        <w:t xml:space="preserve">This is not applicable to this study. </w:t>
      </w:r>
    </w:p>
    <w:p w14:paraId="79AFB15C" w14:textId="77777777" w:rsidR="0011551B" w:rsidRPr="00CA0CB1" w:rsidRDefault="0011551B" w:rsidP="00170049">
      <w:pPr>
        <w:pStyle w:val="BlockText"/>
        <w:numPr>
          <w:ilvl w:val="1"/>
          <w:numId w:val="16"/>
        </w:numPr>
        <w:ind w:left="1260" w:hanging="540"/>
      </w:pPr>
      <w:r w:rsidRPr="00CA0CB1">
        <w:t>If applicable, describe risks to others who are not subjects.</w:t>
      </w:r>
    </w:p>
    <w:p w14:paraId="3AB42822" w14:textId="77777777" w:rsidR="008B734D" w:rsidRPr="00BE5C0B" w:rsidRDefault="00E91011">
      <w:pPr>
        <w:pStyle w:val="BlockText"/>
        <w:shd w:val="clear" w:color="auto" w:fill="F2F2F2" w:themeFill="background1" w:themeFillShade="F2"/>
        <w:rPr>
          <w:i w:val="0"/>
        </w:rPr>
      </w:pPr>
      <w:r>
        <w:rPr>
          <w:i w:val="0"/>
        </w:rPr>
        <w:t>There are no risks to others outside of the patient records.</w:t>
      </w:r>
    </w:p>
    <w:p w14:paraId="2C7485F5" w14:textId="77777777" w:rsidR="0011551B" w:rsidRPr="00CA0CB1" w:rsidRDefault="0011551B" w:rsidP="001C7854">
      <w:pPr>
        <w:pStyle w:val="Heading1"/>
      </w:pPr>
      <w:bookmarkStart w:id="16" w:name="_Toc396981558"/>
      <w:r w:rsidRPr="00CA0CB1">
        <w:t xml:space="preserve">Potential Benefits to </w:t>
      </w:r>
      <w:r w:rsidRPr="00A01D71">
        <w:t>Subjects</w:t>
      </w:r>
      <w:bookmarkEnd w:id="16"/>
    </w:p>
    <w:p w14:paraId="0D43C72C" w14:textId="77777777" w:rsidR="00AD03CE" w:rsidRDefault="0011551B" w:rsidP="00170049">
      <w:pPr>
        <w:pStyle w:val="BlockText"/>
        <w:numPr>
          <w:ilvl w:val="1"/>
          <w:numId w:val="16"/>
        </w:numPr>
        <w:ind w:left="1260" w:hanging="540"/>
      </w:pPr>
      <w:r w:rsidRPr="00CA0CB1">
        <w:t>Describe the potential benefits that individual subjects may experience from taking part in the research. Include as may be useful for the IRB’s consideration, the probability, magnitude, and duration of the potential benefits.</w:t>
      </w:r>
    </w:p>
    <w:p w14:paraId="3C1A1664" w14:textId="2A439214" w:rsidR="008B734D" w:rsidRPr="00BE5C0B" w:rsidRDefault="00BA5E7C">
      <w:pPr>
        <w:pStyle w:val="BlockText"/>
        <w:shd w:val="clear" w:color="auto" w:fill="F2F2F2" w:themeFill="background1" w:themeFillShade="F2"/>
        <w:rPr>
          <w:i w:val="0"/>
        </w:rPr>
      </w:pPr>
      <w:r w:rsidRPr="00BA5E7C">
        <w:rPr>
          <w:i w:val="0"/>
        </w:rPr>
        <w:t xml:space="preserve">There are no </w:t>
      </w:r>
      <w:r w:rsidR="00B85871">
        <w:rPr>
          <w:i w:val="0"/>
        </w:rPr>
        <w:t xml:space="preserve">direct </w:t>
      </w:r>
      <w:r w:rsidRPr="00BA5E7C">
        <w:rPr>
          <w:i w:val="0"/>
        </w:rPr>
        <w:t>benefits to patients.</w:t>
      </w:r>
    </w:p>
    <w:p w14:paraId="4FD9DCB5" w14:textId="77777777" w:rsidR="0011551B" w:rsidRPr="00CA0CB1" w:rsidRDefault="0011551B" w:rsidP="00170049">
      <w:pPr>
        <w:pStyle w:val="BlockText"/>
        <w:numPr>
          <w:ilvl w:val="1"/>
          <w:numId w:val="16"/>
        </w:numPr>
        <w:ind w:left="1260" w:hanging="540"/>
      </w:pPr>
      <w:r w:rsidRPr="00CA0CB1">
        <w:t>Indicate if there is no direct benefit. Do not include benefits to society or others.</w:t>
      </w:r>
    </w:p>
    <w:p w14:paraId="17F0092D" w14:textId="617978F1" w:rsidR="008B734D" w:rsidRPr="00BE5C0B" w:rsidRDefault="00BA5E7C">
      <w:pPr>
        <w:pStyle w:val="BlockText"/>
        <w:shd w:val="clear" w:color="auto" w:fill="F2F2F2" w:themeFill="background1" w:themeFillShade="F2"/>
        <w:rPr>
          <w:i w:val="0"/>
        </w:rPr>
      </w:pPr>
      <w:r>
        <w:rPr>
          <w:i w:val="0"/>
        </w:rPr>
        <w:t xml:space="preserve">There </w:t>
      </w:r>
      <w:r w:rsidR="00C94491">
        <w:rPr>
          <w:i w:val="0"/>
        </w:rPr>
        <w:t>are</w:t>
      </w:r>
      <w:r>
        <w:rPr>
          <w:i w:val="0"/>
        </w:rPr>
        <w:t xml:space="preserve"> no direct benefit</w:t>
      </w:r>
      <w:r w:rsidR="00B659A7">
        <w:rPr>
          <w:i w:val="0"/>
        </w:rPr>
        <w:t>s to</w:t>
      </w:r>
      <w:r>
        <w:rPr>
          <w:i w:val="0"/>
        </w:rPr>
        <w:t xml:space="preserve"> others in the project. </w:t>
      </w:r>
      <w:r w:rsidR="003601CD">
        <w:rPr>
          <w:i w:val="0"/>
        </w:rPr>
        <w:t>However, a formal study of “</w:t>
      </w:r>
      <w:r w:rsidR="00C94491">
        <w:rPr>
          <w:i w:val="0"/>
        </w:rPr>
        <w:t>c</w:t>
      </w:r>
      <w:r w:rsidR="003601CD">
        <w:rPr>
          <w:i w:val="0"/>
        </w:rPr>
        <w:t>opy and paste’ function</w:t>
      </w:r>
      <w:r w:rsidR="0088432D">
        <w:rPr>
          <w:i w:val="0"/>
        </w:rPr>
        <w:t xml:space="preserve"> could</w:t>
      </w:r>
      <w:r w:rsidR="003601CD">
        <w:rPr>
          <w:i w:val="0"/>
        </w:rPr>
        <w:t xml:space="preserve"> help federal and state regulators, physician societies</w:t>
      </w:r>
      <w:r w:rsidR="0088432D">
        <w:rPr>
          <w:i w:val="0"/>
        </w:rPr>
        <w:t xml:space="preserve"> and </w:t>
      </w:r>
      <w:r w:rsidR="003601CD">
        <w:rPr>
          <w:i w:val="0"/>
        </w:rPr>
        <w:t>EMR developers to draw appropriate conclusions and take actions that would enhance physician notes and thereby the quality of care to patients.</w:t>
      </w:r>
    </w:p>
    <w:p w14:paraId="6E9CAFA1" w14:textId="77777777" w:rsidR="0011551B" w:rsidRPr="00AA2384" w:rsidRDefault="0011551B" w:rsidP="001C7854">
      <w:pPr>
        <w:pStyle w:val="Heading1"/>
      </w:pPr>
      <w:bookmarkStart w:id="17" w:name="_Toc396981559"/>
      <w:r w:rsidRPr="00AA2384">
        <w:t xml:space="preserve">Vulnerable </w:t>
      </w:r>
      <w:r w:rsidRPr="00A01D71">
        <w:t>Populations</w:t>
      </w:r>
      <w:bookmarkEnd w:id="17"/>
    </w:p>
    <w:p w14:paraId="0C0A9ABE" w14:textId="77777777" w:rsidR="0011551B" w:rsidRPr="00AA2384" w:rsidRDefault="0011551B" w:rsidP="00170049">
      <w:pPr>
        <w:pStyle w:val="BlockText"/>
        <w:numPr>
          <w:ilvl w:val="1"/>
          <w:numId w:val="16"/>
        </w:numPr>
        <w:ind w:left="1260" w:hanging="540"/>
      </w:pPr>
      <w:r w:rsidRPr="00AA2384">
        <w:t xml:space="preserve">If the </w:t>
      </w:r>
      <w:r>
        <w:t>research</w:t>
      </w:r>
      <w:r w:rsidRPr="00AA2384">
        <w:t xml:space="preserve"> involves individuals who are vulnerable to coercion or undue influence, describe additional safeguards included to protect their rights and welfare.</w:t>
      </w:r>
    </w:p>
    <w:p w14:paraId="0DDF2A31" w14:textId="77777777" w:rsidR="00F06268" w:rsidRPr="008B734D" w:rsidRDefault="00F06268" w:rsidP="00170049">
      <w:pPr>
        <w:pStyle w:val="BlockText"/>
        <w:numPr>
          <w:ilvl w:val="2"/>
          <w:numId w:val="16"/>
        </w:numPr>
        <w:tabs>
          <w:tab w:val="left" w:pos="1800"/>
        </w:tabs>
        <w:ind w:left="1800" w:hanging="540"/>
        <w:contextualSpacing/>
      </w:pPr>
      <w:r w:rsidRPr="008B734D">
        <w:t>If the research involves pregnant women, review “CHECKLIST: Pregnant Women (HRP-412)” to ensure that you have provided sufficient information.</w:t>
      </w:r>
    </w:p>
    <w:p w14:paraId="456251FF" w14:textId="77777777" w:rsidR="00F06268" w:rsidRPr="008B734D" w:rsidRDefault="00F06268" w:rsidP="00170049">
      <w:pPr>
        <w:pStyle w:val="BlockText"/>
        <w:numPr>
          <w:ilvl w:val="2"/>
          <w:numId w:val="16"/>
        </w:numPr>
        <w:tabs>
          <w:tab w:val="left" w:pos="1800"/>
        </w:tabs>
        <w:ind w:left="1800" w:hanging="540"/>
        <w:contextualSpacing/>
      </w:pPr>
      <w:r w:rsidRPr="008B734D">
        <w:t>If the research involves neonates of uncertain viability or non-viable neonates, review “CHECKLIST: Neonates (HRP-413)” or “HRP-414 – CHECKLIST: Neonates of Uncertain Viability (HRP-414)” to ensure that you have provided sufficient information.</w:t>
      </w:r>
    </w:p>
    <w:p w14:paraId="67F08651" w14:textId="77777777" w:rsidR="00F06268" w:rsidRPr="008B734D" w:rsidRDefault="00F06268" w:rsidP="00170049">
      <w:pPr>
        <w:pStyle w:val="BlockText"/>
        <w:numPr>
          <w:ilvl w:val="2"/>
          <w:numId w:val="16"/>
        </w:numPr>
        <w:tabs>
          <w:tab w:val="left" w:pos="1800"/>
        </w:tabs>
        <w:ind w:left="1800" w:hanging="540"/>
        <w:contextualSpacing/>
      </w:pPr>
      <w:r w:rsidRPr="008B734D">
        <w:t>If the research involves prisoners, review “CHECKLIST: Prisoners (HRP-415)” to ensure that you have provided sufficient information.</w:t>
      </w:r>
    </w:p>
    <w:p w14:paraId="115DB3BC" w14:textId="77777777" w:rsidR="00F06268" w:rsidRPr="008B734D" w:rsidRDefault="00F06268" w:rsidP="00170049">
      <w:pPr>
        <w:pStyle w:val="BlockText"/>
        <w:numPr>
          <w:ilvl w:val="2"/>
          <w:numId w:val="16"/>
        </w:numPr>
        <w:tabs>
          <w:tab w:val="left" w:pos="1800"/>
        </w:tabs>
        <w:ind w:left="1800" w:hanging="540"/>
        <w:contextualSpacing/>
      </w:pPr>
      <w:r w:rsidRPr="008B734D">
        <w:t xml:space="preserve">If the research involves persons who have not attained the legal age for consent to treatments or procedures involved in the research (“children”), review the “CHECKLIST: Children </w:t>
      </w:r>
      <w:r w:rsidRPr="008B734D">
        <w:lastRenderedPageBreak/>
        <w:t>(HRP-416)” to ensure that you have provided sufficient information.</w:t>
      </w:r>
    </w:p>
    <w:p w14:paraId="52C4F2C3" w14:textId="77777777" w:rsidR="0011551B" w:rsidRPr="008B734D" w:rsidRDefault="0011551B" w:rsidP="00170049">
      <w:pPr>
        <w:pStyle w:val="BlockText"/>
        <w:numPr>
          <w:ilvl w:val="2"/>
          <w:numId w:val="16"/>
        </w:numPr>
        <w:tabs>
          <w:tab w:val="left" w:pos="1800"/>
        </w:tabs>
        <w:ind w:left="1800" w:hanging="540"/>
        <w:contextualSpacing/>
      </w:pPr>
      <w:r w:rsidRPr="008B734D">
        <w:t>If the research involves cogniti</w:t>
      </w:r>
      <w:r w:rsidR="00F06268" w:rsidRPr="008B734D">
        <w:t>vely impaired adults, review</w:t>
      </w:r>
      <w:r w:rsidRPr="008B734D">
        <w:t xml:space="preserve"> “CHECKLIST: Cognitively Impaired Adults</w:t>
      </w:r>
      <w:r w:rsidR="00F06268" w:rsidRPr="008B734D">
        <w:t xml:space="preserve"> (HRP-417)</w:t>
      </w:r>
      <w:r w:rsidRPr="008B734D">
        <w:t>” to ensure that you have provided sufficient information.</w:t>
      </w:r>
    </w:p>
    <w:p w14:paraId="68A1F6E8" w14:textId="77777777" w:rsidR="00277544" w:rsidRPr="008B734D" w:rsidRDefault="00277544" w:rsidP="00170049">
      <w:pPr>
        <w:pStyle w:val="BlockText"/>
        <w:numPr>
          <w:ilvl w:val="2"/>
          <w:numId w:val="16"/>
        </w:numPr>
        <w:tabs>
          <w:tab w:val="left" w:pos="1800"/>
        </w:tabs>
        <w:ind w:left="1800" w:hanging="540"/>
        <w:contextualSpacing/>
      </w:pPr>
      <w:r w:rsidRPr="008B734D">
        <w:t>Consider</w:t>
      </w:r>
      <w:r w:rsidR="00151794" w:rsidRPr="008B734D">
        <w:t xml:space="preserve"> if other specifically targeted populations such as </w:t>
      </w:r>
      <w:r w:rsidRPr="008B734D">
        <w:t>students</w:t>
      </w:r>
      <w:r w:rsidR="00151794" w:rsidRPr="008B734D">
        <w:t>, employees of a specific firm</w:t>
      </w:r>
      <w:r w:rsidRPr="008B734D">
        <w:t xml:space="preserve"> or educationally/economically disadvantaged persons</w:t>
      </w:r>
      <w:r w:rsidR="00151794" w:rsidRPr="008B734D">
        <w:t xml:space="preserve"> are vulnerable to coercion or undue influence.  The checklists listed above for other populations should be used as a guide to ensure that you have provided sufficient information. </w:t>
      </w:r>
    </w:p>
    <w:p w14:paraId="55348DE9" w14:textId="77777777" w:rsidR="008B734D" w:rsidRPr="00BE5C0B" w:rsidRDefault="00050527">
      <w:pPr>
        <w:pStyle w:val="BlockText"/>
        <w:shd w:val="clear" w:color="auto" w:fill="F2F2F2" w:themeFill="background1" w:themeFillShade="F2"/>
        <w:rPr>
          <w:i w:val="0"/>
        </w:rPr>
      </w:pPr>
      <w:r>
        <w:rPr>
          <w:i w:val="0"/>
        </w:rPr>
        <w:t>Data from patients in vulnerable populations will be excluded from the study, therefore there are no risks to these populations.</w:t>
      </w:r>
    </w:p>
    <w:p w14:paraId="5C34FB62" w14:textId="77777777" w:rsidR="0011551B" w:rsidRPr="00CA0CB1" w:rsidRDefault="0011551B" w:rsidP="001C7854">
      <w:pPr>
        <w:pStyle w:val="Heading1"/>
      </w:pPr>
      <w:bookmarkStart w:id="18" w:name="_Toc396981560"/>
      <w:r w:rsidRPr="00CA0CB1">
        <w:t xml:space="preserve">Community-Based Participatory </w:t>
      </w:r>
      <w:r w:rsidRPr="00033F6D">
        <w:t>Research</w:t>
      </w:r>
      <w:bookmarkEnd w:id="18"/>
    </w:p>
    <w:p w14:paraId="779CD356" w14:textId="77777777" w:rsidR="00AD03CE" w:rsidRDefault="0011551B" w:rsidP="009046FC">
      <w:pPr>
        <w:pStyle w:val="BlockText"/>
        <w:numPr>
          <w:ilvl w:val="1"/>
          <w:numId w:val="16"/>
        </w:numPr>
        <w:ind w:left="1260" w:hanging="540"/>
      </w:pPr>
      <w:r w:rsidRPr="00CA0CB1">
        <w:t>Describe involvement of the community in the design and conduct of the research.</w:t>
      </w:r>
    </w:p>
    <w:p w14:paraId="6A1A496B" w14:textId="77777777" w:rsidR="008B734D" w:rsidRPr="00BE5C0B" w:rsidRDefault="00050527">
      <w:pPr>
        <w:pStyle w:val="BlockText"/>
        <w:shd w:val="clear" w:color="auto" w:fill="F2F2F2" w:themeFill="background1" w:themeFillShade="F2"/>
        <w:rPr>
          <w:i w:val="0"/>
        </w:rPr>
      </w:pPr>
      <w:r>
        <w:rPr>
          <w:i w:val="0"/>
        </w:rPr>
        <w:t>There is no community involvement in this project.</w:t>
      </w:r>
    </w:p>
    <w:p w14:paraId="0D7F7679" w14:textId="77777777" w:rsidR="0011551B" w:rsidRPr="008B734D" w:rsidRDefault="0011551B" w:rsidP="00250D20">
      <w:pPr>
        <w:pStyle w:val="BlockText"/>
        <w:ind w:left="1260"/>
      </w:pPr>
      <w:r w:rsidRPr="008B734D">
        <w:t>Note: “Community-based Participatory Research” is a collaborative approach to research that equitably involves all partners in the research process and recognizes the unique strengths that each brings. Community-based Participatory Research begins with a research topic of importance to the community, has the aim of combining knowledge with action and achieving social change to improve health outcomes and eliminate health disparities.</w:t>
      </w:r>
    </w:p>
    <w:p w14:paraId="6DF0C94F" w14:textId="77777777" w:rsidR="0011551B" w:rsidRPr="00CA0CB1" w:rsidRDefault="0011551B" w:rsidP="001C7854">
      <w:pPr>
        <w:pStyle w:val="Heading1"/>
      </w:pPr>
      <w:bookmarkStart w:id="19" w:name="_Toc396981561"/>
      <w:r w:rsidRPr="00CA0CB1">
        <w:t xml:space="preserve">Sharing of Results with </w:t>
      </w:r>
      <w:r w:rsidRPr="00033F6D">
        <w:t>Subjects</w:t>
      </w:r>
      <w:bookmarkEnd w:id="19"/>
    </w:p>
    <w:p w14:paraId="4967D53C" w14:textId="77777777" w:rsidR="0011551B" w:rsidRPr="00393FAF" w:rsidRDefault="0011551B" w:rsidP="009046FC">
      <w:pPr>
        <w:pStyle w:val="BlockText"/>
        <w:numPr>
          <w:ilvl w:val="1"/>
          <w:numId w:val="16"/>
        </w:numPr>
        <w:ind w:left="1260" w:hanging="540"/>
      </w:pPr>
      <w:r w:rsidRPr="00CA0CB1">
        <w:t>Describe whether</w:t>
      </w:r>
      <w:r w:rsidR="00B30D65">
        <w:t xml:space="preserve"> or not</w:t>
      </w:r>
      <w:r w:rsidRPr="00CA0CB1">
        <w:t xml:space="preserve"> results (study results or individual subject results, such as results of investigational diagnostic tests, genetic tests, or incidental findings) will be shared with subjects or others (e.g., the subject’s primary care physicians) and if so, describe how it will be shared.</w:t>
      </w:r>
    </w:p>
    <w:p w14:paraId="639DAFB7" w14:textId="5ED9C43E" w:rsidR="008B734D" w:rsidRPr="00BE5C0B" w:rsidRDefault="007722FC">
      <w:pPr>
        <w:pStyle w:val="BlockText"/>
        <w:shd w:val="clear" w:color="auto" w:fill="F2F2F2" w:themeFill="background1" w:themeFillShade="F2"/>
        <w:rPr>
          <w:i w:val="0"/>
        </w:rPr>
      </w:pPr>
      <w:r>
        <w:rPr>
          <w:i w:val="0"/>
        </w:rPr>
        <w:t xml:space="preserve">There will not be any results per se to be shared with </w:t>
      </w:r>
      <w:r w:rsidR="0088432D">
        <w:rPr>
          <w:i w:val="0"/>
        </w:rPr>
        <w:t>those whose records are reviewed</w:t>
      </w:r>
      <w:r w:rsidR="00C90AFA">
        <w:rPr>
          <w:i w:val="0"/>
        </w:rPr>
        <w:t>.</w:t>
      </w:r>
    </w:p>
    <w:p w14:paraId="336AF0D9" w14:textId="77777777" w:rsidR="007722FC" w:rsidRPr="00CA0CB1" w:rsidRDefault="007722FC" w:rsidP="007722FC">
      <w:pPr>
        <w:pStyle w:val="Heading1"/>
      </w:pPr>
      <w:bookmarkStart w:id="20" w:name="_Toc396981562"/>
      <w:bookmarkStart w:id="21" w:name="_Toc396981563"/>
      <w:r w:rsidRPr="00033F6D">
        <w:t>Setting</w:t>
      </w:r>
      <w:bookmarkEnd w:id="20"/>
    </w:p>
    <w:p w14:paraId="28A687DB" w14:textId="77777777" w:rsidR="007722FC" w:rsidRPr="00CA0CB1" w:rsidRDefault="007722FC" w:rsidP="007722FC">
      <w:pPr>
        <w:pStyle w:val="BlockText"/>
        <w:numPr>
          <w:ilvl w:val="1"/>
          <w:numId w:val="16"/>
        </w:numPr>
        <w:ind w:left="1260" w:hanging="540"/>
      </w:pPr>
      <w:r w:rsidRPr="00CA0CB1">
        <w:t xml:space="preserve">Describe the sites </w:t>
      </w:r>
      <w:r>
        <w:t>or locations where</w:t>
      </w:r>
      <w:r w:rsidRPr="00CA0CB1">
        <w:t xml:space="preserve"> your research team </w:t>
      </w:r>
      <w:r>
        <w:t xml:space="preserve">will </w:t>
      </w:r>
      <w:r w:rsidRPr="00CA0CB1">
        <w:t>conduct the research.</w:t>
      </w:r>
      <w:r>
        <w:t xml:space="preserve"> </w:t>
      </w:r>
    </w:p>
    <w:p w14:paraId="533BE9DF" w14:textId="77777777" w:rsidR="007722FC" w:rsidRPr="00BE5C0B" w:rsidRDefault="007722FC">
      <w:pPr>
        <w:pStyle w:val="BlockText"/>
        <w:shd w:val="clear" w:color="auto" w:fill="F2F2F2" w:themeFill="background1" w:themeFillShade="F2"/>
        <w:rPr>
          <w:i w:val="0"/>
        </w:rPr>
      </w:pPr>
      <w:r>
        <w:rPr>
          <w:i w:val="0"/>
        </w:rPr>
        <w:t xml:space="preserve">Project work will take place in the Department of Biomedical Informatics. </w:t>
      </w:r>
    </w:p>
    <w:p w14:paraId="3C87E282" w14:textId="77777777" w:rsidR="007722FC" w:rsidRPr="00CA0CB1" w:rsidRDefault="007722FC" w:rsidP="007722FC">
      <w:pPr>
        <w:pStyle w:val="BlockText"/>
        <w:numPr>
          <w:ilvl w:val="1"/>
          <w:numId w:val="16"/>
        </w:numPr>
        <w:ind w:left="1260" w:hanging="540"/>
      </w:pPr>
      <w:r w:rsidRPr="00CA0CB1">
        <w:t>Identify where your research team will identify and recruit potential subjects.</w:t>
      </w:r>
    </w:p>
    <w:p w14:paraId="38E291C1" w14:textId="77777777" w:rsidR="007722FC" w:rsidRPr="00BE5C0B" w:rsidRDefault="007722FC">
      <w:pPr>
        <w:pStyle w:val="BlockText"/>
        <w:shd w:val="clear" w:color="auto" w:fill="F2F2F2" w:themeFill="background1" w:themeFillShade="F2"/>
        <w:rPr>
          <w:i w:val="0"/>
        </w:rPr>
      </w:pPr>
      <w:r>
        <w:rPr>
          <w:i w:val="0"/>
        </w:rPr>
        <w:t xml:space="preserve">This project does not require recruitment. </w:t>
      </w:r>
    </w:p>
    <w:p w14:paraId="66FE68FC" w14:textId="77777777" w:rsidR="007722FC" w:rsidRPr="00CA0CB1" w:rsidRDefault="007722FC" w:rsidP="007722FC">
      <w:pPr>
        <w:pStyle w:val="BlockText"/>
        <w:numPr>
          <w:ilvl w:val="1"/>
          <w:numId w:val="16"/>
        </w:numPr>
        <w:ind w:left="1260" w:hanging="540"/>
      </w:pPr>
      <w:r w:rsidRPr="00CA0CB1">
        <w:t>Identify where research procedures will be performed.</w:t>
      </w:r>
    </w:p>
    <w:p w14:paraId="4BF1EEFE" w14:textId="565BB3BF" w:rsidR="007722FC" w:rsidRPr="00BE5C0B" w:rsidRDefault="007722FC">
      <w:pPr>
        <w:pStyle w:val="BlockText"/>
        <w:shd w:val="clear" w:color="auto" w:fill="F2F2F2" w:themeFill="background1" w:themeFillShade="F2"/>
        <w:rPr>
          <w:i w:val="0"/>
        </w:rPr>
      </w:pPr>
      <w:r>
        <w:rPr>
          <w:i w:val="0"/>
        </w:rPr>
        <w:lastRenderedPageBreak/>
        <w:t>Coding and data evaluation will be done in the Department of Biomedical Informatics</w:t>
      </w:r>
      <w:r w:rsidR="00955D69">
        <w:rPr>
          <w:i w:val="0"/>
        </w:rPr>
        <w:t>.</w:t>
      </w:r>
    </w:p>
    <w:p w14:paraId="1B6A6F66" w14:textId="77777777" w:rsidR="007722FC" w:rsidRDefault="007722FC" w:rsidP="007722FC">
      <w:pPr>
        <w:pStyle w:val="BlockText"/>
        <w:numPr>
          <w:ilvl w:val="1"/>
          <w:numId w:val="16"/>
        </w:numPr>
        <w:ind w:left="1260" w:hanging="540"/>
      </w:pPr>
      <w:r>
        <w:t>Describe the c</w:t>
      </w:r>
      <w:r w:rsidRPr="00CA0CB1">
        <w:t>omposition and involvement of any community advisory board.</w:t>
      </w:r>
    </w:p>
    <w:p w14:paraId="0C0ECE58" w14:textId="77777777" w:rsidR="007722FC" w:rsidRPr="00BE5C0B" w:rsidRDefault="007722FC">
      <w:pPr>
        <w:pStyle w:val="BlockText"/>
        <w:shd w:val="clear" w:color="auto" w:fill="F2F2F2" w:themeFill="background1" w:themeFillShade="F2"/>
        <w:rPr>
          <w:i w:val="0"/>
        </w:rPr>
      </w:pPr>
      <w:r>
        <w:rPr>
          <w:i w:val="0"/>
        </w:rPr>
        <w:t xml:space="preserve">There is no advisory board for this project. </w:t>
      </w:r>
    </w:p>
    <w:p w14:paraId="2F0EAD88" w14:textId="77777777" w:rsidR="007722FC" w:rsidRPr="00CA0CB1" w:rsidRDefault="007722FC" w:rsidP="007722FC">
      <w:pPr>
        <w:pStyle w:val="BlockText"/>
        <w:numPr>
          <w:ilvl w:val="1"/>
          <w:numId w:val="16"/>
        </w:numPr>
        <w:ind w:left="1260" w:hanging="540"/>
      </w:pPr>
      <w:r w:rsidRPr="00CA0CB1">
        <w:t xml:space="preserve">For research </w:t>
      </w:r>
      <w:r>
        <w:t xml:space="preserve">conducted </w:t>
      </w:r>
      <w:r w:rsidRPr="00CA0CB1">
        <w:t>outside of the organization and its affiliates</w:t>
      </w:r>
      <w:r>
        <w:t xml:space="preserve"> describe</w:t>
      </w:r>
      <w:r w:rsidRPr="00CA0CB1">
        <w:t>:</w:t>
      </w:r>
    </w:p>
    <w:p w14:paraId="612410A6" w14:textId="77777777" w:rsidR="007722FC" w:rsidRPr="00CA0CB1" w:rsidRDefault="007722FC" w:rsidP="007722FC">
      <w:pPr>
        <w:pStyle w:val="List2"/>
        <w:numPr>
          <w:ilvl w:val="0"/>
          <w:numId w:val="26"/>
        </w:numPr>
        <w:tabs>
          <w:tab w:val="left" w:pos="2340"/>
        </w:tabs>
      </w:pPr>
      <w:r w:rsidRPr="00CA0CB1">
        <w:t>Site-specific regulations or customs affecting the research for research outside the organization.</w:t>
      </w:r>
    </w:p>
    <w:p w14:paraId="3F9F8CC4" w14:textId="77777777" w:rsidR="007722FC" w:rsidRPr="00CA0CB1" w:rsidRDefault="007722FC" w:rsidP="007722FC">
      <w:pPr>
        <w:pStyle w:val="List2"/>
        <w:numPr>
          <w:ilvl w:val="0"/>
          <w:numId w:val="26"/>
        </w:numPr>
        <w:tabs>
          <w:tab w:val="left" w:pos="2340"/>
        </w:tabs>
        <w:spacing w:after="120" w:afterAutospacing="0"/>
      </w:pPr>
      <w:r w:rsidRPr="00CA0CB1">
        <w:t>Local scientific and ethical review structure outside the organization.</w:t>
      </w:r>
    </w:p>
    <w:p w14:paraId="7150CF18" w14:textId="77777777" w:rsidR="007722FC" w:rsidRPr="00BE5C0B" w:rsidRDefault="007722FC">
      <w:pPr>
        <w:pStyle w:val="BlockText"/>
        <w:shd w:val="clear" w:color="auto" w:fill="F2F2F2" w:themeFill="background1" w:themeFillShade="F2"/>
        <w:rPr>
          <w:i w:val="0"/>
        </w:rPr>
      </w:pPr>
      <w:r>
        <w:rPr>
          <w:i w:val="0"/>
        </w:rPr>
        <w:t xml:space="preserve">This does not apply. </w:t>
      </w:r>
    </w:p>
    <w:p w14:paraId="4425CD6B" w14:textId="77777777" w:rsidR="00393FAF" w:rsidRPr="00CA0CB1" w:rsidRDefault="00393FAF" w:rsidP="001C7854">
      <w:pPr>
        <w:pStyle w:val="Heading1"/>
      </w:pPr>
      <w:r w:rsidRPr="00CA0CB1">
        <w:t xml:space="preserve">Resources </w:t>
      </w:r>
      <w:r w:rsidR="009D0CF9" w:rsidRPr="00033F6D">
        <w:t>Available</w:t>
      </w:r>
      <w:bookmarkEnd w:id="21"/>
    </w:p>
    <w:p w14:paraId="79466BE4" w14:textId="77777777" w:rsidR="00161E74" w:rsidRDefault="00161E74" w:rsidP="009046FC">
      <w:pPr>
        <w:pStyle w:val="BlockText"/>
        <w:numPr>
          <w:ilvl w:val="1"/>
          <w:numId w:val="16"/>
        </w:numPr>
        <w:ind w:left="1260" w:hanging="540"/>
      </w:pPr>
      <w:r>
        <w:t xml:space="preserve">Describe the qualifications (e.g., training, experience, oversight) </w:t>
      </w:r>
      <w:r w:rsidR="008D3665">
        <w:t xml:space="preserve">of you and your staff as </w:t>
      </w:r>
      <w:r>
        <w:t xml:space="preserve">required to perform </w:t>
      </w:r>
      <w:r w:rsidR="008D3665">
        <w:t>their</w:t>
      </w:r>
      <w:r>
        <w:t xml:space="preserve"> role. </w:t>
      </w:r>
      <w:r w:rsidRPr="00B33043">
        <w:t xml:space="preserve">When applicable describe their knowledge of the local study sites, culture, and society. </w:t>
      </w:r>
      <w:r w:rsidR="00EC0039" w:rsidRPr="00B33043">
        <w:t>Provide enough information to convince the IRB that you have qualified staff for the proposed research.</w:t>
      </w:r>
      <w:r w:rsidR="00481BC2">
        <w:t xml:space="preserve"> Note- If you specify a person by name, a change to that person will require prior approval by the IRB. If you specify people by role (e.g., coordinator, research assistant, co-investigator, or pharmacist), a change to that person will not usually require prior approval by the IRB, provided that person meets the qualifications described to fulfill their roles.</w:t>
      </w:r>
    </w:p>
    <w:p w14:paraId="05FB454F" w14:textId="0CF5C549" w:rsidR="007722FC" w:rsidRDefault="003601CD">
      <w:pPr>
        <w:pStyle w:val="BlockText"/>
        <w:shd w:val="clear" w:color="auto" w:fill="F2F2F2" w:themeFill="background1" w:themeFillShade="F2"/>
        <w:rPr>
          <w:i w:val="0"/>
        </w:rPr>
      </w:pPr>
      <w:r>
        <w:rPr>
          <w:i w:val="0"/>
        </w:rPr>
        <w:t xml:space="preserve">Edwin </w:t>
      </w:r>
      <w:proofErr w:type="spellStart"/>
      <w:r>
        <w:rPr>
          <w:i w:val="0"/>
        </w:rPr>
        <w:t>Anand</w:t>
      </w:r>
      <w:proofErr w:type="spellEnd"/>
      <w:r w:rsidR="007722FC">
        <w:rPr>
          <w:i w:val="0"/>
        </w:rPr>
        <w:t xml:space="preserve"> is a first-year </w:t>
      </w:r>
      <w:r>
        <w:rPr>
          <w:i w:val="0"/>
        </w:rPr>
        <w:t xml:space="preserve">fellow in Clinical Informatics with a background as a trained Nephrologist. He is currently a fellow in the Department of Biomedical Informatics, with a focus on the role of the narrative text on the modern EMR. </w:t>
      </w:r>
    </w:p>
    <w:p w14:paraId="08CAA0F6" w14:textId="0E2A9A69" w:rsidR="004D61DC" w:rsidRDefault="004D61DC" w:rsidP="00E422D8">
      <w:pPr>
        <w:pStyle w:val="BlockText"/>
        <w:shd w:val="clear" w:color="auto" w:fill="F2F2F2" w:themeFill="background1" w:themeFillShade="F2"/>
        <w:ind w:left="0"/>
        <w:rPr>
          <w:i w:val="0"/>
        </w:rPr>
      </w:pPr>
    </w:p>
    <w:p w14:paraId="72A6DE6B" w14:textId="38B478A9" w:rsidR="004D61DC" w:rsidRDefault="004D61DC" w:rsidP="007722FC">
      <w:pPr>
        <w:pStyle w:val="BlockText"/>
        <w:shd w:val="clear" w:color="auto" w:fill="F2F2F2" w:themeFill="background1" w:themeFillShade="F2"/>
        <w:rPr>
          <w:i w:val="0"/>
        </w:rPr>
      </w:pPr>
      <w:proofErr w:type="spellStart"/>
      <w:r>
        <w:rPr>
          <w:i w:val="0"/>
        </w:rPr>
        <w:t>Jaroslaw</w:t>
      </w:r>
      <w:proofErr w:type="spellEnd"/>
      <w:r>
        <w:rPr>
          <w:i w:val="0"/>
        </w:rPr>
        <w:t xml:space="preserve"> Zola is </w:t>
      </w:r>
      <w:r w:rsidR="00DF5B08">
        <w:rPr>
          <w:i w:val="0"/>
        </w:rPr>
        <w:t xml:space="preserve">an </w:t>
      </w:r>
      <w:r w:rsidR="00C8005D">
        <w:rPr>
          <w:i w:val="0"/>
        </w:rPr>
        <w:t xml:space="preserve">Assistant Professor in the Department of Computer Science and Engineering and </w:t>
      </w:r>
      <w:r w:rsidR="00DF5B08">
        <w:rPr>
          <w:i w:val="0"/>
        </w:rPr>
        <w:t xml:space="preserve">Research Assistant Professor in the department of </w:t>
      </w:r>
      <w:r w:rsidR="00DF5B08" w:rsidRPr="00DF5B08">
        <w:rPr>
          <w:i w:val="0"/>
        </w:rPr>
        <w:t>Biomedical Informatics</w:t>
      </w:r>
      <w:r w:rsidR="00DF5B08">
        <w:rPr>
          <w:i w:val="0"/>
        </w:rPr>
        <w:t>. He is a recognized leader in big data analytics in life sciences, including application of high performance, parallel and distributed computing, machine learning and information theory.</w:t>
      </w:r>
    </w:p>
    <w:p w14:paraId="39462ECA" w14:textId="77777777" w:rsidR="00F407AD" w:rsidRDefault="00F407AD" w:rsidP="007722FC">
      <w:pPr>
        <w:pStyle w:val="BlockText"/>
        <w:shd w:val="clear" w:color="auto" w:fill="F2F2F2" w:themeFill="background1" w:themeFillShade="F2"/>
        <w:rPr>
          <w:i w:val="0"/>
        </w:rPr>
      </w:pPr>
      <w:proofErr w:type="spellStart"/>
      <w:r w:rsidRPr="00F407AD">
        <w:rPr>
          <w:i w:val="0"/>
        </w:rPr>
        <w:t>Sashank</w:t>
      </w:r>
      <w:proofErr w:type="spellEnd"/>
      <w:r w:rsidRPr="00F407AD">
        <w:rPr>
          <w:i w:val="0"/>
        </w:rPr>
        <w:t xml:space="preserve"> Kaushik is a Clinical Informatics fellow (Year II) in the department of Biomedical Informatics. He trained as an Internist and practices medicine as a Hospitalist physician at Kaleida Health. Earlier in 2015, he completed Masters in Business Administration at University at Buffalo. His clinical informatics interests include clinical decision support systems, EHR interoperability, population health analytics, HIT’s role in healthcare process improvement, governance and economics.</w:t>
      </w:r>
    </w:p>
    <w:p w14:paraId="79DFC395" w14:textId="77777777" w:rsidR="00F407AD" w:rsidRDefault="00F407AD" w:rsidP="007722FC">
      <w:pPr>
        <w:pStyle w:val="BlockText"/>
        <w:shd w:val="clear" w:color="auto" w:fill="F2F2F2" w:themeFill="background1" w:themeFillShade="F2"/>
        <w:rPr>
          <w:i w:val="0"/>
        </w:rPr>
      </w:pPr>
    </w:p>
    <w:p w14:paraId="75C0ADC3" w14:textId="7E85CC46" w:rsidR="00C03A00" w:rsidRDefault="00C03A00" w:rsidP="007722FC">
      <w:pPr>
        <w:pStyle w:val="BlockText"/>
        <w:shd w:val="clear" w:color="auto" w:fill="F2F2F2" w:themeFill="background1" w:themeFillShade="F2"/>
        <w:rPr>
          <w:i w:val="0"/>
        </w:rPr>
      </w:pPr>
      <w:r w:rsidRPr="00C03A00">
        <w:rPr>
          <w:i w:val="0"/>
        </w:rPr>
        <w:t>Daniel Schlegel is a postdoctoral associate in the department of Biomedical Informatics. He received his PhD from the department of Computer Science and Engineering at UB earlier in 2015. Daniel has published several papers on natural language processing (and automated understanding), reasoning systems, and the use of terminologies and ontologies in healthcare and related disciplines.</w:t>
      </w:r>
    </w:p>
    <w:p w14:paraId="05579C43" w14:textId="77777777" w:rsidR="00C03A00" w:rsidRDefault="00C03A00" w:rsidP="007722FC">
      <w:pPr>
        <w:pStyle w:val="BlockText"/>
        <w:shd w:val="clear" w:color="auto" w:fill="F2F2F2" w:themeFill="background1" w:themeFillShade="F2"/>
        <w:rPr>
          <w:i w:val="0"/>
        </w:rPr>
      </w:pPr>
    </w:p>
    <w:p w14:paraId="0D125FA1" w14:textId="6DFA944F" w:rsidR="00C03A00" w:rsidRDefault="00C03A00" w:rsidP="007722FC">
      <w:pPr>
        <w:pStyle w:val="BlockText"/>
        <w:shd w:val="clear" w:color="auto" w:fill="F2F2F2" w:themeFill="background1" w:themeFillShade="F2"/>
        <w:rPr>
          <w:i w:val="0"/>
        </w:rPr>
      </w:pPr>
      <w:r w:rsidRPr="00C03A00">
        <w:rPr>
          <w:i w:val="0"/>
        </w:rPr>
        <w:t>Jonathan Bona is a postdoctoral associate in the Department of Biomedical Informatics. His research focuses on ontology-based knowledge representation and reasoning in the biomedical domain, and on the analysis, interpretation, and use of healthcare data</w:t>
      </w:r>
      <w:r>
        <w:rPr>
          <w:i w:val="0"/>
        </w:rPr>
        <w:t>.</w:t>
      </w:r>
    </w:p>
    <w:p w14:paraId="1CEEA6D7" w14:textId="77777777" w:rsidR="004D61DC" w:rsidRDefault="004D61DC" w:rsidP="007722FC">
      <w:pPr>
        <w:pStyle w:val="BlockText"/>
        <w:shd w:val="clear" w:color="auto" w:fill="F2F2F2" w:themeFill="background1" w:themeFillShade="F2"/>
        <w:rPr>
          <w:i w:val="0"/>
        </w:rPr>
      </w:pPr>
    </w:p>
    <w:p w14:paraId="139EA1B2" w14:textId="77777777" w:rsidR="007722FC" w:rsidRDefault="007722FC" w:rsidP="007722FC">
      <w:pPr>
        <w:pStyle w:val="BlockText"/>
        <w:shd w:val="clear" w:color="auto" w:fill="F2F2F2" w:themeFill="background1" w:themeFillShade="F2"/>
        <w:rPr>
          <w:i w:val="0"/>
        </w:rPr>
      </w:pPr>
      <w:r>
        <w:rPr>
          <w:i w:val="0"/>
        </w:rPr>
        <w:t xml:space="preserve">Peter Elkin is </w:t>
      </w:r>
      <w:r w:rsidRPr="00A44292">
        <w:rPr>
          <w:i w:val="0"/>
        </w:rPr>
        <w:t>considered a leader in the field of Biomedical Informatics and ha</w:t>
      </w:r>
      <w:r>
        <w:rPr>
          <w:i w:val="0"/>
        </w:rPr>
        <w:t>s</w:t>
      </w:r>
      <w:r w:rsidRPr="00A44292">
        <w:rPr>
          <w:i w:val="0"/>
        </w:rPr>
        <w:t xml:space="preserve"> the credentials, experience and skills to </w:t>
      </w:r>
      <w:r>
        <w:rPr>
          <w:i w:val="0"/>
        </w:rPr>
        <w:t>sponsor this project</w:t>
      </w:r>
      <w:r w:rsidRPr="00A44292">
        <w:rPr>
          <w:i w:val="0"/>
        </w:rPr>
        <w:t>.  As chair of the University at Buffalo’s Department of Biomedical Informatics</w:t>
      </w:r>
      <w:r>
        <w:rPr>
          <w:i w:val="0"/>
        </w:rPr>
        <w:t>,</w:t>
      </w:r>
      <w:r w:rsidRPr="00A44292">
        <w:rPr>
          <w:i w:val="0"/>
        </w:rPr>
        <w:t xml:space="preserve"> with over 30 </w:t>
      </w:r>
      <w:proofErr w:type="gramStart"/>
      <w:r w:rsidRPr="00A44292">
        <w:rPr>
          <w:i w:val="0"/>
        </w:rPr>
        <w:t>years</w:t>
      </w:r>
      <w:proofErr w:type="gramEnd"/>
      <w:r w:rsidRPr="00A44292">
        <w:rPr>
          <w:i w:val="0"/>
        </w:rPr>
        <w:t xml:space="preserve"> history of Research and Education in Biomedical Informatics, </w:t>
      </w:r>
      <w:r>
        <w:rPr>
          <w:i w:val="0"/>
        </w:rPr>
        <w:t>he has</w:t>
      </w:r>
      <w:r w:rsidRPr="00A44292">
        <w:rPr>
          <w:i w:val="0"/>
        </w:rPr>
        <w:t xml:space="preserve"> specialized in building biomedical phenotypic and genotypic common data infrastructure design, systems and protocols, creating and implementing bioinformatics standards for big data storage and exchange.</w:t>
      </w:r>
    </w:p>
    <w:p w14:paraId="14EB5A30" w14:textId="77777777" w:rsidR="00C03A00" w:rsidRDefault="00C03A00" w:rsidP="007722FC">
      <w:pPr>
        <w:pStyle w:val="BlockText"/>
        <w:shd w:val="clear" w:color="auto" w:fill="F2F2F2" w:themeFill="background1" w:themeFillShade="F2"/>
        <w:rPr>
          <w:i w:val="0"/>
        </w:rPr>
      </w:pPr>
    </w:p>
    <w:p w14:paraId="23EFADD8" w14:textId="12776D3E" w:rsidR="00C03A00" w:rsidRDefault="0088432D">
      <w:pPr>
        <w:pStyle w:val="BlockText"/>
        <w:shd w:val="clear" w:color="auto" w:fill="F2F2F2" w:themeFill="background1" w:themeFillShade="F2"/>
        <w:rPr>
          <w:i w:val="0"/>
        </w:rPr>
      </w:pPr>
      <w:r>
        <w:rPr>
          <w:i w:val="0"/>
        </w:rPr>
        <w:t>All the study members above have</w:t>
      </w:r>
      <w:r w:rsidR="007722FC">
        <w:rPr>
          <w:i w:val="0"/>
        </w:rPr>
        <w:t xml:space="preserve"> received training and education in clinical informatics so is able to review and clinically interpret the data.</w:t>
      </w:r>
    </w:p>
    <w:p w14:paraId="776D98B1" w14:textId="77777777" w:rsidR="00B33043" w:rsidRPr="00BE5C0B" w:rsidRDefault="00B33043">
      <w:pPr>
        <w:pStyle w:val="BlockText"/>
        <w:shd w:val="clear" w:color="auto" w:fill="F2F2F2" w:themeFill="background1" w:themeFillShade="F2"/>
        <w:rPr>
          <w:i w:val="0"/>
        </w:rPr>
      </w:pPr>
    </w:p>
    <w:p w14:paraId="4287AD1F" w14:textId="77777777" w:rsidR="00D70764" w:rsidRDefault="00D70764" w:rsidP="00B33043">
      <w:pPr>
        <w:pStyle w:val="BlockText"/>
      </w:pPr>
      <w:r>
        <w:t xml:space="preserve">Describe </w:t>
      </w:r>
      <w:r w:rsidR="00161E74">
        <w:t>other</w:t>
      </w:r>
      <w:r>
        <w:t xml:space="preserve"> resources available to conduct the research: For example, as appropriate:</w:t>
      </w:r>
    </w:p>
    <w:p w14:paraId="6A094A9D" w14:textId="77777777" w:rsidR="00FA5370" w:rsidRPr="00B33043" w:rsidRDefault="00705DDD" w:rsidP="00B33043">
      <w:pPr>
        <w:pStyle w:val="BlockText"/>
        <w:numPr>
          <w:ilvl w:val="1"/>
          <w:numId w:val="16"/>
        </w:numPr>
        <w:ind w:left="1260" w:hanging="540"/>
      </w:pPr>
      <w:r w:rsidRPr="00B33043">
        <w:t>J</w:t>
      </w:r>
      <w:r w:rsidR="007A1785" w:rsidRPr="00B33043">
        <w:t>ustify</w:t>
      </w:r>
      <w:r w:rsidR="00393FAF" w:rsidRPr="00B33043">
        <w:t xml:space="preserve"> </w:t>
      </w:r>
      <w:r w:rsidR="007A1785" w:rsidRPr="00B33043">
        <w:t>the feasibility of</w:t>
      </w:r>
      <w:r w:rsidR="00393FAF" w:rsidRPr="00B33043">
        <w:t xml:space="preserve"> recruiting the required number of suitable subjects within the agreed recruitment period.</w:t>
      </w:r>
      <w:r w:rsidR="00A92272" w:rsidRPr="00B33043">
        <w:t xml:space="preserve"> </w:t>
      </w:r>
      <w:r w:rsidR="007A1785" w:rsidRPr="00B33043">
        <w:t>For example, how many potential subjects do you have access to? What percentage of those potential subjects do you need to recruit?</w:t>
      </w:r>
    </w:p>
    <w:p w14:paraId="311976F8" w14:textId="11CBF84B" w:rsidR="00B33043" w:rsidRPr="00BE5C0B" w:rsidRDefault="004D61DC">
      <w:pPr>
        <w:pStyle w:val="BlockText"/>
        <w:shd w:val="clear" w:color="auto" w:fill="F2F2F2" w:themeFill="background1" w:themeFillShade="F2"/>
        <w:rPr>
          <w:i w:val="0"/>
        </w:rPr>
      </w:pPr>
      <w:r>
        <w:rPr>
          <w:i w:val="0"/>
        </w:rPr>
        <w:t xml:space="preserve">Obtaining </w:t>
      </w:r>
      <w:ins w:id="22" w:author="Anand, Edwin" w:date="2015-10-07T13:19:00Z">
        <w:r w:rsidR="00B5288F">
          <w:rPr>
            <w:i w:val="0"/>
          </w:rPr>
          <w:t>2</w:t>
        </w:r>
      </w:ins>
      <w:del w:id="23" w:author="Anand, Edwin" w:date="2015-10-07T13:19:00Z">
        <w:r w:rsidDel="00B5288F">
          <w:rPr>
            <w:i w:val="0"/>
          </w:rPr>
          <w:delText>1</w:delText>
        </w:r>
      </w:del>
      <w:r>
        <w:rPr>
          <w:i w:val="0"/>
        </w:rPr>
        <w:t>00</w:t>
      </w:r>
      <w:r w:rsidR="0088432D">
        <w:rPr>
          <w:i w:val="0"/>
        </w:rPr>
        <w:t>0</w:t>
      </w:r>
      <w:r>
        <w:rPr>
          <w:i w:val="0"/>
        </w:rPr>
        <w:t xml:space="preserve"> patient charts from </w:t>
      </w:r>
      <w:r w:rsidR="00676793">
        <w:rPr>
          <w:i w:val="0"/>
        </w:rPr>
        <w:t xml:space="preserve">the IHI </w:t>
      </w:r>
      <w:r w:rsidR="0088432D">
        <w:rPr>
          <w:i w:val="0"/>
        </w:rPr>
        <w:t>is practical and feasible</w:t>
      </w:r>
      <w:r w:rsidR="00DF5B08">
        <w:rPr>
          <w:i w:val="0"/>
        </w:rPr>
        <w:t>.</w:t>
      </w:r>
    </w:p>
    <w:p w14:paraId="38F5DF9D" w14:textId="77777777" w:rsidR="00AD03CE" w:rsidRPr="00B33043" w:rsidRDefault="00393FAF" w:rsidP="00B33043">
      <w:pPr>
        <w:pStyle w:val="BlockText"/>
        <w:numPr>
          <w:ilvl w:val="1"/>
          <w:numId w:val="16"/>
        </w:numPr>
        <w:ind w:left="1260" w:hanging="540"/>
      </w:pPr>
      <w:r w:rsidRPr="00B33043">
        <w:t>Describe the time that you will dev</w:t>
      </w:r>
      <w:r w:rsidR="00FA5370" w:rsidRPr="00B33043">
        <w:t>ote</w:t>
      </w:r>
      <w:r w:rsidRPr="00B33043">
        <w:t xml:space="preserve"> to conduct</w:t>
      </w:r>
      <w:r w:rsidR="00FA5370" w:rsidRPr="00B33043">
        <w:t>ing</w:t>
      </w:r>
      <w:r w:rsidRPr="00B33043">
        <w:t xml:space="preserve"> and complet</w:t>
      </w:r>
      <w:r w:rsidR="00FA5370" w:rsidRPr="00B33043">
        <w:t>ing</w:t>
      </w:r>
      <w:r w:rsidRPr="00B33043">
        <w:t xml:space="preserve"> the </w:t>
      </w:r>
      <w:r w:rsidR="00705DDD" w:rsidRPr="00B33043">
        <w:t>research</w:t>
      </w:r>
      <w:r w:rsidRPr="00B33043">
        <w:t>.</w:t>
      </w:r>
    </w:p>
    <w:p w14:paraId="7A33CE19" w14:textId="77777777" w:rsidR="00B33043" w:rsidRPr="00BE5C0B" w:rsidRDefault="00EF210E">
      <w:pPr>
        <w:pStyle w:val="BlockText"/>
        <w:shd w:val="clear" w:color="auto" w:fill="F2F2F2" w:themeFill="background1" w:themeFillShade="F2"/>
        <w:rPr>
          <w:i w:val="0"/>
        </w:rPr>
      </w:pPr>
      <w:r>
        <w:rPr>
          <w:i w:val="0"/>
        </w:rPr>
        <w:t>The project should take 1 year from data release.</w:t>
      </w:r>
    </w:p>
    <w:p w14:paraId="30769523" w14:textId="77777777" w:rsidR="00AD03CE" w:rsidRPr="00B33043" w:rsidRDefault="00393FAF" w:rsidP="00B33043">
      <w:pPr>
        <w:pStyle w:val="BlockText"/>
        <w:numPr>
          <w:ilvl w:val="1"/>
          <w:numId w:val="16"/>
        </w:numPr>
        <w:ind w:left="1260" w:hanging="540"/>
      </w:pPr>
      <w:r w:rsidRPr="00B33043">
        <w:t>Describe your facilities.</w:t>
      </w:r>
    </w:p>
    <w:p w14:paraId="6113B447" w14:textId="77777777" w:rsidR="00B33043" w:rsidRPr="00BE5C0B" w:rsidRDefault="00EF210E">
      <w:pPr>
        <w:pStyle w:val="BlockText"/>
        <w:shd w:val="clear" w:color="auto" w:fill="F2F2F2" w:themeFill="background1" w:themeFillShade="F2"/>
        <w:rPr>
          <w:i w:val="0"/>
        </w:rPr>
      </w:pPr>
      <w:r>
        <w:rPr>
          <w:i w:val="0"/>
        </w:rPr>
        <w:t xml:space="preserve">The Department has the required computer technologies to apply the de-identification software and secure storage space required to house the data. </w:t>
      </w:r>
    </w:p>
    <w:p w14:paraId="4BF7F783" w14:textId="77777777" w:rsidR="00AD03CE" w:rsidRPr="00B33043" w:rsidRDefault="00393FAF" w:rsidP="00B33043">
      <w:pPr>
        <w:pStyle w:val="BlockText"/>
        <w:numPr>
          <w:ilvl w:val="1"/>
          <w:numId w:val="16"/>
        </w:numPr>
        <w:ind w:left="1260" w:hanging="540"/>
      </w:pPr>
      <w:r w:rsidRPr="00B33043">
        <w:lastRenderedPageBreak/>
        <w:t xml:space="preserve">Describe the availability of medical or psychological resources that </w:t>
      </w:r>
      <w:r w:rsidR="00646DEB" w:rsidRPr="00B33043">
        <w:t>subject</w:t>
      </w:r>
      <w:r w:rsidRPr="00B33043">
        <w:t xml:space="preserve">s might need as a </w:t>
      </w:r>
      <w:r w:rsidR="00F63842" w:rsidRPr="00B33043">
        <w:t>result of an anticipated consequences</w:t>
      </w:r>
      <w:r w:rsidRPr="00B33043">
        <w:t xml:space="preserve"> of the </w:t>
      </w:r>
      <w:r w:rsidR="00F63842" w:rsidRPr="00B33043">
        <w:t>h</w:t>
      </w:r>
      <w:r w:rsidRPr="00B33043">
        <w:t xml:space="preserve">uman </w:t>
      </w:r>
      <w:r w:rsidR="00F63842" w:rsidRPr="00B33043">
        <w:t>r</w:t>
      </w:r>
      <w:r w:rsidRPr="00B33043">
        <w:t>esearch.</w:t>
      </w:r>
    </w:p>
    <w:p w14:paraId="47381725" w14:textId="77777777" w:rsidR="00B33043" w:rsidRPr="00BE5C0B" w:rsidRDefault="00EF210E">
      <w:pPr>
        <w:pStyle w:val="BlockText"/>
        <w:shd w:val="clear" w:color="auto" w:fill="F2F2F2" w:themeFill="background1" w:themeFillShade="F2"/>
        <w:rPr>
          <w:i w:val="0"/>
        </w:rPr>
      </w:pPr>
      <w:r>
        <w:rPr>
          <w:i w:val="0"/>
        </w:rPr>
        <w:t xml:space="preserve">These resources are not required for this project. </w:t>
      </w:r>
    </w:p>
    <w:p w14:paraId="4DDCAEF9" w14:textId="77777777" w:rsidR="00393FAF" w:rsidRPr="00CA0CB1" w:rsidRDefault="00393FAF" w:rsidP="00B33043">
      <w:pPr>
        <w:pStyle w:val="BlockText"/>
        <w:numPr>
          <w:ilvl w:val="1"/>
          <w:numId w:val="16"/>
        </w:numPr>
        <w:ind w:left="1260" w:hanging="540"/>
      </w:pPr>
      <w:r w:rsidRPr="00B33043">
        <w:t xml:space="preserve">Describe your process to ensure that all persons assisting with the </w:t>
      </w:r>
      <w:r w:rsidR="00705DDD" w:rsidRPr="00B33043">
        <w:t>research</w:t>
      </w:r>
      <w:r w:rsidRPr="00B33043">
        <w:t xml:space="preserve"> are adequately informed about the protocol, the </w:t>
      </w:r>
      <w:r w:rsidR="00705DDD" w:rsidRPr="00B33043">
        <w:t>research procedures</w:t>
      </w:r>
      <w:r w:rsidRPr="00B33043">
        <w:t>, and their duties and functions.</w:t>
      </w:r>
    </w:p>
    <w:p w14:paraId="51BD98F5" w14:textId="10D3B72C" w:rsidR="00B33043" w:rsidRPr="00BE5C0B" w:rsidRDefault="00EF210E">
      <w:pPr>
        <w:pStyle w:val="BlockText"/>
        <w:shd w:val="clear" w:color="auto" w:fill="F2F2F2" w:themeFill="background1" w:themeFillShade="F2"/>
        <w:rPr>
          <w:i w:val="0"/>
        </w:rPr>
      </w:pPr>
      <w:r>
        <w:rPr>
          <w:i w:val="0"/>
        </w:rPr>
        <w:t xml:space="preserve">The protocol </w:t>
      </w:r>
      <w:r w:rsidR="00B36E23">
        <w:rPr>
          <w:i w:val="0"/>
        </w:rPr>
        <w:t>has been</w:t>
      </w:r>
      <w:r>
        <w:rPr>
          <w:i w:val="0"/>
        </w:rPr>
        <w:t xml:space="preserve"> discussed </w:t>
      </w:r>
      <w:r w:rsidR="00B36E23">
        <w:rPr>
          <w:i w:val="0"/>
        </w:rPr>
        <w:t>and developed with contribution from all team members who will be well informed of the protocol and their respective roles will be clarified in our weekly meeting</w:t>
      </w:r>
      <w:r>
        <w:rPr>
          <w:i w:val="0"/>
        </w:rPr>
        <w:t>.</w:t>
      </w:r>
    </w:p>
    <w:p w14:paraId="71A1DA99" w14:textId="77777777" w:rsidR="00371D8D" w:rsidRPr="00CA0CB1" w:rsidRDefault="00371D8D" w:rsidP="001C7854">
      <w:pPr>
        <w:pStyle w:val="Heading1"/>
      </w:pPr>
      <w:bookmarkStart w:id="24" w:name="_Toc396981564"/>
      <w:r w:rsidRPr="00CA0CB1">
        <w:t xml:space="preserve">Prior </w:t>
      </w:r>
      <w:r w:rsidRPr="00033F6D">
        <w:t>Approvals</w:t>
      </w:r>
      <w:bookmarkEnd w:id="24"/>
    </w:p>
    <w:p w14:paraId="694C197D" w14:textId="77777777" w:rsidR="00371D8D" w:rsidRPr="00CA0CB1" w:rsidRDefault="00371D8D" w:rsidP="009046FC">
      <w:pPr>
        <w:pStyle w:val="BlockText"/>
        <w:numPr>
          <w:ilvl w:val="1"/>
          <w:numId w:val="16"/>
        </w:numPr>
        <w:ind w:left="1260" w:hanging="540"/>
      </w:pPr>
      <w:r w:rsidRPr="00CA0CB1">
        <w:t>Describe any approvals that will be obtained prior to commencing the research. (E.g., school, external site. funding agency, laboratory, radiation safety, or biosafety approval.)</w:t>
      </w:r>
    </w:p>
    <w:p w14:paraId="2AF007BF" w14:textId="4DBD88F4" w:rsidR="00B33043" w:rsidRPr="00BE5C0B" w:rsidRDefault="00B36E23">
      <w:pPr>
        <w:pStyle w:val="BlockText"/>
        <w:shd w:val="clear" w:color="auto" w:fill="F2F2F2" w:themeFill="background1" w:themeFillShade="F2"/>
        <w:rPr>
          <w:i w:val="0"/>
        </w:rPr>
      </w:pPr>
      <w:r>
        <w:rPr>
          <w:i w:val="0"/>
        </w:rPr>
        <w:t>A</w:t>
      </w:r>
      <w:r w:rsidR="00676793">
        <w:rPr>
          <w:i w:val="0"/>
        </w:rPr>
        <w:t xml:space="preserve">part from consent from the CIO of UBMD, </w:t>
      </w:r>
      <w:r>
        <w:rPr>
          <w:i w:val="0"/>
        </w:rPr>
        <w:t>no other approvals are required for this study</w:t>
      </w:r>
      <w:r w:rsidR="003A2294">
        <w:rPr>
          <w:i w:val="0"/>
        </w:rPr>
        <w:t>.</w:t>
      </w:r>
    </w:p>
    <w:p w14:paraId="5565FB62" w14:textId="77777777" w:rsidR="00393FAF" w:rsidRPr="00CA0CB1" w:rsidRDefault="00393FAF" w:rsidP="001C7854">
      <w:pPr>
        <w:pStyle w:val="Heading1"/>
        <w:rPr>
          <w:bCs/>
        </w:rPr>
      </w:pPr>
      <w:bookmarkStart w:id="25" w:name="_Toc396981565"/>
      <w:r w:rsidRPr="00CA0CB1">
        <w:t xml:space="preserve">Recruitment </w:t>
      </w:r>
      <w:r w:rsidRPr="00033F6D">
        <w:t>Methods</w:t>
      </w:r>
      <w:bookmarkEnd w:id="25"/>
    </w:p>
    <w:p w14:paraId="4469C601" w14:textId="77777777" w:rsidR="00AD03CE" w:rsidRDefault="00393FAF" w:rsidP="009046FC">
      <w:pPr>
        <w:pStyle w:val="BlockText"/>
        <w:numPr>
          <w:ilvl w:val="1"/>
          <w:numId w:val="16"/>
        </w:numPr>
        <w:ind w:left="1260" w:hanging="540"/>
      </w:pPr>
      <w:r w:rsidRPr="00CA0CB1">
        <w:t xml:space="preserve">Describe when, where, and how potential </w:t>
      </w:r>
      <w:r w:rsidR="00646DEB" w:rsidRPr="00CA0CB1">
        <w:t>subject</w:t>
      </w:r>
      <w:r w:rsidRPr="00CA0CB1">
        <w:t>s will be recruited.</w:t>
      </w:r>
    </w:p>
    <w:p w14:paraId="6319A8CE" w14:textId="59011010" w:rsidR="00B33043" w:rsidRPr="00BE5C0B" w:rsidRDefault="00F768DA">
      <w:pPr>
        <w:pStyle w:val="BlockText"/>
        <w:shd w:val="clear" w:color="auto" w:fill="F2F2F2" w:themeFill="background1" w:themeFillShade="F2"/>
        <w:rPr>
          <w:i w:val="0"/>
        </w:rPr>
      </w:pPr>
      <w:r>
        <w:rPr>
          <w:i w:val="0"/>
        </w:rPr>
        <w:t xml:space="preserve">A random set of </w:t>
      </w:r>
      <w:ins w:id="26" w:author="Anand, Edwin" w:date="2015-10-07T13:20:00Z">
        <w:r w:rsidR="00B5288F">
          <w:rPr>
            <w:i w:val="0"/>
          </w:rPr>
          <w:t>2</w:t>
        </w:r>
      </w:ins>
      <w:del w:id="27" w:author="Anand, Edwin" w:date="2015-10-07T13:20:00Z">
        <w:r w:rsidR="00B36E23" w:rsidDel="00B5288F">
          <w:rPr>
            <w:i w:val="0"/>
          </w:rPr>
          <w:delText>1</w:delText>
        </w:r>
      </w:del>
      <w:r w:rsidR="00B36E23">
        <w:rPr>
          <w:i w:val="0"/>
        </w:rPr>
        <w:t>00</w:t>
      </w:r>
      <w:r w:rsidR="00E70789">
        <w:rPr>
          <w:i w:val="0"/>
        </w:rPr>
        <w:t>0</w:t>
      </w:r>
      <w:r w:rsidR="00B36E23">
        <w:rPr>
          <w:i w:val="0"/>
        </w:rPr>
        <w:t xml:space="preserve"> inpatient records meeting eligibility criteria</w:t>
      </w:r>
      <w:r>
        <w:rPr>
          <w:i w:val="0"/>
        </w:rPr>
        <w:t xml:space="preserve"> will be sele</w:t>
      </w:r>
      <w:r w:rsidR="00B36E23">
        <w:rPr>
          <w:i w:val="0"/>
        </w:rPr>
        <w:t>cted</w:t>
      </w:r>
      <w:r w:rsidR="00540568">
        <w:rPr>
          <w:i w:val="0"/>
        </w:rPr>
        <w:t>.</w:t>
      </w:r>
    </w:p>
    <w:p w14:paraId="6A6DD281" w14:textId="77777777" w:rsidR="00AD03CE" w:rsidRDefault="00393FAF" w:rsidP="009046FC">
      <w:pPr>
        <w:pStyle w:val="BlockText"/>
        <w:numPr>
          <w:ilvl w:val="1"/>
          <w:numId w:val="16"/>
        </w:numPr>
        <w:ind w:left="1260" w:hanging="540"/>
      </w:pPr>
      <w:r w:rsidRPr="00CA0CB1">
        <w:t xml:space="preserve">Describe the source of </w:t>
      </w:r>
      <w:r w:rsidR="00646DEB" w:rsidRPr="00CA0CB1">
        <w:t>subject</w:t>
      </w:r>
      <w:r w:rsidRPr="00CA0CB1">
        <w:t>s.</w:t>
      </w:r>
    </w:p>
    <w:p w14:paraId="14C9FFB0" w14:textId="6068B369" w:rsidR="00B33043" w:rsidRPr="00BE5C0B" w:rsidRDefault="00F768DA">
      <w:pPr>
        <w:pStyle w:val="BlockText"/>
        <w:shd w:val="clear" w:color="auto" w:fill="F2F2F2" w:themeFill="background1" w:themeFillShade="F2"/>
        <w:rPr>
          <w:i w:val="0"/>
        </w:rPr>
      </w:pPr>
      <w:r>
        <w:rPr>
          <w:i w:val="0"/>
        </w:rPr>
        <w:t xml:space="preserve">Clinical data will be drawn from EMR records from </w:t>
      </w:r>
      <w:r w:rsidR="00676793">
        <w:rPr>
          <w:i w:val="0"/>
        </w:rPr>
        <w:t>UBMD clinics</w:t>
      </w:r>
    </w:p>
    <w:p w14:paraId="2462B73D" w14:textId="77777777" w:rsidR="00AD03CE" w:rsidRDefault="00393FAF" w:rsidP="009046FC">
      <w:pPr>
        <w:pStyle w:val="BlockText"/>
        <w:numPr>
          <w:ilvl w:val="1"/>
          <w:numId w:val="16"/>
        </w:numPr>
        <w:ind w:left="1260" w:hanging="540"/>
      </w:pPr>
      <w:r w:rsidRPr="00CA0CB1">
        <w:t xml:space="preserve">Describe the methods that will be used to identify potential </w:t>
      </w:r>
      <w:r w:rsidR="00646DEB" w:rsidRPr="00CA0CB1">
        <w:t>subject</w:t>
      </w:r>
      <w:r w:rsidRPr="00CA0CB1">
        <w:t>s</w:t>
      </w:r>
      <w:r w:rsidR="00A42FB8" w:rsidRPr="00CA0CB1">
        <w:t>.</w:t>
      </w:r>
    </w:p>
    <w:p w14:paraId="301E94E6" w14:textId="7522BC55" w:rsidR="00B33043" w:rsidRPr="00BE5C0B" w:rsidRDefault="00B36E23">
      <w:pPr>
        <w:pStyle w:val="BlockText"/>
        <w:shd w:val="clear" w:color="auto" w:fill="F2F2F2" w:themeFill="background1" w:themeFillShade="F2"/>
        <w:rPr>
          <w:i w:val="0"/>
        </w:rPr>
      </w:pPr>
      <w:r>
        <w:rPr>
          <w:i w:val="0"/>
        </w:rPr>
        <w:t>We will query the EMR database for identifying patient</w:t>
      </w:r>
      <w:r w:rsidR="0088432D">
        <w:rPr>
          <w:i w:val="0"/>
        </w:rPr>
        <w:t xml:space="preserve"> records</w:t>
      </w:r>
      <w:r w:rsidR="00DB2CA2">
        <w:rPr>
          <w:i w:val="0"/>
        </w:rPr>
        <w:t>,</w:t>
      </w:r>
      <w:r w:rsidR="0088432D">
        <w:rPr>
          <w:i w:val="0"/>
        </w:rPr>
        <w:t xml:space="preserve"> which</w:t>
      </w:r>
      <w:r>
        <w:rPr>
          <w:i w:val="0"/>
        </w:rPr>
        <w:t xml:space="preserve"> meet </w:t>
      </w:r>
      <w:r w:rsidR="002C0F6A">
        <w:rPr>
          <w:i w:val="0"/>
        </w:rPr>
        <w:t>the</w:t>
      </w:r>
      <w:r>
        <w:rPr>
          <w:i w:val="0"/>
        </w:rPr>
        <w:t xml:space="preserve"> study criteria.</w:t>
      </w:r>
    </w:p>
    <w:p w14:paraId="20430DE7" w14:textId="77777777" w:rsidR="00A42FB8" w:rsidRPr="00CA0CB1" w:rsidRDefault="00393FAF" w:rsidP="009046FC">
      <w:pPr>
        <w:pStyle w:val="BlockText"/>
        <w:numPr>
          <w:ilvl w:val="1"/>
          <w:numId w:val="16"/>
        </w:numPr>
        <w:ind w:left="1260" w:hanging="540"/>
      </w:pPr>
      <w:r w:rsidRPr="00CA0CB1">
        <w:t xml:space="preserve">Describe materials that will be used to recruit </w:t>
      </w:r>
      <w:r w:rsidR="00646DEB" w:rsidRPr="00CA0CB1">
        <w:t>subject</w:t>
      </w:r>
      <w:r w:rsidRPr="00CA0CB1">
        <w:t xml:space="preserve">s. </w:t>
      </w:r>
      <w:r w:rsidR="00144D74" w:rsidRPr="00B33043">
        <w:t>(Attach</w:t>
      </w:r>
      <w:r w:rsidRPr="00B33043">
        <w:t xml:space="preserve"> copies of these documents with the application. For advertisements, </w:t>
      </w:r>
      <w:r w:rsidR="00144D74" w:rsidRPr="00B33043">
        <w:t>attach</w:t>
      </w:r>
      <w:r w:rsidRPr="00B33043">
        <w:t xml:space="preserve"> the final copy of printed advertisements. When advertisements are taped for broadcast, </w:t>
      </w:r>
      <w:r w:rsidR="00144D74" w:rsidRPr="00B33043">
        <w:t xml:space="preserve">attach </w:t>
      </w:r>
      <w:r w:rsidRPr="00B33043">
        <w:t>the final audio/video tape. You may submit the wording of the advertisement prior to taping to preclude re-taping because of inappropriate wording, provided the IRB revi</w:t>
      </w:r>
      <w:r w:rsidR="00144D74" w:rsidRPr="00B33043">
        <w:t>ews the final audio/video tape.)</w:t>
      </w:r>
    </w:p>
    <w:p w14:paraId="0D258D1D" w14:textId="2713362B" w:rsidR="00B33043" w:rsidRPr="00BE5C0B" w:rsidRDefault="00F768DA">
      <w:pPr>
        <w:pStyle w:val="BlockText"/>
        <w:shd w:val="clear" w:color="auto" w:fill="F2F2F2" w:themeFill="background1" w:themeFillShade="F2"/>
        <w:rPr>
          <w:i w:val="0"/>
        </w:rPr>
      </w:pPr>
      <w:r>
        <w:rPr>
          <w:i w:val="0"/>
        </w:rPr>
        <w:t xml:space="preserve">There </w:t>
      </w:r>
      <w:r w:rsidR="000D748B">
        <w:rPr>
          <w:i w:val="0"/>
        </w:rPr>
        <w:t>are</w:t>
      </w:r>
      <w:r w:rsidR="00B36E23">
        <w:rPr>
          <w:i w:val="0"/>
        </w:rPr>
        <w:t xml:space="preserve"> no recruitment material</w:t>
      </w:r>
      <w:r w:rsidR="000D748B">
        <w:rPr>
          <w:i w:val="0"/>
        </w:rPr>
        <w:t>s</w:t>
      </w:r>
      <w:r>
        <w:rPr>
          <w:i w:val="0"/>
        </w:rPr>
        <w:t xml:space="preserve"> needed for this project.</w:t>
      </w:r>
    </w:p>
    <w:p w14:paraId="74A33A4B" w14:textId="77777777" w:rsidR="00A42FB8" w:rsidRPr="00CA0CB1" w:rsidRDefault="00393FAF" w:rsidP="009046FC">
      <w:pPr>
        <w:pStyle w:val="BlockText"/>
        <w:numPr>
          <w:ilvl w:val="1"/>
          <w:numId w:val="16"/>
        </w:numPr>
        <w:ind w:left="1260" w:hanging="540"/>
      </w:pPr>
      <w:r w:rsidRPr="00CA0CB1">
        <w:t xml:space="preserve">Describe the amount and timing of any payments to </w:t>
      </w:r>
      <w:r w:rsidR="00646DEB" w:rsidRPr="00CA0CB1">
        <w:t>subject</w:t>
      </w:r>
      <w:r w:rsidR="00F63842" w:rsidRPr="00CA0CB1">
        <w:t>s.</w:t>
      </w:r>
    </w:p>
    <w:p w14:paraId="66E0CCF0" w14:textId="72BE2D2B" w:rsidR="00B33043" w:rsidRPr="00BE5C0B" w:rsidRDefault="00B36E23">
      <w:pPr>
        <w:pStyle w:val="BlockText"/>
        <w:shd w:val="clear" w:color="auto" w:fill="F2F2F2" w:themeFill="background1" w:themeFillShade="F2"/>
        <w:rPr>
          <w:i w:val="0"/>
        </w:rPr>
      </w:pPr>
      <w:r>
        <w:rPr>
          <w:i w:val="0"/>
        </w:rPr>
        <w:t>No payment will be made to any patient whose chart is studied</w:t>
      </w:r>
      <w:r w:rsidR="00DB2CA2">
        <w:rPr>
          <w:i w:val="0"/>
        </w:rPr>
        <w:t>.</w:t>
      </w:r>
    </w:p>
    <w:p w14:paraId="5922FF88" w14:textId="77777777" w:rsidR="00A969E1" w:rsidRPr="00CA0CB1" w:rsidRDefault="00AB2CE5" w:rsidP="001C7854">
      <w:pPr>
        <w:pStyle w:val="Heading1"/>
        <w:rPr>
          <w:bCs/>
        </w:rPr>
      </w:pPr>
      <w:bookmarkStart w:id="28" w:name="_Toc396981566"/>
      <w:r w:rsidRPr="00CA0CB1">
        <w:t xml:space="preserve">Local </w:t>
      </w:r>
      <w:r w:rsidR="00A969E1" w:rsidRPr="00CA0CB1">
        <w:t xml:space="preserve">Number of </w:t>
      </w:r>
      <w:r w:rsidR="00A969E1" w:rsidRPr="00033F6D">
        <w:t>Subjects</w:t>
      </w:r>
      <w:bookmarkEnd w:id="28"/>
    </w:p>
    <w:p w14:paraId="2EB1F746" w14:textId="77777777" w:rsidR="00AD03CE" w:rsidRDefault="00A969E1" w:rsidP="009046FC">
      <w:pPr>
        <w:pStyle w:val="BlockText"/>
        <w:numPr>
          <w:ilvl w:val="1"/>
          <w:numId w:val="16"/>
        </w:numPr>
        <w:ind w:left="1260" w:hanging="540"/>
      </w:pPr>
      <w:r w:rsidRPr="00CA0CB1">
        <w:t>Indicate the total number of subjects to be accrued locally.</w:t>
      </w:r>
    </w:p>
    <w:p w14:paraId="3C6FB6D2" w14:textId="18D22635" w:rsidR="00B33043" w:rsidRPr="00BE5C0B" w:rsidRDefault="00B5288F">
      <w:pPr>
        <w:pStyle w:val="BlockText"/>
        <w:shd w:val="clear" w:color="auto" w:fill="F2F2F2" w:themeFill="background1" w:themeFillShade="F2"/>
        <w:rPr>
          <w:i w:val="0"/>
        </w:rPr>
      </w:pPr>
      <w:ins w:id="29" w:author="Anand, Edwin" w:date="2015-10-07T13:20:00Z">
        <w:r>
          <w:rPr>
            <w:i w:val="0"/>
          </w:rPr>
          <w:lastRenderedPageBreak/>
          <w:t>2</w:t>
        </w:r>
      </w:ins>
      <w:del w:id="30" w:author="Anand, Edwin" w:date="2015-10-07T13:20:00Z">
        <w:r w:rsidR="00B36E23" w:rsidDel="00B5288F">
          <w:rPr>
            <w:i w:val="0"/>
          </w:rPr>
          <w:delText>1</w:delText>
        </w:r>
      </w:del>
      <w:r w:rsidR="00F768DA">
        <w:rPr>
          <w:i w:val="0"/>
        </w:rPr>
        <w:t>00</w:t>
      </w:r>
      <w:r w:rsidR="00E70789">
        <w:rPr>
          <w:i w:val="0"/>
        </w:rPr>
        <w:t>0</w:t>
      </w:r>
    </w:p>
    <w:p w14:paraId="24C56EA2" w14:textId="77777777" w:rsidR="00A969E1" w:rsidRPr="00CA0CB1" w:rsidRDefault="00A969E1" w:rsidP="009046FC">
      <w:pPr>
        <w:pStyle w:val="BlockText"/>
        <w:numPr>
          <w:ilvl w:val="1"/>
          <w:numId w:val="16"/>
        </w:numPr>
        <w:ind w:left="1260" w:hanging="540"/>
      </w:pPr>
      <w:r w:rsidRPr="00CA0CB1">
        <w:t>If applicable, distinguish between the number of subjects who are expected to be enrolled and screen</w:t>
      </w:r>
      <w:r w:rsidR="00705DDD">
        <w:t>ed</w:t>
      </w:r>
      <w:r w:rsidRPr="00CA0CB1">
        <w:t>, and the number of subjects needed to complete the research procedures (i.e., numbers of subjects excluding screen failures.)</w:t>
      </w:r>
    </w:p>
    <w:p w14:paraId="28C0ADF9" w14:textId="51108469" w:rsidR="00B33043" w:rsidRPr="00BE5C0B" w:rsidRDefault="00E70789">
      <w:pPr>
        <w:pStyle w:val="BlockText"/>
        <w:shd w:val="clear" w:color="auto" w:fill="F2F2F2" w:themeFill="background1" w:themeFillShade="F2"/>
        <w:rPr>
          <w:i w:val="0"/>
        </w:rPr>
      </w:pPr>
      <w:r>
        <w:rPr>
          <w:i w:val="0"/>
        </w:rPr>
        <w:t>All admissions during a calendar year will be screened for eligibility</w:t>
      </w:r>
      <w:r w:rsidR="000D748B">
        <w:rPr>
          <w:i w:val="0"/>
        </w:rPr>
        <w:t xml:space="preserve">. </w:t>
      </w:r>
      <w:ins w:id="31" w:author="Anand, Edwin" w:date="2015-10-07T13:20:00Z">
        <w:r w:rsidR="00B5288F">
          <w:rPr>
            <w:i w:val="0"/>
          </w:rPr>
          <w:t>2</w:t>
        </w:r>
      </w:ins>
      <w:del w:id="32" w:author="Anand, Edwin" w:date="2015-10-07T13:20:00Z">
        <w:r w:rsidDel="00B5288F">
          <w:rPr>
            <w:i w:val="0"/>
          </w:rPr>
          <w:delText>1</w:delText>
        </w:r>
      </w:del>
      <w:r>
        <w:rPr>
          <w:i w:val="0"/>
        </w:rPr>
        <w:t>000 charts will be randomly selected</w:t>
      </w:r>
      <w:r w:rsidR="00A021DF">
        <w:rPr>
          <w:i w:val="0"/>
        </w:rPr>
        <w:t>.</w:t>
      </w:r>
    </w:p>
    <w:p w14:paraId="02DEF032" w14:textId="2F2165DF" w:rsidR="00AB2CE5" w:rsidRPr="00CA0CB1" w:rsidRDefault="00AB2CE5" w:rsidP="001C7854">
      <w:pPr>
        <w:pStyle w:val="Heading1"/>
      </w:pPr>
      <w:bookmarkStart w:id="33" w:name="_Toc396981567"/>
      <w:r w:rsidRPr="00033F6D">
        <w:t>Confidentiality</w:t>
      </w:r>
      <w:bookmarkEnd w:id="33"/>
    </w:p>
    <w:p w14:paraId="3DB14D43" w14:textId="77777777" w:rsidR="00AB2CE5" w:rsidRPr="00CA0CB1" w:rsidRDefault="0081023D" w:rsidP="00B33043">
      <w:pPr>
        <w:pStyle w:val="BlockText"/>
      </w:pPr>
      <w:r>
        <w:t>D</w:t>
      </w:r>
      <w:r w:rsidR="00AB2CE5" w:rsidRPr="00CA0CB1">
        <w:t>escribe the local procedures for maintenance of confidentiality.</w:t>
      </w:r>
    </w:p>
    <w:p w14:paraId="55EDC56E" w14:textId="77777777" w:rsidR="00AD03CE" w:rsidRDefault="00AB2CE5" w:rsidP="00B33043">
      <w:pPr>
        <w:pStyle w:val="BlockText"/>
        <w:numPr>
          <w:ilvl w:val="1"/>
          <w:numId w:val="16"/>
        </w:numPr>
        <w:ind w:left="1260" w:hanging="540"/>
      </w:pPr>
      <w:r w:rsidRPr="00CA0CB1">
        <w:t>Where and how data or specimens will be stored locally?</w:t>
      </w:r>
    </w:p>
    <w:p w14:paraId="4B7584F3" w14:textId="77777777" w:rsidR="00F768DA" w:rsidRPr="00BE5C0B" w:rsidRDefault="00F768DA">
      <w:pPr>
        <w:pStyle w:val="BlockText"/>
        <w:shd w:val="clear" w:color="auto" w:fill="F2F2F2" w:themeFill="background1" w:themeFillShade="F2"/>
        <w:rPr>
          <w:i w:val="0"/>
        </w:rPr>
      </w:pPr>
      <w:r w:rsidRPr="00A54213">
        <w:rPr>
          <w:i w:val="0"/>
        </w:rPr>
        <w:t>The data will be held at the Institute for Health Informatics (IHI), co-located within the Center for Computational Research (CCR), UB’s supercomputing center. The IHI, funded through a New York State HEAL grant, is designed to provide a secure infrastructure for storing protected health information (PHI). Security features are built to HIPAA standards.</w:t>
      </w:r>
    </w:p>
    <w:p w14:paraId="767A29A7" w14:textId="77777777" w:rsidR="00AB2CE5" w:rsidRPr="00CA0CB1" w:rsidRDefault="00AB2CE5" w:rsidP="00B33043">
      <w:pPr>
        <w:pStyle w:val="BlockText"/>
        <w:numPr>
          <w:ilvl w:val="1"/>
          <w:numId w:val="16"/>
        </w:numPr>
        <w:ind w:left="1260" w:hanging="540"/>
      </w:pPr>
      <w:r w:rsidRPr="00CA0CB1">
        <w:t>How long the data or specimens will be stored locally?</w:t>
      </w:r>
    </w:p>
    <w:p w14:paraId="6884ED9A" w14:textId="77777777" w:rsidR="00B33043" w:rsidRPr="00BE5C0B" w:rsidRDefault="00F768DA">
      <w:pPr>
        <w:pStyle w:val="BlockText"/>
        <w:shd w:val="clear" w:color="auto" w:fill="F2F2F2" w:themeFill="background1" w:themeFillShade="F2"/>
        <w:rPr>
          <w:i w:val="0"/>
        </w:rPr>
      </w:pPr>
      <w:r>
        <w:rPr>
          <w:i w:val="0"/>
        </w:rPr>
        <w:t>Data will be stored for the duration of the study, approximately 1 year.</w:t>
      </w:r>
    </w:p>
    <w:p w14:paraId="4E9C2CEC" w14:textId="77777777" w:rsidR="00AD03CE" w:rsidRDefault="00AB2CE5" w:rsidP="00B33043">
      <w:pPr>
        <w:pStyle w:val="BlockText"/>
        <w:numPr>
          <w:ilvl w:val="1"/>
          <w:numId w:val="16"/>
        </w:numPr>
        <w:ind w:left="1260" w:hanging="540"/>
      </w:pPr>
      <w:r w:rsidRPr="00CA0CB1">
        <w:t>Who will have access to the data or specimens locally?</w:t>
      </w:r>
    </w:p>
    <w:p w14:paraId="7E4FD009" w14:textId="77777777" w:rsidR="00B33043" w:rsidRPr="00BE5C0B" w:rsidRDefault="00F768DA">
      <w:pPr>
        <w:pStyle w:val="BlockText"/>
        <w:shd w:val="clear" w:color="auto" w:fill="F2F2F2" w:themeFill="background1" w:themeFillShade="F2"/>
        <w:rPr>
          <w:i w:val="0"/>
        </w:rPr>
      </w:pPr>
      <w:r>
        <w:rPr>
          <w:i w:val="0"/>
        </w:rPr>
        <w:t xml:space="preserve">The PI and project staff. </w:t>
      </w:r>
    </w:p>
    <w:p w14:paraId="56ECDCBC" w14:textId="77777777" w:rsidR="00AD03CE" w:rsidRDefault="00AB2CE5" w:rsidP="00B33043">
      <w:pPr>
        <w:pStyle w:val="BlockText"/>
        <w:numPr>
          <w:ilvl w:val="1"/>
          <w:numId w:val="16"/>
        </w:numPr>
        <w:ind w:left="1260" w:hanging="540"/>
      </w:pPr>
      <w:r w:rsidRPr="00CA0CB1">
        <w:t>Who is responsible for receipt or transmission of the data or specimens locally?</w:t>
      </w:r>
    </w:p>
    <w:p w14:paraId="51BDC056" w14:textId="6E0E7D47" w:rsidR="00B33043" w:rsidRPr="00BE5C0B" w:rsidRDefault="00073A7C">
      <w:pPr>
        <w:pStyle w:val="BlockText"/>
        <w:shd w:val="clear" w:color="auto" w:fill="F2F2F2" w:themeFill="background1" w:themeFillShade="F2"/>
        <w:rPr>
          <w:i w:val="0"/>
        </w:rPr>
      </w:pPr>
      <w:r>
        <w:rPr>
          <w:i w:val="0"/>
        </w:rPr>
        <w:t xml:space="preserve">Edwin </w:t>
      </w:r>
      <w:proofErr w:type="spellStart"/>
      <w:r>
        <w:rPr>
          <w:i w:val="0"/>
        </w:rPr>
        <w:t>Anand</w:t>
      </w:r>
      <w:proofErr w:type="spellEnd"/>
      <w:r>
        <w:rPr>
          <w:i w:val="0"/>
        </w:rPr>
        <w:t xml:space="preserve">, the principal investigator will be responsible for receipt and transmission of the data described. </w:t>
      </w:r>
    </w:p>
    <w:p w14:paraId="77887A61" w14:textId="77777777" w:rsidR="00AB2CE5" w:rsidRPr="00CA0CB1" w:rsidRDefault="00AB2CE5" w:rsidP="00B33043">
      <w:pPr>
        <w:pStyle w:val="BlockText"/>
        <w:numPr>
          <w:ilvl w:val="1"/>
          <w:numId w:val="16"/>
        </w:numPr>
        <w:ind w:left="1260" w:hanging="540"/>
      </w:pPr>
      <w:r w:rsidRPr="00CA0CB1">
        <w:t>How data and specimens will be transported locally?</w:t>
      </w:r>
    </w:p>
    <w:p w14:paraId="2E1B5F73" w14:textId="4DD93331" w:rsidR="00B33043" w:rsidRPr="00BE5C0B" w:rsidRDefault="00F768DA">
      <w:pPr>
        <w:pStyle w:val="BlockText"/>
        <w:shd w:val="clear" w:color="auto" w:fill="F2F2F2" w:themeFill="background1" w:themeFillShade="F2"/>
        <w:rPr>
          <w:i w:val="0"/>
        </w:rPr>
      </w:pPr>
      <w:r>
        <w:rPr>
          <w:i w:val="0"/>
        </w:rPr>
        <w:t xml:space="preserve">Data is </w:t>
      </w:r>
      <w:r w:rsidR="008B63EC">
        <w:rPr>
          <w:i w:val="0"/>
        </w:rPr>
        <w:t xml:space="preserve">to be </w:t>
      </w:r>
      <w:r>
        <w:rPr>
          <w:i w:val="0"/>
        </w:rPr>
        <w:t>transferred electronically</w:t>
      </w:r>
      <w:r w:rsidR="00073A7C">
        <w:rPr>
          <w:i w:val="0"/>
        </w:rPr>
        <w:t xml:space="preserve"> on a hard drive</w:t>
      </w:r>
      <w:r w:rsidR="001D09E9">
        <w:rPr>
          <w:i w:val="0"/>
        </w:rPr>
        <w:t>.</w:t>
      </w:r>
    </w:p>
    <w:p w14:paraId="6B298D73" w14:textId="77777777" w:rsidR="00393FAF" w:rsidRPr="00CA0CB1" w:rsidRDefault="00393FAF" w:rsidP="001C7854">
      <w:pPr>
        <w:pStyle w:val="Heading1"/>
      </w:pPr>
      <w:bookmarkStart w:id="34" w:name="_Toc396981568"/>
      <w:r w:rsidRPr="00CA0CB1">
        <w:t xml:space="preserve">Provisions to </w:t>
      </w:r>
      <w:r w:rsidR="009D0CF9" w:rsidRPr="00CA0CB1">
        <w:t xml:space="preserve">Protect </w:t>
      </w:r>
      <w:r w:rsidRPr="00CA0CB1">
        <w:t xml:space="preserve">the </w:t>
      </w:r>
      <w:r w:rsidR="009D0CF9" w:rsidRPr="00CA0CB1">
        <w:t xml:space="preserve">Privacy Interests </w:t>
      </w:r>
      <w:r w:rsidRPr="00CA0CB1">
        <w:t xml:space="preserve">of </w:t>
      </w:r>
      <w:r w:rsidR="009D0CF9" w:rsidRPr="00033F6D">
        <w:t>Subjects</w:t>
      </w:r>
      <w:bookmarkEnd w:id="34"/>
    </w:p>
    <w:p w14:paraId="34246A57" w14:textId="77777777" w:rsidR="00AD03CE" w:rsidRDefault="00393FAF" w:rsidP="009046FC">
      <w:pPr>
        <w:pStyle w:val="BlockText"/>
        <w:numPr>
          <w:ilvl w:val="1"/>
          <w:numId w:val="16"/>
        </w:numPr>
        <w:ind w:left="1260" w:hanging="540"/>
      </w:pPr>
      <w:r w:rsidRPr="00CA0CB1">
        <w:t xml:space="preserve">Describe the steps that will be taken to protect </w:t>
      </w:r>
      <w:r w:rsidR="00646DEB" w:rsidRPr="00CA0CB1">
        <w:t>subject</w:t>
      </w:r>
      <w:r w:rsidRPr="00CA0CB1">
        <w:t>s’ privacy interests. “Privacy interest” refers to a person’s desir</w:t>
      </w:r>
      <w:r w:rsidR="004E65B9" w:rsidRPr="00CA0CB1">
        <w:t xml:space="preserve">e to place limits on </w:t>
      </w:r>
      <w:r w:rsidR="002607F3" w:rsidRPr="00CA0CB1">
        <w:t xml:space="preserve">whom they interact </w:t>
      </w:r>
      <w:r w:rsidR="004E65B9" w:rsidRPr="00CA0CB1">
        <w:t xml:space="preserve">or </w:t>
      </w:r>
      <w:r w:rsidR="002607F3" w:rsidRPr="00CA0CB1">
        <w:t xml:space="preserve">whom they provide </w:t>
      </w:r>
      <w:r w:rsidR="004E65B9" w:rsidRPr="00CA0CB1">
        <w:t>personal information</w:t>
      </w:r>
      <w:r w:rsidRPr="00CA0CB1">
        <w:t>.</w:t>
      </w:r>
    </w:p>
    <w:p w14:paraId="340AD858" w14:textId="6B34C091" w:rsidR="00B33043" w:rsidRPr="00BE5C0B" w:rsidRDefault="00F768DA">
      <w:pPr>
        <w:pStyle w:val="BlockText"/>
        <w:shd w:val="clear" w:color="auto" w:fill="F2F2F2" w:themeFill="background1" w:themeFillShade="F2"/>
        <w:rPr>
          <w:i w:val="0"/>
        </w:rPr>
      </w:pPr>
      <w:r>
        <w:rPr>
          <w:i w:val="0"/>
        </w:rPr>
        <w:t>All data will be de-identified as part of the study.</w:t>
      </w:r>
      <w:r w:rsidR="008B63EC">
        <w:rPr>
          <w:i w:val="0"/>
        </w:rPr>
        <w:t xml:space="preserve"> </w:t>
      </w:r>
      <w:r>
        <w:rPr>
          <w:i w:val="0"/>
        </w:rPr>
        <w:t>After completion of the study, the original identifiable records will be destroyed.</w:t>
      </w:r>
    </w:p>
    <w:p w14:paraId="1F1A899A" w14:textId="77777777" w:rsidR="00393FAF" w:rsidRPr="00CA0CB1" w:rsidRDefault="00D47D5A" w:rsidP="009046FC">
      <w:pPr>
        <w:pStyle w:val="BlockText"/>
        <w:numPr>
          <w:ilvl w:val="1"/>
          <w:numId w:val="16"/>
        </w:numPr>
        <w:ind w:left="1260" w:hanging="540"/>
      </w:pPr>
      <w:r w:rsidRPr="00CA0CB1">
        <w:t xml:space="preserve">Describe what steps you will take to make the subjects feel at ease with the research situation in terms of the questions being asked and the procedures being performed. </w:t>
      </w:r>
      <w:r w:rsidRPr="00B33043">
        <w:t>“At ease” does not refer to physical discomfort, but the sense of intrusiveness a subject might experience in response to questions, examinations, and procedures.</w:t>
      </w:r>
    </w:p>
    <w:p w14:paraId="04865009" w14:textId="799654D0" w:rsidR="00B33043" w:rsidRPr="00BE5C0B" w:rsidRDefault="008B63EC">
      <w:pPr>
        <w:pStyle w:val="BlockText"/>
        <w:shd w:val="clear" w:color="auto" w:fill="F2F2F2" w:themeFill="background1" w:themeFillShade="F2"/>
        <w:rPr>
          <w:i w:val="0"/>
        </w:rPr>
      </w:pPr>
      <w:r>
        <w:rPr>
          <w:i w:val="0"/>
        </w:rPr>
        <w:lastRenderedPageBreak/>
        <w:t>This is a retrospective chart analysis. There is no direct patient contact in our study</w:t>
      </w:r>
      <w:r w:rsidR="009517F0">
        <w:rPr>
          <w:i w:val="0"/>
        </w:rPr>
        <w:t>.</w:t>
      </w:r>
    </w:p>
    <w:p w14:paraId="2FB911BB" w14:textId="77777777" w:rsidR="009D0CF9" w:rsidRPr="00CA0CB1" w:rsidRDefault="009D0CF9" w:rsidP="009046FC">
      <w:pPr>
        <w:pStyle w:val="BlockText"/>
        <w:numPr>
          <w:ilvl w:val="1"/>
          <w:numId w:val="16"/>
        </w:numPr>
        <w:ind w:left="1260" w:hanging="540"/>
      </w:pPr>
      <w:r w:rsidRPr="00CA0CB1">
        <w:t>Indicate how the research team is permitted to access any sources of information about the subjects.</w:t>
      </w:r>
    </w:p>
    <w:p w14:paraId="537753E9" w14:textId="33BF4D3A" w:rsidR="00B33043" w:rsidRPr="00BE5C0B" w:rsidRDefault="008B63EC">
      <w:pPr>
        <w:pStyle w:val="BlockText"/>
        <w:shd w:val="clear" w:color="auto" w:fill="F2F2F2" w:themeFill="background1" w:themeFillShade="F2"/>
        <w:rPr>
          <w:i w:val="0"/>
        </w:rPr>
      </w:pPr>
      <w:r>
        <w:rPr>
          <w:i w:val="0"/>
        </w:rPr>
        <w:t xml:space="preserve">De-identified </w:t>
      </w:r>
      <w:r w:rsidR="00F768DA">
        <w:rPr>
          <w:i w:val="0"/>
        </w:rPr>
        <w:t>records will be accessed locally or through a VPN, in accordance with IHI security policies</w:t>
      </w:r>
      <w:r>
        <w:rPr>
          <w:i w:val="0"/>
        </w:rPr>
        <w:t xml:space="preserve"> (attached)</w:t>
      </w:r>
      <w:r w:rsidR="00F768DA">
        <w:rPr>
          <w:i w:val="0"/>
        </w:rPr>
        <w:t>.</w:t>
      </w:r>
    </w:p>
    <w:p w14:paraId="23DAF587" w14:textId="77777777" w:rsidR="00393FAF" w:rsidRPr="00CA0CB1" w:rsidRDefault="009D0CF9" w:rsidP="001C7854">
      <w:pPr>
        <w:pStyle w:val="Heading1"/>
      </w:pPr>
      <w:bookmarkStart w:id="35" w:name="_Toc396981569"/>
      <w:r w:rsidRPr="00CA0CB1">
        <w:t xml:space="preserve">Compensation </w:t>
      </w:r>
      <w:r w:rsidR="00393FAF" w:rsidRPr="00CA0CB1">
        <w:t xml:space="preserve">for </w:t>
      </w:r>
      <w:r w:rsidRPr="00CA0CB1">
        <w:t xml:space="preserve">Research-Related </w:t>
      </w:r>
      <w:r w:rsidRPr="00033F6D">
        <w:t>Injury</w:t>
      </w:r>
      <w:bookmarkEnd w:id="35"/>
    </w:p>
    <w:p w14:paraId="2209F464" w14:textId="77777777" w:rsidR="00393FAF" w:rsidRPr="00CA0CB1" w:rsidRDefault="00393FAF" w:rsidP="009046FC">
      <w:pPr>
        <w:pStyle w:val="BlockText"/>
        <w:numPr>
          <w:ilvl w:val="1"/>
          <w:numId w:val="16"/>
        </w:numPr>
        <w:ind w:left="1260" w:hanging="540"/>
      </w:pPr>
      <w:r w:rsidRPr="00CA0CB1">
        <w:t xml:space="preserve">If the research involves more than </w:t>
      </w:r>
      <w:r w:rsidR="008C5C71">
        <w:t>Minimal Risk</w:t>
      </w:r>
      <w:r w:rsidRPr="00CA0CB1">
        <w:t xml:space="preserve"> to subjects, describe the available compensation in the event of research related injury.</w:t>
      </w:r>
    </w:p>
    <w:p w14:paraId="3292B032" w14:textId="75320BD0" w:rsidR="00B33043" w:rsidRPr="00BE5C0B" w:rsidRDefault="00F768DA">
      <w:pPr>
        <w:pStyle w:val="BlockText"/>
        <w:shd w:val="clear" w:color="auto" w:fill="F2F2F2" w:themeFill="background1" w:themeFillShade="F2"/>
        <w:rPr>
          <w:i w:val="0"/>
        </w:rPr>
      </w:pPr>
      <w:r>
        <w:rPr>
          <w:i w:val="0"/>
        </w:rPr>
        <w:t xml:space="preserve">Compensation is not part of this </w:t>
      </w:r>
      <w:r w:rsidR="00B36E23">
        <w:rPr>
          <w:i w:val="0"/>
        </w:rPr>
        <w:t>study</w:t>
      </w:r>
      <w:r w:rsidR="00F062B1">
        <w:rPr>
          <w:i w:val="0"/>
        </w:rPr>
        <w:t>.</w:t>
      </w:r>
    </w:p>
    <w:p w14:paraId="407E2E87" w14:textId="77777777" w:rsidR="00371D8D" w:rsidRPr="00CA0CB1" w:rsidRDefault="00371D8D" w:rsidP="009046FC">
      <w:pPr>
        <w:pStyle w:val="BlockText"/>
        <w:numPr>
          <w:ilvl w:val="1"/>
          <w:numId w:val="16"/>
        </w:numPr>
        <w:ind w:left="1260" w:hanging="540"/>
      </w:pPr>
      <w:r w:rsidRPr="00CA0CB1">
        <w:t>Provide a copy of contract language, if any, relevant to compensation for research-related injury.</w:t>
      </w:r>
    </w:p>
    <w:p w14:paraId="7C5E2FD5" w14:textId="77777777" w:rsidR="00B33043" w:rsidRPr="00BE5C0B" w:rsidRDefault="00F768DA">
      <w:pPr>
        <w:pStyle w:val="BlockText"/>
        <w:shd w:val="clear" w:color="auto" w:fill="F2F2F2" w:themeFill="background1" w:themeFillShade="F2"/>
        <w:rPr>
          <w:i w:val="0"/>
        </w:rPr>
      </w:pPr>
      <w:r>
        <w:rPr>
          <w:i w:val="0"/>
        </w:rPr>
        <w:t>Not applicable.</w:t>
      </w:r>
    </w:p>
    <w:p w14:paraId="445DE6AE" w14:textId="77777777" w:rsidR="00393FAF" w:rsidRPr="00CA0CB1" w:rsidRDefault="002607F3" w:rsidP="001C7854">
      <w:pPr>
        <w:pStyle w:val="Heading1"/>
      </w:pPr>
      <w:bookmarkStart w:id="36" w:name="_Toc396981570"/>
      <w:r w:rsidRPr="00CA0CB1">
        <w:t>Economic Burden to</w:t>
      </w:r>
      <w:r w:rsidR="00393FAF" w:rsidRPr="00CA0CB1">
        <w:t xml:space="preserve"> </w:t>
      </w:r>
      <w:r w:rsidR="009D0CF9" w:rsidRPr="00033F6D">
        <w:t>S</w:t>
      </w:r>
      <w:r w:rsidR="00646DEB" w:rsidRPr="00033F6D">
        <w:t>ubject</w:t>
      </w:r>
      <w:r w:rsidR="00393FAF" w:rsidRPr="00033F6D">
        <w:t>s</w:t>
      </w:r>
      <w:bookmarkEnd w:id="36"/>
    </w:p>
    <w:p w14:paraId="6167750E" w14:textId="77777777" w:rsidR="00393FAF" w:rsidRPr="00CA0CB1" w:rsidRDefault="00393FAF" w:rsidP="009046FC">
      <w:pPr>
        <w:pStyle w:val="BlockText"/>
        <w:numPr>
          <w:ilvl w:val="1"/>
          <w:numId w:val="16"/>
        </w:numPr>
        <w:ind w:left="1260" w:hanging="540"/>
      </w:pPr>
      <w:r w:rsidRPr="00CA0CB1">
        <w:t xml:space="preserve">Describe any costs that </w:t>
      </w:r>
      <w:r w:rsidR="00646DEB" w:rsidRPr="00CA0CB1">
        <w:t>subject</w:t>
      </w:r>
      <w:r w:rsidRPr="00CA0CB1">
        <w:t xml:space="preserve">s may </w:t>
      </w:r>
      <w:r w:rsidR="002607F3" w:rsidRPr="00CA0CB1">
        <w:t>be responsible for</w:t>
      </w:r>
      <w:r w:rsidRPr="00CA0CB1">
        <w:t xml:space="preserve"> </w:t>
      </w:r>
      <w:r w:rsidR="00F44097" w:rsidRPr="00CA0CB1">
        <w:t>because of</w:t>
      </w:r>
      <w:r w:rsidRPr="00CA0CB1">
        <w:t xml:space="preserve"> participation in the research</w:t>
      </w:r>
      <w:r w:rsidR="00481BC2">
        <w:t>.</w:t>
      </w:r>
    </w:p>
    <w:p w14:paraId="4F9EABD4" w14:textId="285EC22D" w:rsidR="00B33043" w:rsidRPr="00BE5C0B" w:rsidRDefault="00B36E23">
      <w:pPr>
        <w:pStyle w:val="BlockText"/>
        <w:shd w:val="clear" w:color="auto" w:fill="F2F2F2" w:themeFill="background1" w:themeFillShade="F2"/>
        <w:rPr>
          <w:i w:val="0"/>
        </w:rPr>
      </w:pPr>
      <w:r>
        <w:rPr>
          <w:i w:val="0"/>
        </w:rPr>
        <w:t xml:space="preserve">This is a study on documentation quality, hence no burden on the part of </w:t>
      </w:r>
      <w:r w:rsidR="008B63EC">
        <w:rPr>
          <w:i w:val="0"/>
        </w:rPr>
        <w:t xml:space="preserve">any </w:t>
      </w:r>
      <w:r>
        <w:rPr>
          <w:i w:val="0"/>
        </w:rPr>
        <w:t xml:space="preserve">patient is anticipated. </w:t>
      </w:r>
    </w:p>
    <w:p w14:paraId="1532BAA3" w14:textId="77777777" w:rsidR="00362840" w:rsidRPr="00CA0CB1" w:rsidRDefault="00362840" w:rsidP="00362840">
      <w:pPr>
        <w:pStyle w:val="Heading1"/>
      </w:pPr>
      <w:bookmarkStart w:id="37" w:name="_Toc396981571"/>
      <w:bookmarkStart w:id="38" w:name="_Toc396981572"/>
      <w:r w:rsidRPr="00CA0CB1">
        <w:t xml:space="preserve">Consent </w:t>
      </w:r>
      <w:r w:rsidRPr="00033F6D">
        <w:t>Process</w:t>
      </w:r>
      <w:bookmarkEnd w:id="37"/>
    </w:p>
    <w:p w14:paraId="562EB1CA" w14:textId="77777777" w:rsidR="00362840" w:rsidRPr="00CA0CB1" w:rsidRDefault="00362840" w:rsidP="00362840">
      <w:pPr>
        <w:pStyle w:val="BlockText"/>
        <w:numPr>
          <w:ilvl w:val="1"/>
          <w:numId w:val="16"/>
        </w:numPr>
        <w:ind w:left="1260" w:hanging="540"/>
      </w:pPr>
      <w:r w:rsidRPr="00CA0CB1">
        <w:t xml:space="preserve">Indicate whether you will </w:t>
      </w:r>
      <w:r>
        <w:t>be obtaining consent</w:t>
      </w:r>
    </w:p>
    <w:p w14:paraId="162D9029" w14:textId="77777777" w:rsidR="00362840" w:rsidRPr="00BE5C0B" w:rsidRDefault="00362840">
      <w:pPr>
        <w:pStyle w:val="BlockText"/>
        <w:shd w:val="clear" w:color="auto" w:fill="F2F2F2" w:themeFill="background1" w:themeFillShade="F2"/>
        <w:rPr>
          <w:i w:val="0"/>
        </w:rPr>
      </w:pPr>
      <w:r>
        <w:rPr>
          <w:i w:val="0"/>
        </w:rPr>
        <w:t xml:space="preserve">No consent will be obtained for this project. </w:t>
      </w:r>
    </w:p>
    <w:p w14:paraId="6D003E9F" w14:textId="77777777" w:rsidR="00362840" w:rsidRDefault="00362840" w:rsidP="00362840">
      <w:pPr>
        <w:pStyle w:val="BlockText"/>
        <w:numPr>
          <w:ilvl w:val="1"/>
          <w:numId w:val="16"/>
        </w:numPr>
        <w:ind w:left="1260" w:hanging="540"/>
      </w:pPr>
      <w:r>
        <w:t xml:space="preserve">Describe </w:t>
      </w:r>
      <w:proofErr w:type="gramStart"/>
      <w:r>
        <w:t>w</w:t>
      </w:r>
      <w:r w:rsidRPr="00CA0CB1">
        <w:t>here  the</w:t>
      </w:r>
      <w:proofErr w:type="gramEnd"/>
      <w:r w:rsidRPr="00CA0CB1">
        <w:t xml:space="preserve"> consent process take place</w:t>
      </w:r>
    </w:p>
    <w:p w14:paraId="72543C10" w14:textId="77777777" w:rsidR="00362840" w:rsidRPr="00BE5C0B" w:rsidRDefault="00362840">
      <w:pPr>
        <w:pStyle w:val="BlockText"/>
        <w:shd w:val="clear" w:color="auto" w:fill="F2F2F2" w:themeFill="background1" w:themeFillShade="F2"/>
        <w:rPr>
          <w:i w:val="0"/>
        </w:rPr>
      </w:pPr>
      <w:r>
        <w:rPr>
          <w:i w:val="0"/>
        </w:rPr>
        <w:t xml:space="preserve">Not applicable. </w:t>
      </w:r>
    </w:p>
    <w:p w14:paraId="2491298D" w14:textId="77777777" w:rsidR="00362840" w:rsidRPr="00CA0CB1" w:rsidRDefault="00362840" w:rsidP="00362840">
      <w:pPr>
        <w:pStyle w:val="BlockText"/>
        <w:numPr>
          <w:ilvl w:val="1"/>
          <w:numId w:val="16"/>
        </w:numPr>
        <w:ind w:left="1260" w:hanging="540"/>
      </w:pPr>
      <w:r>
        <w:t>Describe a</w:t>
      </w:r>
      <w:r w:rsidRPr="00CA0CB1">
        <w:t>ny waiting period available between informing the prospective subject and obtaining the consent.</w:t>
      </w:r>
    </w:p>
    <w:p w14:paraId="75AEC81C" w14:textId="77777777" w:rsidR="00362840" w:rsidRPr="00BE5C0B" w:rsidRDefault="00362840">
      <w:pPr>
        <w:pStyle w:val="BlockText"/>
        <w:shd w:val="clear" w:color="auto" w:fill="F2F2F2" w:themeFill="background1" w:themeFillShade="F2"/>
        <w:rPr>
          <w:i w:val="0"/>
        </w:rPr>
      </w:pPr>
      <w:r>
        <w:rPr>
          <w:i w:val="0"/>
        </w:rPr>
        <w:t xml:space="preserve">Not applicable. </w:t>
      </w:r>
    </w:p>
    <w:p w14:paraId="4D3FC2B2" w14:textId="77777777" w:rsidR="00362840" w:rsidRPr="00CA0CB1" w:rsidRDefault="00362840" w:rsidP="00362840">
      <w:pPr>
        <w:pStyle w:val="BlockText"/>
        <w:numPr>
          <w:ilvl w:val="1"/>
          <w:numId w:val="16"/>
        </w:numPr>
        <w:ind w:left="1260" w:hanging="540"/>
      </w:pPr>
      <w:r>
        <w:t>Describe a</w:t>
      </w:r>
      <w:r w:rsidRPr="00CA0CB1">
        <w:t>ny process to ensure ongoing consent.</w:t>
      </w:r>
    </w:p>
    <w:p w14:paraId="4FE80CAB" w14:textId="77777777" w:rsidR="00362840" w:rsidRPr="00BE5C0B" w:rsidRDefault="00362840">
      <w:pPr>
        <w:pStyle w:val="BlockText"/>
        <w:shd w:val="clear" w:color="auto" w:fill="F2F2F2" w:themeFill="background1" w:themeFillShade="F2"/>
        <w:rPr>
          <w:i w:val="0"/>
        </w:rPr>
      </w:pPr>
      <w:r>
        <w:rPr>
          <w:i w:val="0"/>
        </w:rPr>
        <w:t xml:space="preserve">Not applicable. </w:t>
      </w:r>
    </w:p>
    <w:p w14:paraId="143AE94B" w14:textId="77777777" w:rsidR="00362840" w:rsidRDefault="00362840" w:rsidP="00362840">
      <w:pPr>
        <w:pStyle w:val="BlockText"/>
        <w:numPr>
          <w:ilvl w:val="1"/>
          <w:numId w:val="16"/>
        </w:numPr>
        <w:ind w:left="1260" w:hanging="540"/>
      </w:pPr>
      <w:r>
        <w:t>Describe w</w:t>
      </w:r>
      <w:r w:rsidRPr="00CA0CB1">
        <w:t>hether you will be following “</w:t>
      </w:r>
      <w:r>
        <w:t>SOP: Informed Consent Process for Research (HRP-090)</w:t>
      </w:r>
      <w:r w:rsidRPr="00CA0CB1">
        <w:t xml:space="preserve">.” If not, </w:t>
      </w:r>
      <w:r>
        <w:t>describe</w:t>
      </w:r>
      <w:r w:rsidRPr="00CA0CB1">
        <w:t>:</w:t>
      </w:r>
    </w:p>
    <w:p w14:paraId="3314AEAD" w14:textId="77777777" w:rsidR="00362840" w:rsidRDefault="00362840" w:rsidP="00362840">
      <w:pPr>
        <w:pStyle w:val="List"/>
        <w:numPr>
          <w:ilvl w:val="2"/>
          <w:numId w:val="16"/>
        </w:numPr>
        <w:tabs>
          <w:tab w:val="left" w:pos="1800"/>
        </w:tabs>
        <w:ind w:left="1800" w:hanging="540"/>
      </w:pPr>
      <w:r w:rsidRPr="00CA0CB1">
        <w:t>The role of the individuals listed in the application as being involved in the consent process.</w:t>
      </w:r>
    </w:p>
    <w:p w14:paraId="3B7DE0D0" w14:textId="77777777" w:rsidR="00362840" w:rsidRDefault="00362840" w:rsidP="00362840">
      <w:pPr>
        <w:pStyle w:val="List"/>
        <w:numPr>
          <w:ilvl w:val="2"/>
          <w:numId w:val="16"/>
        </w:numPr>
        <w:tabs>
          <w:tab w:val="left" w:pos="1800"/>
        </w:tabs>
        <w:ind w:left="1800" w:hanging="540"/>
      </w:pPr>
      <w:r w:rsidRPr="00CA0CB1">
        <w:t>The time that will be devoted to the consent discussion.</w:t>
      </w:r>
    </w:p>
    <w:p w14:paraId="67266DB7" w14:textId="77777777" w:rsidR="00362840" w:rsidRDefault="00362840" w:rsidP="00362840">
      <w:pPr>
        <w:pStyle w:val="List"/>
        <w:numPr>
          <w:ilvl w:val="2"/>
          <w:numId w:val="16"/>
        </w:numPr>
        <w:tabs>
          <w:tab w:val="left" w:pos="1800"/>
        </w:tabs>
        <w:ind w:left="1800" w:hanging="540"/>
      </w:pPr>
      <w:r w:rsidRPr="00CA0CB1">
        <w:t>Steps that will be taken to minimize the possibility of coercion or undue influence.</w:t>
      </w:r>
    </w:p>
    <w:p w14:paraId="484C03BC" w14:textId="77777777" w:rsidR="00362840" w:rsidRDefault="00362840" w:rsidP="00362840">
      <w:pPr>
        <w:pStyle w:val="List"/>
        <w:numPr>
          <w:ilvl w:val="2"/>
          <w:numId w:val="16"/>
        </w:numPr>
        <w:tabs>
          <w:tab w:val="left" w:pos="1800"/>
        </w:tabs>
        <w:ind w:left="1800" w:hanging="540"/>
      </w:pPr>
      <w:r w:rsidRPr="00CA0CB1">
        <w:t>Steps that will be taken to ensure the subjects’ understanding.</w:t>
      </w:r>
    </w:p>
    <w:p w14:paraId="2F21751F" w14:textId="77777777" w:rsidR="00362840" w:rsidRPr="00BE5C0B" w:rsidRDefault="00362840">
      <w:pPr>
        <w:pStyle w:val="BlockText"/>
        <w:shd w:val="clear" w:color="auto" w:fill="F2F2F2" w:themeFill="background1" w:themeFillShade="F2"/>
        <w:rPr>
          <w:i w:val="0"/>
        </w:rPr>
      </w:pPr>
      <w:r>
        <w:rPr>
          <w:i w:val="0"/>
        </w:rPr>
        <w:lastRenderedPageBreak/>
        <w:t xml:space="preserve">Not applicable. </w:t>
      </w:r>
    </w:p>
    <w:p w14:paraId="3196EABF" w14:textId="77777777" w:rsidR="00362840" w:rsidRPr="001E5DCA" w:rsidRDefault="00362840" w:rsidP="00362840">
      <w:pPr>
        <w:pStyle w:val="BlockText"/>
        <w:rPr>
          <w:b/>
        </w:rPr>
      </w:pPr>
      <w:r w:rsidRPr="001E5DCA">
        <w:rPr>
          <w:b/>
        </w:rPr>
        <w:t>Non-English Speaking Subjects</w:t>
      </w:r>
      <w:r>
        <w:rPr>
          <w:b/>
        </w:rPr>
        <w:t xml:space="preserve"> </w:t>
      </w:r>
    </w:p>
    <w:p w14:paraId="05B87BFB" w14:textId="77777777" w:rsidR="00362840" w:rsidRDefault="00362840" w:rsidP="00362840">
      <w:pPr>
        <w:pStyle w:val="BlockText"/>
        <w:numPr>
          <w:ilvl w:val="1"/>
          <w:numId w:val="16"/>
        </w:numPr>
        <w:ind w:left="1260" w:hanging="540"/>
      </w:pPr>
      <w:r w:rsidRPr="00CA0CB1">
        <w:t>Indicate what language(s) other than English are</w:t>
      </w:r>
      <w:r>
        <w:t xml:space="preserve"> likely to be spoken/understood by your prospective study population</w:t>
      </w:r>
      <w:r w:rsidRPr="00CA0CB1">
        <w:t xml:space="preserve"> or </w:t>
      </w:r>
      <w:r>
        <w:t xml:space="preserve">their legally authorized </w:t>
      </w:r>
      <w:r w:rsidRPr="00CA0CB1">
        <w:t>representatives.</w:t>
      </w:r>
    </w:p>
    <w:p w14:paraId="67AD4251" w14:textId="77777777" w:rsidR="00362840" w:rsidRPr="00BE5C0B" w:rsidRDefault="00362840">
      <w:pPr>
        <w:pStyle w:val="BlockText"/>
        <w:shd w:val="clear" w:color="auto" w:fill="F2F2F2" w:themeFill="background1" w:themeFillShade="F2"/>
        <w:rPr>
          <w:i w:val="0"/>
        </w:rPr>
      </w:pPr>
      <w:r>
        <w:rPr>
          <w:i w:val="0"/>
        </w:rPr>
        <w:t xml:space="preserve">No direct contact with subjects will take place in this project. </w:t>
      </w:r>
    </w:p>
    <w:p w14:paraId="7CD615C2" w14:textId="77777777" w:rsidR="00362840" w:rsidRPr="00246B3A" w:rsidRDefault="00362840" w:rsidP="00362840">
      <w:pPr>
        <w:pStyle w:val="BlockText"/>
        <w:numPr>
          <w:ilvl w:val="1"/>
          <w:numId w:val="16"/>
        </w:numPr>
        <w:ind w:left="1260" w:hanging="540"/>
      </w:pPr>
      <w:r w:rsidRPr="00246B3A">
        <w:t>If subjects who do not speak English will be enrolled, describe the process to ensure that the oral and written information provided to those subjects will be in that language. Indicate the language that will be used by those obtaining consent.</w:t>
      </w:r>
    </w:p>
    <w:p w14:paraId="730F3ED6" w14:textId="77777777" w:rsidR="00362840" w:rsidRPr="00BE5C0B" w:rsidRDefault="00362840">
      <w:pPr>
        <w:pStyle w:val="BlockText"/>
        <w:shd w:val="clear" w:color="auto" w:fill="F2F2F2" w:themeFill="background1" w:themeFillShade="F2"/>
        <w:rPr>
          <w:i w:val="0"/>
        </w:rPr>
      </w:pPr>
      <w:r>
        <w:rPr>
          <w:i w:val="0"/>
        </w:rPr>
        <w:t xml:space="preserve">Not applicable. </w:t>
      </w:r>
    </w:p>
    <w:p w14:paraId="2AEA9254" w14:textId="77777777" w:rsidR="00362840" w:rsidRPr="001E5DCA" w:rsidRDefault="00362840" w:rsidP="00362840">
      <w:pPr>
        <w:pStyle w:val="BlockText"/>
        <w:rPr>
          <w:b/>
        </w:rPr>
      </w:pPr>
      <w:r w:rsidRPr="001E5DCA">
        <w:rPr>
          <w:b/>
        </w:rPr>
        <w:t>Waiver or Alteration of Consent Process (consent will not be obtained, required information will not be disclosed, or the research involves deception)</w:t>
      </w:r>
    </w:p>
    <w:p w14:paraId="03FC5A4A" w14:textId="77777777" w:rsidR="00362840" w:rsidRPr="00CA0CB1" w:rsidRDefault="00362840" w:rsidP="00362840">
      <w:pPr>
        <w:pStyle w:val="BlockText"/>
        <w:numPr>
          <w:ilvl w:val="1"/>
          <w:numId w:val="16"/>
        </w:numPr>
        <w:ind w:left="1260" w:hanging="540"/>
      </w:pPr>
      <w:r w:rsidRPr="00CA0CB1">
        <w:t>Review the “</w:t>
      </w:r>
      <w:r>
        <w:t>CHECKLIST: Waiver or Alteration of Consent Process (HRP-410)</w:t>
      </w:r>
      <w:r w:rsidRPr="00CA0CB1">
        <w:t>” to ensure you have provided sufficient information for the IRB to make these determinations.</w:t>
      </w:r>
      <w:r>
        <w:t xml:space="preserve"> Provide any additional information necessary here:</w:t>
      </w:r>
    </w:p>
    <w:p w14:paraId="1091C41F" w14:textId="77777777" w:rsidR="00362840" w:rsidRPr="00BE5C0B" w:rsidRDefault="00362840">
      <w:pPr>
        <w:pStyle w:val="BlockText"/>
        <w:shd w:val="clear" w:color="auto" w:fill="F2F2F2" w:themeFill="background1" w:themeFillShade="F2"/>
        <w:rPr>
          <w:i w:val="0"/>
        </w:rPr>
      </w:pPr>
      <w:r>
        <w:rPr>
          <w:i w:val="0"/>
        </w:rPr>
        <w:t xml:space="preserve">This is a data extraction and application project only. No direct contact with subjects or review of data which could impact their health status or treatment will be reviewed or disseminated. </w:t>
      </w:r>
    </w:p>
    <w:p w14:paraId="431DA099" w14:textId="77777777" w:rsidR="00362840" w:rsidRPr="00CA0CB1" w:rsidRDefault="00362840" w:rsidP="00362840">
      <w:pPr>
        <w:pStyle w:val="BlockText"/>
        <w:numPr>
          <w:ilvl w:val="1"/>
          <w:numId w:val="16"/>
        </w:numPr>
        <w:ind w:left="1260" w:hanging="540"/>
      </w:pPr>
      <w:r w:rsidRPr="00CA0CB1">
        <w:t xml:space="preserve">If the </w:t>
      </w:r>
      <w:r>
        <w:t>research</w:t>
      </w:r>
      <w:r w:rsidRPr="00CA0CB1">
        <w:t xml:space="preserve"> involves a waiver the consent process for planned emergency research, please </w:t>
      </w:r>
      <w:r>
        <w:t>review the “CHECKLIST:</w:t>
      </w:r>
      <w:r w:rsidRPr="00F06268">
        <w:t xml:space="preserve"> Waiver of Consent for Emergency Research</w:t>
      </w:r>
      <w:r>
        <w:t xml:space="preserve"> (</w:t>
      </w:r>
      <w:r w:rsidRPr="00F06268">
        <w:t>HRP-419</w:t>
      </w:r>
      <w:r>
        <w:t>)</w:t>
      </w:r>
      <w:r w:rsidRPr="00CA0CB1">
        <w:t>” to ensure you have provided sufficient information for the IRB to make these determinations.</w:t>
      </w:r>
      <w:r>
        <w:t xml:space="preserve"> Provide any additional information necessary here:</w:t>
      </w:r>
    </w:p>
    <w:p w14:paraId="3548AB98" w14:textId="77777777" w:rsidR="00362840" w:rsidRPr="00BE5C0B" w:rsidRDefault="00362840">
      <w:pPr>
        <w:pStyle w:val="BlockText"/>
        <w:shd w:val="clear" w:color="auto" w:fill="F2F2F2" w:themeFill="background1" w:themeFillShade="F2"/>
        <w:rPr>
          <w:i w:val="0"/>
        </w:rPr>
      </w:pPr>
      <w:r>
        <w:rPr>
          <w:i w:val="0"/>
        </w:rPr>
        <w:t xml:space="preserve">Not applicable. </w:t>
      </w:r>
    </w:p>
    <w:p w14:paraId="3FEBA575" w14:textId="77777777" w:rsidR="00362840" w:rsidRPr="001E5DCA" w:rsidRDefault="00362840" w:rsidP="00362840">
      <w:pPr>
        <w:pStyle w:val="BlockText"/>
        <w:rPr>
          <w:b/>
        </w:rPr>
      </w:pPr>
      <w:r w:rsidRPr="001E5DCA">
        <w:rPr>
          <w:b/>
        </w:rPr>
        <w:t>Subjects who are not yet adults (infants, children, teenagers)</w:t>
      </w:r>
    </w:p>
    <w:p w14:paraId="4E375F08" w14:textId="77777777" w:rsidR="00362840" w:rsidRPr="00CA0CB1" w:rsidRDefault="00362840" w:rsidP="00362840">
      <w:pPr>
        <w:pStyle w:val="BlockText"/>
        <w:numPr>
          <w:ilvl w:val="1"/>
          <w:numId w:val="16"/>
        </w:numPr>
        <w:ind w:left="1260" w:hanging="540"/>
      </w:pPr>
      <w:r w:rsidRPr="00CA0CB1">
        <w:t xml:space="preserve">Describe the criteria that will be used to determine whether a prospective subject has not attained the legal age for consent to treatments or procedures involved in the </w:t>
      </w:r>
      <w:r>
        <w:t>research</w:t>
      </w:r>
      <w:r w:rsidRPr="00CA0CB1">
        <w:t xml:space="preserve"> under the applicable law of the jurisdiction in which the </w:t>
      </w:r>
      <w:r>
        <w:t>research</w:t>
      </w:r>
      <w:r w:rsidRPr="00CA0CB1">
        <w:t xml:space="preserve"> will be conducted. (E.g., individuals under the age of 18 years.)</w:t>
      </w:r>
      <w:r w:rsidRPr="00B45A6F">
        <w:t xml:space="preserve"> </w:t>
      </w:r>
      <w:r w:rsidRPr="00CA0CB1">
        <w:t xml:space="preserve">For research conducted in </w:t>
      </w:r>
      <w:r>
        <w:t>NY</w:t>
      </w:r>
      <w:r w:rsidRPr="00CA0CB1">
        <w:t xml:space="preserve"> state, review “</w:t>
      </w:r>
      <w:r>
        <w:t>SOP: Legally Authorized Representatives, Children, and Guardians (HRP-013)</w:t>
      </w:r>
      <w:r w:rsidRPr="00CA0CB1">
        <w:t>” to be aware of which individuals in the state meet the definition of “children.”</w:t>
      </w:r>
    </w:p>
    <w:p w14:paraId="315D7BEA" w14:textId="77777777" w:rsidR="00362840" w:rsidRPr="00BE5C0B" w:rsidRDefault="00362840">
      <w:pPr>
        <w:pStyle w:val="BlockText"/>
        <w:shd w:val="clear" w:color="auto" w:fill="F2F2F2" w:themeFill="background1" w:themeFillShade="F2"/>
        <w:rPr>
          <w:i w:val="0"/>
        </w:rPr>
      </w:pPr>
      <w:r>
        <w:rPr>
          <w:i w:val="0"/>
        </w:rPr>
        <w:t>Pediatric data will be excluded.</w:t>
      </w:r>
    </w:p>
    <w:p w14:paraId="6A677BF3" w14:textId="77777777" w:rsidR="00362840" w:rsidRPr="00CA0CB1" w:rsidRDefault="00362840" w:rsidP="00362840">
      <w:pPr>
        <w:pStyle w:val="BlockText"/>
        <w:numPr>
          <w:ilvl w:val="1"/>
          <w:numId w:val="16"/>
        </w:numPr>
        <w:ind w:left="1260" w:hanging="540"/>
      </w:pPr>
      <w:r w:rsidRPr="00CA0CB1">
        <w:t xml:space="preserve">For research conducted outside of </w:t>
      </w:r>
      <w:r>
        <w:t>NY</w:t>
      </w:r>
      <w:r w:rsidRPr="00CA0CB1">
        <w:t xml:space="preserve"> state, </w:t>
      </w:r>
      <w:r>
        <w:t xml:space="preserve">provide information that </w:t>
      </w:r>
      <w:r w:rsidRPr="00CA0CB1">
        <w:t>describ</w:t>
      </w:r>
      <w:r>
        <w:t>es</w:t>
      </w:r>
      <w:r w:rsidRPr="00CA0CB1">
        <w:t xml:space="preserve"> which persons have not attained the legal age for consent to trea</w:t>
      </w:r>
      <w:r>
        <w:t>tments or procedures involved the research</w:t>
      </w:r>
      <w:r w:rsidRPr="00CA0CB1">
        <w:t xml:space="preserve">, under the </w:t>
      </w:r>
      <w:r w:rsidRPr="00CA0CB1">
        <w:lastRenderedPageBreak/>
        <w:t>applicable l</w:t>
      </w:r>
      <w:r>
        <w:t>aw of the jurisdiction in which research</w:t>
      </w:r>
      <w:r w:rsidRPr="00CA0CB1">
        <w:t xml:space="preserve"> will be conducted. </w:t>
      </w:r>
      <w:r>
        <w:t>One method of obtaining this information is to</w:t>
      </w:r>
      <w:r w:rsidRPr="00CA0CB1">
        <w:t xml:space="preserve"> have</w:t>
      </w:r>
      <w:r>
        <w:t xml:space="preserve"> a</w:t>
      </w:r>
      <w:r w:rsidRPr="00CA0CB1">
        <w:t xml:space="preserve"> legal </w:t>
      </w:r>
      <w:r>
        <w:t>counsel or authority</w:t>
      </w:r>
      <w:r w:rsidRPr="00CA0CB1">
        <w:t xml:space="preserve"> review </w:t>
      </w:r>
      <w:r>
        <w:t xml:space="preserve">your protocol along </w:t>
      </w:r>
      <w:r w:rsidRPr="00CA0CB1">
        <w:t>the definition of “children” in “</w:t>
      </w:r>
      <w:r>
        <w:t>SOP: Legally Authorized Representatives, Children, and Guardians (HRP-013).</w:t>
      </w:r>
      <w:r w:rsidRPr="00CA0CB1">
        <w:t>”</w:t>
      </w:r>
    </w:p>
    <w:p w14:paraId="03E982E2" w14:textId="42A9459D" w:rsidR="00362840" w:rsidRPr="00BE5C0B" w:rsidRDefault="00362840">
      <w:pPr>
        <w:pStyle w:val="BlockText"/>
        <w:shd w:val="clear" w:color="auto" w:fill="F2F2F2" w:themeFill="background1" w:themeFillShade="F2"/>
        <w:rPr>
          <w:i w:val="0"/>
        </w:rPr>
      </w:pPr>
      <w:r>
        <w:rPr>
          <w:i w:val="0"/>
        </w:rPr>
        <w:t>This proje</w:t>
      </w:r>
      <w:r w:rsidR="00B36E23">
        <w:rPr>
          <w:i w:val="0"/>
        </w:rPr>
        <w:t xml:space="preserve">ct will be fully conducted in New York </w:t>
      </w:r>
      <w:r>
        <w:rPr>
          <w:i w:val="0"/>
        </w:rPr>
        <w:t>S</w:t>
      </w:r>
      <w:r w:rsidR="00B36E23">
        <w:rPr>
          <w:i w:val="0"/>
        </w:rPr>
        <w:t>tate</w:t>
      </w:r>
      <w:r>
        <w:rPr>
          <w:i w:val="0"/>
        </w:rPr>
        <w:t xml:space="preserve">. </w:t>
      </w:r>
    </w:p>
    <w:p w14:paraId="304EC3F0" w14:textId="77777777" w:rsidR="00362840" w:rsidRPr="00CA0CB1" w:rsidRDefault="00362840" w:rsidP="00362840">
      <w:pPr>
        <w:pStyle w:val="BlockText"/>
        <w:numPr>
          <w:ilvl w:val="1"/>
          <w:numId w:val="16"/>
        </w:numPr>
        <w:ind w:left="1260" w:hanging="540"/>
      </w:pPr>
      <w:r w:rsidRPr="00CA0CB1">
        <w:t>Describe whether parental permission will be obtained from:</w:t>
      </w:r>
    </w:p>
    <w:p w14:paraId="58BF8BA1" w14:textId="77777777" w:rsidR="00362840" w:rsidRPr="00CA0CB1" w:rsidRDefault="00362840" w:rsidP="00362840">
      <w:pPr>
        <w:pStyle w:val="List"/>
        <w:numPr>
          <w:ilvl w:val="2"/>
          <w:numId w:val="16"/>
        </w:numPr>
        <w:tabs>
          <w:tab w:val="left" w:pos="1800"/>
        </w:tabs>
        <w:ind w:left="1800" w:hanging="540"/>
      </w:pPr>
      <w:r w:rsidRPr="00CA0CB1">
        <w:t>Both parents unless one parent is deceased, unknown, incompetent, or not reasonably available, or when only one parent has legal responsibility for the care and custody of the child.</w:t>
      </w:r>
    </w:p>
    <w:p w14:paraId="475C773B" w14:textId="77777777" w:rsidR="00362840" w:rsidRPr="00CA0CB1" w:rsidRDefault="00362840" w:rsidP="00362840">
      <w:pPr>
        <w:pStyle w:val="List"/>
        <w:numPr>
          <w:ilvl w:val="2"/>
          <w:numId w:val="16"/>
        </w:numPr>
        <w:tabs>
          <w:tab w:val="left" w:pos="1800"/>
        </w:tabs>
        <w:ind w:left="1800" w:hanging="540"/>
      </w:pPr>
      <w:r w:rsidRPr="00CA0CB1">
        <w:t>One parent even if the other parent is alive, known, competent, reasonably available, and shares legal responsibility for the care and custody of the child.</w:t>
      </w:r>
    </w:p>
    <w:p w14:paraId="3CFB3EE4" w14:textId="77777777" w:rsidR="00362840" w:rsidRPr="00BE5C0B" w:rsidRDefault="00362840">
      <w:pPr>
        <w:pStyle w:val="BlockText"/>
        <w:shd w:val="clear" w:color="auto" w:fill="F2F2F2" w:themeFill="background1" w:themeFillShade="F2"/>
        <w:rPr>
          <w:i w:val="0"/>
        </w:rPr>
      </w:pPr>
      <w:r>
        <w:rPr>
          <w:i w:val="0"/>
        </w:rPr>
        <w:t xml:space="preserve">Parental permission is not required for this project. </w:t>
      </w:r>
    </w:p>
    <w:p w14:paraId="0DA87491" w14:textId="77777777" w:rsidR="00362840" w:rsidRPr="00CA0CB1" w:rsidRDefault="00362840" w:rsidP="00362840">
      <w:pPr>
        <w:pStyle w:val="BlockText"/>
        <w:numPr>
          <w:ilvl w:val="1"/>
          <w:numId w:val="16"/>
        </w:numPr>
        <w:ind w:left="1260" w:hanging="540"/>
      </w:pPr>
      <w:r w:rsidRPr="00CA0CB1">
        <w:t>Describe whether permission will be obtained from individuals other than parents, and if so, who will be allowed to provide permission. Describe the process used to determine these individuals’ authority to consent to each child’s general medical care.</w:t>
      </w:r>
    </w:p>
    <w:p w14:paraId="36FAA664" w14:textId="77777777" w:rsidR="00362840" w:rsidRPr="00BE5C0B" w:rsidRDefault="00362840">
      <w:pPr>
        <w:pStyle w:val="BlockText"/>
        <w:shd w:val="clear" w:color="auto" w:fill="F2F2F2" w:themeFill="background1" w:themeFillShade="F2"/>
        <w:rPr>
          <w:i w:val="0"/>
        </w:rPr>
      </w:pPr>
      <w:r>
        <w:rPr>
          <w:i w:val="0"/>
        </w:rPr>
        <w:t xml:space="preserve">Not applicable. </w:t>
      </w:r>
    </w:p>
    <w:p w14:paraId="48CE1D20" w14:textId="77777777" w:rsidR="00362840" w:rsidRPr="00CA0CB1" w:rsidRDefault="00362840" w:rsidP="00362840">
      <w:pPr>
        <w:pStyle w:val="BlockText"/>
        <w:numPr>
          <w:ilvl w:val="1"/>
          <w:numId w:val="16"/>
        </w:numPr>
        <w:ind w:left="1260" w:hanging="540"/>
      </w:pPr>
      <w:r w:rsidRPr="00CA0CB1">
        <w:t>Indicate whether assent will be obtained from all, some, or none of the children. If assent will be obtained from some children, indicate which children will be required to assent.</w:t>
      </w:r>
    </w:p>
    <w:p w14:paraId="059CCFEB" w14:textId="3823C08E" w:rsidR="00362840" w:rsidRPr="00BE5C0B" w:rsidRDefault="00B36E23">
      <w:pPr>
        <w:pStyle w:val="BlockText"/>
        <w:shd w:val="clear" w:color="auto" w:fill="F2F2F2" w:themeFill="background1" w:themeFillShade="F2"/>
        <w:rPr>
          <w:i w:val="0"/>
        </w:rPr>
      </w:pPr>
      <w:r>
        <w:rPr>
          <w:i w:val="0"/>
        </w:rPr>
        <w:t>Children are excluded from the study</w:t>
      </w:r>
      <w:r w:rsidR="00B1010F">
        <w:rPr>
          <w:i w:val="0"/>
        </w:rPr>
        <w:t>.</w:t>
      </w:r>
    </w:p>
    <w:p w14:paraId="6BE11561" w14:textId="77777777" w:rsidR="00362840" w:rsidRPr="00CA0CB1" w:rsidRDefault="00362840" w:rsidP="00362840">
      <w:pPr>
        <w:pStyle w:val="BlockText"/>
        <w:numPr>
          <w:ilvl w:val="1"/>
          <w:numId w:val="16"/>
        </w:numPr>
        <w:ind w:left="1260" w:hanging="540"/>
      </w:pPr>
      <w:r w:rsidRPr="00CA0CB1">
        <w:t>When assent of children is obtained describe whether and how it will be documented.</w:t>
      </w:r>
    </w:p>
    <w:p w14:paraId="117073B0" w14:textId="77777777" w:rsidR="00362840" w:rsidRPr="00BE5C0B" w:rsidRDefault="00362840">
      <w:pPr>
        <w:pStyle w:val="BlockText"/>
        <w:shd w:val="clear" w:color="auto" w:fill="F2F2F2" w:themeFill="background1" w:themeFillShade="F2"/>
        <w:rPr>
          <w:i w:val="0"/>
        </w:rPr>
      </w:pPr>
      <w:r>
        <w:rPr>
          <w:i w:val="0"/>
        </w:rPr>
        <w:t xml:space="preserve">Not applicable. </w:t>
      </w:r>
    </w:p>
    <w:p w14:paraId="2212D1CC" w14:textId="77777777" w:rsidR="00362840" w:rsidRPr="00CA41DE" w:rsidRDefault="00362840" w:rsidP="00362840">
      <w:pPr>
        <w:pStyle w:val="BlockText"/>
        <w:rPr>
          <w:b/>
        </w:rPr>
      </w:pPr>
      <w:r w:rsidRPr="00CA41DE">
        <w:rPr>
          <w:b/>
        </w:rPr>
        <w:t>Cognitively Impaired Adults</w:t>
      </w:r>
    </w:p>
    <w:p w14:paraId="4707550D" w14:textId="77777777" w:rsidR="00362840" w:rsidRPr="00CA0CB1" w:rsidRDefault="00362840" w:rsidP="00362840">
      <w:pPr>
        <w:pStyle w:val="BlockText"/>
        <w:numPr>
          <w:ilvl w:val="1"/>
          <w:numId w:val="16"/>
        </w:numPr>
        <w:ind w:left="1260" w:hanging="540"/>
      </w:pPr>
      <w:r w:rsidRPr="00CA0CB1">
        <w:t>Describe the process to determine whether an individual is capable of consent.</w:t>
      </w:r>
      <w:r>
        <w:t xml:space="preserve"> </w:t>
      </w:r>
      <w:r w:rsidRPr="00074F53">
        <w:t>The IRB sometimes allows the person obtaining assent to document assent on the consent document and does not automatically require assent documents to be used.</w:t>
      </w:r>
    </w:p>
    <w:p w14:paraId="7F9885E0" w14:textId="1CE442C3" w:rsidR="00362840" w:rsidRPr="00BE5C0B" w:rsidRDefault="00362840">
      <w:pPr>
        <w:pStyle w:val="BlockText"/>
        <w:shd w:val="clear" w:color="auto" w:fill="F2F2F2" w:themeFill="background1" w:themeFillShade="F2"/>
        <w:rPr>
          <w:i w:val="0"/>
        </w:rPr>
      </w:pPr>
      <w:r>
        <w:rPr>
          <w:i w:val="0"/>
        </w:rPr>
        <w:t>This study does not require consenting.</w:t>
      </w:r>
    </w:p>
    <w:p w14:paraId="1954D2C5" w14:textId="77777777" w:rsidR="00362840" w:rsidRDefault="00362840" w:rsidP="00362840">
      <w:pPr>
        <w:pStyle w:val="BlockText"/>
        <w:rPr>
          <w:b/>
        </w:rPr>
      </w:pPr>
      <w:r w:rsidRPr="00CA41DE">
        <w:rPr>
          <w:b/>
        </w:rPr>
        <w:t>Adults Unable to Consent</w:t>
      </w:r>
    </w:p>
    <w:p w14:paraId="662694B9" w14:textId="77777777" w:rsidR="00362840" w:rsidRPr="00CA41DE" w:rsidRDefault="00362840" w:rsidP="00362840">
      <w:pPr>
        <w:pStyle w:val="BlockText"/>
        <w:rPr>
          <w:b/>
        </w:rPr>
      </w:pPr>
      <w:r>
        <w:t>When a person is not capable of consent due to cognitive impairment, a legally authorized representative should be used to provide consent and, where possible, assent of the individual should also be solicited.</w:t>
      </w:r>
    </w:p>
    <w:p w14:paraId="71247025" w14:textId="77777777" w:rsidR="00362840" w:rsidRDefault="00362840" w:rsidP="00362840">
      <w:pPr>
        <w:pStyle w:val="BlockText"/>
        <w:numPr>
          <w:ilvl w:val="1"/>
          <w:numId w:val="16"/>
        </w:numPr>
        <w:ind w:left="1260" w:hanging="540"/>
      </w:pPr>
      <w:r w:rsidRPr="00CA0CB1">
        <w:t>List the individuals from whom permission will be obtained in order of priority. (</w:t>
      </w:r>
      <w:r>
        <w:t>e</w:t>
      </w:r>
      <w:r w:rsidRPr="00CA0CB1">
        <w:t xml:space="preserve">.g., durable power of attorney for health care, court </w:t>
      </w:r>
      <w:r w:rsidRPr="00CA0CB1">
        <w:lastRenderedPageBreak/>
        <w:t>appointed guardian for health care decisions, spouse, and adult child.)</w:t>
      </w:r>
      <w:r>
        <w:t xml:space="preserve">  </w:t>
      </w:r>
      <w:r w:rsidRPr="00CA0CB1">
        <w:t xml:space="preserve">For research conducted in </w:t>
      </w:r>
      <w:r>
        <w:t>NY</w:t>
      </w:r>
      <w:r w:rsidRPr="00CA0CB1">
        <w:t xml:space="preserve"> state, review “</w:t>
      </w:r>
      <w:r>
        <w:t>SOP: Legally Authorized Representatives, Children, and Guardians (HRP-013)</w:t>
      </w:r>
      <w:r w:rsidRPr="00CA0CB1">
        <w:t>” to be aware of which individuals in the state meet the definition of</w:t>
      </w:r>
      <w:r w:rsidRPr="00CA0CB1" w:rsidDel="00751352">
        <w:t xml:space="preserve"> </w:t>
      </w:r>
      <w:r w:rsidRPr="00CA0CB1">
        <w:t>“legally authorized representative.”</w:t>
      </w:r>
      <w:r w:rsidRPr="00E7777B">
        <w:t xml:space="preserve"> </w:t>
      </w:r>
      <w:r>
        <w:t xml:space="preserve"> The list in the consent template signature section corresponds to the priority list for NYS. </w:t>
      </w:r>
      <w:r w:rsidRPr="00E32D09">
        <w:t xml:space="preserve"> </w:t>
      </w:r>
    </w:p>
    <w:p w14:paraId="7BB952BD" w14:textId="279D7CF3" w:rsidR="00362840" w:rsidRPr="00BE5C0B" w:rsidRDefault="00362840">
      <w:pPr>
        <w:pStyle w:val="BlockText"/>
        <w:shd w:val="clear" w:color="auto" w:fill="F2F2F2" w:themeFill="background1" w:themeFillShade="F2"/>
        <w:rPr>
          <w:i w:val="0"/>
        </w:rPr>
      </w:pPr>
      <w:r>
        <w:rPr>
          <w:i w:val="0"/>
        </w:rPr>
        <w:t>We will not be seeking consent from any pati</w:t>
      </w:r>
      <w:r w:rsidR="00B36E23">
        <w:rPr>
          <w:i w:val="0"/>
        </w:rPr>
        <w:t>ent since this is records based study</w:t>
      </w:r>
      <w:r w:rsidR="00B1010F">
        <w:rPr>
          <w:i w:val="0"/>
        </w:rPr>
        <w:t>.</w:t>
      </w:r>
    </w:p>
    <w:p w14:paraId="0FA822A3" w14:textId="77777777" w:rsidR="00362840" w:rsidRPr="00CA0CB1" w:rsidRDefault="00362840" w:rsidP="00362840">
      <w:pPr>
        <w:pStyle w:val="BlockText"/>
        <w:numPr>
          <w:ilvl w:val="1"/>
          <w:numId w:val="16"/>
        </w:numPr>
        <w:ind w:left="1260" w:hanging="540"/>
      </w:pPr>
      <w:r w:rsidRPr="00CA0CB1">
        <w:t xml:space="preserve">For research conducted outside of </w:t>
      </w:r>
      <w:r>
        <w:t>NY</w:t>
      </w:r>
      <w:r w:rsidRPr="00CA0CB1">
        <w:t xml:space="preserve"> state, </w:t>
      </w:r>
      <w:r>
        <w:t xml:space="preserve">provide information that </w:t>
      </w:r>
      <w:r w:rsidRPr="00CA0CB1">
        <w:t>describ</w:t>
      </w:r>
      <w:r>
        <w:t>es</w:t>
      </w:r>
      <w:r w:rsidRPr="00CA0CB1">
        <w:t xml:space="preserve"> which individuals are authorized under applicable law to consent on behalf of a prospective subject to their participation in the procedure(</w:t>
      </w:r>
      <w:proofErr w:type="spellStart"/>
      <w:r w:rsidRPr="00CA0CB1">
        <w:t>s</w:t>
      </w:r>
      <w:proofErr w:type="spellEnd"/>
      <w:r w:rsidRPr="00CA0CB1">
        <w:t xml:space="preserve">) involved in </w:t>
      </w:r>
      <w:r>
        <w:t>this</w:t>
      </w:r>
      <w:r w:rsidRPr="00CA0CB1">
        <w:t xml:space="preserve"> </w:t>
      </w:r>
      <w:r>
        <w:t>r</w:t>
      </w:r>
      <w:r w:rsidRPr="00CA0CB1">
        <w:t xml:space="preserve">esearch. </w:t>
      </w:r>
      <w:r>
        <w:t>One method of obtaining this information is to</w:t>
      </w:r>
      <w:r w:rsidRPr="00CA0CB1">
        <w:t xml:space="preserve"> have</w:t>
      </w:r>
      <w:r>
        <w:t xml:space="preserve"> a</w:t>
      </w:r>
      <w:r w:rsidRPr="00CA0CB1">
        <w:t xml:space="preserve"> legal </w:t>
      </w:r>
      <w:r>
        <w:t>counsel or authority</w:t>
      </w:r>
      <w:r w:rsidRPr="00CA0CB1">
        <w:t xml:space="preserve"> review </w:t>
      </w:r>
      <w:r>
        <w:t xml:space="preserve">your protocol along </w:t>
      </w:r>
      <w:r w:rsidRPr="00CA0CB1">
        <w:t>the definition of “legally authorized representative” in “</w:t>
      </w:r>
      <w:r>
        <w:t>SOP: Legally Authorized Representatives, Children, and Guardians (HRP-013).</w:t>
      </w:r>
      <w:r w:rsidRPr="00CA0CB1">
        <w:t>”</w:t>
      </w:r>
    </w:p>
    <w:p w14:paraId="433338F9" w14:textId="46CD4AE4" w:rsidR="00362840" w:rsidRPr="00BE5C0B" w:rsidRDefault="00362840">
      <w:pPr>
        <w:pStyle w:val="BlockText"/>
        <w:shd w:val="clear" w:color="auto" w:fill="F2F2F2" w:themeFill="background1" w:themeFillShade="F2"/>
        <w:rPr>
          <w:i w:val="0"/>
        </w:rPr>
      </w:pPr>
      <w:r>
        <w:rPr>
          <w:i w:val="0"/>
        </w:rPr>
        <w:t>All study procedures will be conducted in N</w:t>
      </w:r>
      <w:r w:rsidR="00B36E23">
        <w:rPr>
          <w:i w:val="0"/>
        </w:rPr>
        <w:t xml:space="preserve">ew </w:t>
      </w:r>
      <w:r>
        <w:rPr>
          <w:i w:val="0"/>
        </w:rPr>
        <w:t>Y</w:t>
      </w:r>
      <w:r w:rsidR="00B36E23">
        <w:rPr>
          <w:i w:val="0"/>
        </w:rPr>
        <w:t xml:space="preserve">ork </w:t>
      </w:r>
      <w:r>
        <w:rPr>
          <w:i w:val="0"/>
        </w:rPr>
        <w:t>S</w:t>
      </w:r>
      <w:r w:rsidR="00B36E23">
        <w:rPr>
          <w:i w:val="0"/>
        </w:rPr>
        <w:t>tate</w:t>
      </w:r>
      <w:r>
        <w:rPr>
          <w:i w:val="0"/>
        </w:rPr>
        <w:t>.</w:t>
      </w:r>
    </w:p>
    <w:p w14:paraId="1F1D9388" w14:textId="77777777" w:rsidR="00362840" w:rsidRPr="00CA0CB1" w:rsidRDefault="00362840" w:rsidP="00362840">
      <w:pPr>
        <w:pStyle w:val="BlockText"/>
        <w:numPr>
          <w:ilvl w:val="1"/>
          <w:numId w:val="16"/>
        </w:numPr>
        <w:ind w:left="1260" w:hanging="540"/>
      </w:pPr>
      <w:r w:rsidRPr="00CA0CB1">
        <w:t>Describe the process for assent of the subjects. Indicate whether:</w:t>
      </w:r>
    </w:p>
    <w:p w14:paraId="4CB19189" w14:textId="77777777" w:rsidR="00362840" w:rsidRPr="00CA0CB1" w:rsidRDefault="00362840" w:rsidP="00362840">
      <w:pPr>
        <w:pStyle w:val="BlockText"/>
        <w:numPr>
          <w:ilvl w:val="2"/>
          <w:numId w:val="16"/>
        </w:numPr>
        <w:tabs>
          <w:tab w:val="left" w:pos="1800"/>
        </w:tabs>
        <w:ind w:left="1800" w:hanging="540"/>
      </w:pPr>
      <w:r w:rsidRPr="00CA0CB1">
        <w:t>Assent will be required of all, some, or none of the subjects. If some, indicated, which subjects will be required to assent and which will not.</w:t>
      </w:r>
    </w:p>
    <w:p w14:paraId="53291966" w14:textId="77777777" w:rsidR="00362840" w:rsidRPr="00CA0CB1" w:rsidRDefault="00362840" w:rsidP="00362840">
      <w:pPr>
        <w:pStyle w:val="BlockText"/>
        <w:numPr>
          <w:ilvl w:val="2"/>
          <w:numId w:val="16"/>
        </w:numPr>
        <w:tabs>
          <w:tab w:val="left" w:pos="1800"/>
        </w:tabs>
        <w:ind w:left="1800" w:hanging="540"/>
      </w:pPr>
      <w:r w:rsidRPr="00CA0CB1">
        <w:t>If assent will not be obtained from some or all subjects, an explanation of why not.</w:t>
      </w:r>
    </w:p>
    <w:p w14:paraId="6AC035B8" w14:textId="77777777" w:rsidR="00362840" w:rsidRPr="00CA0CB1" w:rsidRDefault="00362840" w:rsidP="00362840">
      <w:pPr>
        <w:pStyle w:val="BlockText"/>
        <w:numPr>
          <w:ilvl w:val="2"/>
          <w:numId w:val="16"/>
        </w:numPr>
        <w:tabs>
          <w:tab w:val="left" w:pos="1800"/>
        </w:tabs>
        <w:ind w:left="1800" w:hanging="540"/>
      </w:pPr>
      <w:r w:rsidRPr="00CA0CB1">
        <w:t>Describe whether assent of the subjects will be documented and the process to document assent.</w:t>
      </w:r>
      <w:r w:rsidRPr="00705DDD">
        <w:t xml:space="preserve"> </w:t>
      </w:r>
      <w:r>
        <w:t>The IRB allows the person obtaining assent to document assent on the consent document and does not routinely require assent documents and does not routinely require subjects to sign assent documents.</w:t>
      </w:r>
    </w:p>
    <w:p w14:paraId="3EE581D9" w14:textId="77777777" w:rsidR="00362840" w:rsidRPr="00BE5C0B" w:rsidRDefault="00362840">
      <w:pPr>
        <w:pStyle w:val="BlockText"/>
        <w:shd w:val="clear" w:color="auto" w:fill="F2F2F2" w:themeFill="background1" w:themeFillShade="F2"/>
        <w:rPr>
          <w:i w:val="0"/>
        </w:rPr>
      </w:pPr>
      <w:r>
        <w:rPr>
          <w:i w:val="0"/>
        </w:rPr>
        <w:t xml:space="preserve">No assenting is required for this project. </w:t>
      </w:r>
    </w:p>
    <w:p w14:paraId="05B32532" w14:textId="77777777" w:rsidR="00362840" w:rsidRPr="00CA0CB1" w:rsidRDefault="00362840" w:rsidP="00362840">
      <w:pPr>
        <w:pStyle w:val="BlockText"/>
        <w:numPr>
          <w:ilvl w:val="1"/>
          <w:numId w:val="16"/>
        </w:numPr>
        <w:ind w:left="1260" w:hanging="540"/>
      </w:pPr>
      <w:r w:rsidRPr="000137BB">
        <w:t>For HUD uses provide a description of how the patient will be informed of the potential risks and benefits of the HUD and any procedures associated with its use.</w:t>
      </w:r>
    </w:p>
    <w:p w14:paraId="496C4BB9" w14:textId="77777777" w:rsidR="00362840" w:rsidRPr="00BE5C0B" w:rsidRDefault="00362840">
      <w:pPr>
        <w:pStyle w:val="BlockText"/>
        <w:shd w:val="clear" w:color="auto" w:fill="F2F2F2" w:themeFill="background1" w:themeFillShade="F2"/>
        <w:rPr>
          <w:i w:val="0"/>
        </w:rPr>
      </w:pPr>
      <w:r>
        <w:rPr>
          <w:i w:val="0"/>
        </w:rPr>
        <w:t xml:space="preserve">Not applicable. </w:t>
      </w:r>
    </w:p>
    <w:bookmarkEnd w:id="38"/>
    <w:p w14:paraId="5AA1C921" w14:textId="77777777" w:rsidR="00362840" w:rsidRDefault="00362840" w:rsidP="00362840">
      <w:pPr>
        <w:pStyle w:val="Heading1"/>
      </w:pPr>
      <w:r w:rsidRPr="00CA0CB1">
        <w:t>Process to Document Consent in Writing</w:t>
      </w:r>
    </w:p>
    <w:p w14:paraId="0BADD76D" w14:textId="77777777" w:rsidR="00362840" w:rsidRDefault="00362840" w:rsidP="00362840">
      <w:pPr>
        <w:pStyle w:val="Default"/>
      </w:pPr>
    </w:p>
    <w:p w14:paraId="272E1B4F" w14:textId="77777777" w:rsidR="00362840" w:rsidRPr="00E7777B" w:rsidRDefault="00362840" w:rsidP="00362840">
      <w:pPr>
        <w:pStyle w:val="BlockText"/>
        <w:ind w:left="0"/>
      </w:pPr>
      <w:r w:rsidRPr="00E7777B">
        <w:t>If your research presents no more than minimal risk of harm to subjects and involves no procedures for which written documentation of consent is normally required outside of the research context, the IRB will generally waive the requirement to obtain written documentation of consent.</w:t>
      </w:r>
    </w:p>
    <w:p w14:paraId="2EDA6DB5" w14:textId="77777777" w:rsidR="00362840" w:rsidRPr="00E7777B" w:rsidRDefault="00362840" w:rsidP="00362840">
      <w:pPr>
        <w:pStyle w:val="BlockText"/>
        <w:ind w:left="0"/>
      </w:pPr>
      <w:r w:rsidRPr="00E7777B">
        <w:lastRenderedPageBreak/>
        <w:t>(If you will document consent in writing, attach a consent document. If you will obtain consent, but not document consent in writing, attach a consent script. Review “CHECKLIST: Waiver of Written Documentation of Consent (HRP-411)” to ensure that you have provided sufficient information. You may use “TEMPLATE CONSENT DOCUMENT (HRP-502)”to create the consent document or script.)</w:t>
      </w:r>
    </w:p>
    <w:p w14:paraId="0CAF8196" w14:textId="77777777" w:rsidR="00362840" w:rsidRPr="00CA0CB1" w:rsidRDefault="00362840" w:rsidP="00362840">
      <w:pPr>
        <w:pStyle w:val="BlockText"/>
        <w:numPr>
          <w:ilvl w:val="1"/>
          <w:numId w:val="16"/>
        </w:numPr>
        <w:ind w:left="1260" w:hanging="540"/>
      </w:pPr>
      <w:r w:rsidRPr="00CA0CB1">
        <w:t>Describe whether you will be following “</w:t>
      </w:r>
      <w:r>
        <w:t>SOP: Written Documentation of Consent (HRP-091)</w:t>
      </w:r>
      <w:r w:rsidRPr="00CA0CB1">
        <w:t>.” If not, describe whether and how consent of the subject will be</w:t>
      </w:r>
      <w:r>
        <w:t xml:space="preserve"> obtained including whether or not it will be </w:t>
      </w:r>
      <w:r w:rsidRPr="00CA0CB1">
        <w:t>documented in writing.</w:t>
      </w:r>
    </w:p>
    <w:p w14:paraId="79E0F909" w14:textId="77777777" w:rsidR="00362840" w:rsidRPr="00BE5C0B" w:rsidRDefault="00362840">
      <w:pPr>
        <w:pStyle w:val="BlockText"/>
        <w:shd w:val="clear" w:color="auto" w:fill="F2F2F2" w:themeFill="background1" w:themeFillShade="F2"/>
        <w:rPr>
          <w:i w:val="0"/>
        </w:rPr>
      </w:pPr>
      <w:r>
        <w:rPr>
          <w:i w:val="0"/>
        </w:rPr>
        <w:t xml:space="preserve">There is not a consent process for this project. </w:t>
      </w:r>
    </w:p>
    <w:p w14:paraId="46BEBA8A" w14:textId="77777777" w:rsidR="00362840" w:rsidRPr="00CA0CB1" w:rsidRDefault="00362840" w:rsidP="00362840">
      <w:pPr>
        <w:pStyle w:val="Heading1"/>
      </w:pPr>
      <w:bookmarkStart w:id="39" w:name="_Toc396981573"/>
      <w:r w:rsidRPr="00CA0CB1">
        <w:t xml:space="preserve">Drugs or </w:t>
      </w:r>
      <w:r w:rsidRPr="00033F6D">
        <w:t>Devices</w:t>
      </w:r>
      <w:bookmarkEnd w:id="39"/>
    </w:p>
    <w:p w14:paraId="1E072C1B" w14:textId="77777777" w:rsidR="00362840" w:rsidRDefault="00362840" w:rsidP="00362840">
      <w:pPr>
        <w:pStyle w:val="BlockText"/>
        <w:numPr>
          <w:ilvl w:val="1"/>
          <w:numId w:val="16"/>
        </w:numPr>
        <w:ind w:left="1260" w:hanging="540"/>
      </w:pPr>
      <w:r w:rsidRPr="00CA0CB1">
        <w:t xml:space="preserve">If the </w:t>
      </w:r>
      <w:r>
        <w:t>research</w:t>
      </w:r>
      <w:r w:rsidRPr="00CA0CB1">
        <w:t xml:space="preserve"> involves drugs or device, describe your plans to store, handle, and administer those drugs or devices so that they will be used only on subjects and be used only by authorized investigators.</w:t>
      </w:r>
    </w:p>
    <w:p w14:paraId="23EBDFEC" w14:textId="77777777" w:rsidR="00362840" w:rsidRPr="00BE5C0B" w:rsidRDefault="00362840">
      <w:pPr>
        <w:pStyle w:val="BlockText"/>
        <w:shd w:val="clear" w:color="auto" w:fill="F2F2F2" w:themeFill="background1" w:themeFillShade="F2"/>
        <w:rPr>
          <w:i w:val="0"/>
        </w:rPr>
      </w:pPr>
      <w:r>
        <w:rPr>
          <w:i w:val="0"/>
        </w:rPr>
        <w:t xml:space="preserve">This is not a drug study. </w:t>
      </w:r>
    </w:p>
    <w:p w14:paraId="2AFA1689" w14:textId="77777777" w:rsidR="00362840" w:rsidRDefault="00362840" w:rsidP="00362840">
      <w:pPr>
        <w:pStyle w:val="BlockText"/>
      </w:pPr>
      <w:r>
        <w:t>If the drug is investigational (has an IND) or the device has an IDE or a claim of abbreviated IDE (non-significant risk device), include the following information:</w:t>
      </w:r>
    </w:p>
    <w:p w14:paraId="573F4947" w14:textId="77777777" w:rsidR="00362840" w:rsidRDefault="00362840" w:rsidP="00362840">
      <w:pPr>
        <w:pStyle w:val="BlockText"/>
        <w:numPr>
          <w:ilvl w:val="1"/>
          <w:numId w:val="16"/>
        </w:numPr>
        <w:ind w:left="1260" w:hanging="540"/>
      </w:pPr>
      <w:r>
        <w:t>Identify the holder of the IND/IDE/Abbreviated IDE.</w:t>
      </w:r>
    </w:p>
    <w:p w14:paraId="239986F1" w14:textId="77777777" w:rsidR="00362840" w:rsidRPr="00BE5C0B" w:rsidRDefault="00362840">
      <w:pPr>
        <w:pStyle w:val="BlockText"/>
        <w:shd w:val="clear" w:color="auto" w:fill="F2F2F2" w:themeFill="background1" w:themeFillShade="F2"/>
        <w:rPr>
          <w:i w:val="0"/>
        </w:rPr>
      </w:pPr>
      <w:r>
        <w:rPr>
          <w:i w:val="0"/>
        </w:rPr>
        <w:t xml:space="preserve">No IND/IDE is allowed. </w:t>
      </w:r>
    </w:p>
    <w:p w14:paraId="53DA9D39" w14:textId="77777777" w:rsidR="00362840" w:rsidRDefault="00362840" w:rsidP="00362840">
      <w:pPr>
        <w:pStyle w:val="BlockText"/>
        <w:numPr>
          <w:ilvl w:val="1"/>
          <w:numId w:val="16"/>
        </w:numPr>
        <w:ind w:left="1260" w:hanging="540"/>
      </w:pPr>
      <w:r>
        <w:t>Explain procedures followed to comply with FDA sponsor requirements for the following:</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883"/>
        <w:gridCol w:w="1867"/>
        <w:gridCol w:w="1680"/>
      </w:tblGrid>
      <w:tr w:rsidR="00362840" w:rsidRPr="00AB2776" w14:paraId="64967073" w14:textId="77777777" w:rsidTr="00C84454">
        <w:tc>
          <w:tcPr>
            <w:tcW w:w="2181" w:type="dxa"/>
            <w:shd w:val="clear" w:color="auto" w:fill="auto"/>
            <w:vAlign w:val="bottom"/>
          </w:tcPr>
          <w:p w14:paraId="04CE6D1A" w14:textId="77777777" w:rsidR="00362840" w:rsidRPr="00AB2776" w:rsidRDefault="00362840" w:rsidP="00C84454">
            <w:pPr>
              <w:keepNext/>
              <w:keepLines/>
              <w:jc w:val="center"/>
              <w:rPr>
                <w:b/>
                <w:i/>
              </w:rPr>
            </w:pPr>
          </w:p>
        </w:tc>
        <w:tc>
          <w:tcPr>
            <w:tcW w:w="5595" w:type="dxa"/>
            <w:gridSpan w:val="3"/>
            <w:shd w:val="clear" w:color="auto" w:fill="auto"/>
            <w:vAlign w:val="bottom"/>
          </w:tcPr>
          <w:p w14:paraId="7E3C264E" w14:textId="77777777" w:rsidR="00362840" w:rsidRPr="00AB2776" w:rsidRDefault="00362840" w:rsidP="00C84454">
            <w:pPr>
              <w:keepNext/>
              <w:keepLines/>
              <w:jc w:val="center"/>
              <w:rPr>
                <w:b/>
                <w:i/>
              </w:rPr>
            </w:pPr>
            <w:r w:rsidRPr="00AB2776">
              <w:rPr>
                <w:b/>
                <w:i/>
              </w:rPr>
              <w:t>Applicable to:</w:t>
            </w:r>
          </w:p>
        </w:tc>
      </w:tr>
      <w:tr w:rsidR="00362840" w:rsidRPr="00AB2776" w14:paraId="457CFB80" w14:textId="77777777" w:rsidTr="00C84454">
        <w:tc>
          <w:tcPr>
            <w:tcW w:w="2181" w:type="dxa"/>
            <w:shd w:val="clear" w:color="auto" w:fill="auto"/>
            <w:vAlign w:val="center"/>
          </w:tcPr>
          <w:p w14:paraId="7A64DE31" w14:textId="77777777" w:rsidR="00362840" w:rsidRPr="00AB2776" w:rsidRDefault="00362840" w:rsidP="00C84454">
            <w:pPr>
              <w:keepNext/>
              <w:keepLines/>
              <w:jc w:val="center"/>
              <w:rPr>
                <w:b/>
                <w:i/>
              </w:rPr>
            </w:pPr>
            <w:r w:rsidRPr="00AB2776">
              <w:rPr>
                <w:b/>
                <w:i/>
              </w:rPr>
              <w:t>FDA Regulation</w:t>
            </w:r>
          </w:p>
        </w:tc>
        <w:tc>
          <w:tcPr>
            <w:tcW w:w="1954" w:type="dxa"/>
            <w:shd w:val="clear" w:color="auto" w:fill="auto"/>
            <w:vAlign w:val="center"/>
          </w:tcPr>
          <w:p w14:paraId="0AACE5A8" w14:textId="77777777" w:rsidR="00362840" w:rsidRPr="00AB2776" w:rsidRDefault="00362840" w:rsidP="00C84454">
            <w:pPr>
              <w:keepNext/>
              <w:keepLines/>
              <w:jc w:val="center"/>
              <w:rPr>
                <w:b/>
                <w:i/>
              </w:rPr>
            </w:pPr>
            <w:r w:rsidRPr="00AB2776">
              <w:rPr>
                <w:b/>
                <w:i/>
              </w:rPr>
              <w:t>IND Studies</w:t>
            </w:r>
          </w:p>
        </w:tc>
        <w:tc>
          <w:tcPr>
            <w:tcW w:w="1940" w:type="dxa"/>
            <w:shd w:val="clear" w:color="auto" w:fill="auto"/>
            <w:vAlign w:val="center"/>
          </w:tcPr>
          <w:p w14:paraId="25F30838" w14:textId="77777777" w:rsidR="00362840" w:rsidRPr="00AB2776" w:rsidRDefault="00362840" w:rsidP="00C84454">
            <w:pPr>
              <w:keepNext/>
              <w:keepLines/>
              <w:jc w:val="center"/>
              <w:rPr>
                <w:b/>
                <w:i/>
              </w:rPr>
            </w:pPr>
            <w:r w:rsidRPr="00AB2776">
              <w:rPr>
                <w:b/>
                <w:i/>
              </w:rPr>
              <w:t>IDE studies</w:t>
            </w:r>
          </w:p>
        </w:tc>
        <w:tc>
          <w:tcPr>
            <w:tcW w:w="1701" w:type="dxa"/>
            <w:shd w:val="clear" w:color="auto" w:fill="auto"/>
            <w:vAlign w:val="center"/>
          </w:tcPr>
          <w:p w14:paraId="778F09EF" w14:textId="77777777" w:rsidR="00362840" w:rsidRPr="00AB2776" w:rsidRDefault="00362840" w:rsidP="00C84454">
            <w:pPr>
              <w:keepNext/>
              <w:keepLines/>
              <w:jc w:val="center"/>
              <w:rPr>
                <w:b/>
                <w:i/>
              </w:rPr>
            </w:pPr>
            <w:r w:rsidRPr="00AB2776">
              <w:rPr>
                <w:b/>
                <w:i/>
              </w:rPr>
              <w:t>Abbreviated IDE studies</w:t>
            </w:r>
          </w:p>
        </w:tc>
      </w:tr>
      <w:tr w:rsidR="00362840" w:rsidRPr="00AB2776" w14:paraId="3750CFFA" w14:textId="77777777" w:rsidTr="00C84454">
        <w:tc>
          <w:tcPr>
            <w:tcW w:w="2181" w:type="dxa"/>
            <w:shd w:val="clear" w:color="auto" w:fill="auto"/>
            <w:vAlign w:val="center"/>
          </w:tcPr>
          <w:p w14:paraId="66C94A12" w14:textId="77777777" w:rsidR="00362840" w:rsidRPr="00AB2776" w:rsidRDefault="00362840" w:rsidP="00C84454">
            <w:pPr>
              <w:keepNext/>
              <w:keepLines/>
              <w:jc w:val="center"/>
              <w:rPr>
                <w:b/>
                <w:i/>
              </w:rPr>
            </w:pPr>
            <w:r w:rsidRPr="00AB2776">
              <w:rPr>
                <w:b/>
                <w:i/>
              </w:rPr>
              <w:t>21 CFR 11</w:t>
            </w:r>
          </w:p>
        </w:tc>
        <w:tc>
          <w:tcPr>
            <w:tcW w:w="1954" w:type="dxa"/>
            <w:shd w:val="clear" w:color="auto" w:fill="auto"/>
            <w:vAlign w:val="center"/>
          </w:tcPr>
          <w:p w14:paraId="532B75F2" w14:textId="77777777" w:rsidR="00362840" w:rsidRPr="00AB2776" w:rsidRDefault="00362840" w:rsidP="00C84454">
            <w:pPr>
              <w:keepNext/>
              <w:keepLines/>
              <w:jc w:val="center"/>
              <w:rPr>
                <w:b/>
                <w:i/>
              </w:rPr>
            </w:pPr>
            <w:r w:rsidRPr="00AB2776">
              <w:rPr>
                <w:b/>
                <w:i/>
              </w:rPr>
              <w:t>X</w:t>
            </w:r>
          </w:p>
        </w:tc>
        <w:tc>
          <w:tcPr>
            <w:tcW w:w="1940" w:type="dxa"/>
            <w:shd w:val="clear" w:color="auto" w:fill="auto"/>
            <w:vAlign w:val="center"/>
          </w:tcPr>
          <w:p w14:paraId="4558A3D9" w14:textId="77777777" w:rsidR="00362840" w:rsidRPr="00AB2776" w:rsidRDefault="00362840" w:rsidP="00C84454">
            <w:pPr>
              <w:keepNext/>
              <w:keepLines/>
              <w:jc w:val="center"/>
              <w:rPr>
                <w:b/>
                <w:i/>
              </w:rPr>
            </w:pPr>
            <w:r w:rsidRPr="00AB2776">
              <w:rPr>
                <w:b/>
                <w:i/>
              </w:rPr>
              <w:t>X</w:t>
            </w:r>
          </w:p>
        </w:tc>
        <w:tc>
          <w:tcPr>
            <w:tcW w:w="1701" w:type="dxa"/>
            <w:shd w:val="clear" w:color="auto" w:fill="auto"/>
            <w:vAlign w:val="center"/>
          </w:tcPr>
          <w:p w14:paraId="74929AFD" w14:textId="77777777" w:rsidR="00362840" w:rsidRPr="00AB2776" w:rsidRDefault="00362840" w:rsidP="00C84454">
            <w:pPr>
              <w:keepNext/>
              <w:keepLines/>
              <w:jc w:val="center"/>
              <w:rPr>
                <w:b/>
                <w:i/>
              </w:rPr>
            </w:pPr>
          </w:p>
        </w:tc>
      </w:tr>
      <w:tr w:rsidR="00362840" w:rsidRPr="00AB2776" w14:paraId="23806840" w14:textId="77777777" w:rsidTr="00C84454">
        <w:tc>
          <w:tcPr>
            <w:tcW w:w="2181" w:type="dxa"/>
            <w:shd w:val="clear" w:color="auto" w:fill="auto"/>
            <w:vAlign w:val="center"/>
          </w:tcPr>
          <w:p w14:paraId="32476B3C" w14:textId="77777777" w:rsidR="00362840" w:rsidRPr="00AB2776" w:rsidRDefault="00362840" w:rsidP="00C84454">
            <w:pPr>
              <w:keepNext/>
              <w:keepLines/>
              <w:jc w:val="center"/>
              <w:rPr>
                <w:b/>
                <w:i/>
              </w:rPr>
            </w:pPr>
            <w:r w:rsidRPr="00AB2776">
              <w:rPr>
                <w:b/>
                <w:i/>
              </w:rPr>
              <w:t>21 CFR 54</w:t>
            </w:r>
          </w:p>
        </w:tc>
        <w:tc>
          <w:tcPr>
            <w:tcW w:w="1954" w:type="dxa"/>
            <w:shd w:val="clear" w:color="auto" w:fill="auto"/>
            <w:vAlign w:val="center"/>
          </w:tcPr>
          <w:p w14:paraId="78E9A639" w14:textId="77777777" w:rsidR="00362840" w:rsidRPr="00AB2776" w:rsidRDefault="00362840" w:rsidP="00C84454">
            <w:pPr>
              <w:keepNext/>
              <w:keepLines/>
              <w:jc w:val="center"/>
              <w:rPr>
                <w:b/>
                <w:i/>
              </w:rPr>
            </w:pPr>
            <w:r w:rsidRPr="00AB2776">
              <w:rPr>
                <w:b/>
                <w:i/>
              </w:rPr>
              <w:t>X</w:t>
            </w:r>
          </w:p>
        </w:tc>
        <w:tc>
          <w:tcPr>
            <w:tcW w:w="1940" w:type="dxa"/>
            <w:shd w:val="clear" w:color="auto" w:fill="auto"/>
            <w:vAlign w:val="center"/>
          </w:tcPr>
          <w:p w14:paraId="369AD936" w14:textId="77777777" w:rsidR="00362840" w:rsidRPr="00AB2776" w:rsidRDefault="00362840" w:rsidP="00C84454">
            <w:pPr>
              <w:keepNext/>
              <w:keepLines/>
              <w:jc w:val="center"/>
              <w:rPr>
                <w:b/>
                <w:i/>
              </w:rPr>
            </w:pPr>
            <w:r w:rsidRPr="00AB2776">
              <w:rPr>
                <w:b/>
                <w:i/>
              </w:rPr>
              <w:t>X</w:t>
            </w:r>
          </w:p>
        </w:tc>
        <w:tc>
          <w:tcPr>
            <w:tcW w:w="1701" w:type="dxa"/>
            <w:shd w:val="clear" w:color="auto" w:fill="auto"/>
            <w:vAlign w:val="center"/>
          </w:tcPr>
          <w:p w14:paraId="6D8BB3DF" w14:textId="77777777" w:rsidR="00362840" w:rsidRPr="00AB2776" w:rsidRDefault="00362840" w:rsidP="00C84454">
            <w:pPr>
              <w:keepNext/>
              <w:keepLines/>
              <w:jc w:val="center"/>
              <w:rPr>
                <w:b/>
                <w:i/>
              </w:rPr>
            </w:pPr>
          </w:p>
        </w:tc>
      </w:tr>
      <w:tr w:rsidR="00362840" w:rsidRPr="00AB2776" w14:paraId="17A9021B" w14:textId="77777777" w:rsidTr="00C84454">
        <w:tc>
          <w:tcPr>
            <w:tcW w:w="2181" w:type="dxa"/>
            <w:shd w:val="clear" w:color="auto" w:fill="auto"/>
            <w:vAlign w:val="center"/>
          </w:tcPr>
          <w:p w14:paraId="102C2B01" w14:textId="77777777" w:rsidR="00362840" w:rsidRPr="00AB2776" w:rsidRDefault="00362840" w:rsidP="00C84454">
            <w:pPr>
              <w:keepNext/>
              <w:keepLines/>
              <w:jc w:val="center"/>
              <w:rPr>
                <w:b/>
                <w:i/>
              </w:rPr>
            </w:pPr>
            <w:r w:rsidRPr="00AB2776">
              <w:rPr>
                <w:b/>
                <w:i/>
              </w:rPr>
              <w:t>21 CFR 210</w:t>
            </w:r>
          </w:p>
        </w:tc>
        <w:tc>
          <w:tcPr>
            <w:tcW w:w="1954" w:type="dxa"/>
            <w:shd w:val="clear" w:color="auto" w:fill="auto"/>
            <w:vAlign w:val="center"/>
          </w:tcPr>
          <w:p w14:paraId="097A9158" w14:textId="77777777" w:rsidR="00362840" w:rsidRPr="00AB2776" w:rsidRDefault="00362840" w:rsidP="00C84454">
            <w:pPr>
              <w:keepNext/>
              <w:keepLines/>
              <w:jc w:val="center"/>
              <w:rPr>
                <w:b/>
                <w:i/>
              </w:rPr>
            </w:pPr>
            <w:r w:rsidRPr="00AB2776">
              <w:rPr>
                <w:b/>
                <w:i/>
              </w:rPr>
              <w:t>X</w:t>
            </w:r>
          </w:p>
        </w:tc>
        <w:tc>
          <w:tcPr>
            <w:tcW w:w="1940" w:type="dxa"/>
            <w:shd w:val="clear" w:color="auto" w:fill="auto"/>
            <w:vAlign w:val="center"/>
          </w:tcPr>
          <w:p w14:paraId="3E26977D" w14:textId="77777777" w:rsidR="00362840" w:rsidRPr="00AB2776" w:rsidRDefault="00362840" w:rsidP="00C84454">
            <w:pPr>
              <w:keepNext/>
              <w:keepLines/>
              <w:jc w:val="center"/>
              <w:rPr>
                <w:b/>
                <w:i/>
              </w:rPr>
            </w:pPr>
          </w:p>
        </w:tc>
        <w:tc>
          <w:tcPr>
            <w:tcW w:w="1701" w:type="dxa"/>
            <w:shd w:val="clear" w:color="auto" w:fill="auto"/>
            <w:vAlign w:val="center"/>
          </w:tcPr>
          <w:p w14:paraId="698E6AED" w14:textId="77777777" w:rsidR="00362840" w:rsidRPr="00AB2776" w:rsidRDefault="00362840" w:rsidP="00C84454">
            <w:pPr>
              <w:keepNext/>
              <w:keepLines/>
              <w:jc w:val="center"/>
              <w:rPr>
                <w:b/>
                <w:i/>
              </w:rPr>
            </w:pPr>
          </w:p>
        </w:tc>
      </w:tr>
      <w:tr w:rsidR="00362840" w:rsidRPr="00AB2776" w14:paraId="646EB39A" w14:textId="77777777" w:rsidTr="00C84454">
        <w:tc>
          <w:tcPr>
            <w:tcW w:w="2181" w:type="dxa"/>
            <w:shd w:val="clear" w:color="auto" w:fill="auto"/>
            <w:vAlign w:val="center"/>
          </w:tcPr>
          <w:p w14:paraId="49C290E3" w14:textId="77777777" w:rsidR="00362840" w:rsidRPr="00AB2776" w:rsidRDefault="00362840" w:rsidP="00C84454">
            <w:pPr>
              <w:keepNext/>
              <w:keepLines/>
              <w:jc w:val="center"/>
              <w:rPr>
                <w:b/>
                <w:i/>
              </w:rPr>
            </w:pPr>
            <w:r w:rsidRPr="00AB2776">
              <w:rPr>
                <w:b/>
                <w:i/>
              </w:rPr>
              <w:t>21 CFR 211</w:t>
            </w:r>
          </w:p>
        </w:tc>
        <w:tc>
          <w:tcPr>
            <w:tcW w:w="1954" w:type="dxa"/>
            <w:shd w:val="clear" w:color="auto" w:fill="auto"/>
            <w:vAlign w:val="center"/>
          </w:tcPr>
          <w:p w14:paraId="483D2E74" w14:textId="77777777" w:rsidR="00362840" w:rsidRPr="00AB2776" w:rsidRDefault="00362840" w:rsidP="00C84454">
            <w:pPr>
              <w:keepNext/>
              <w:keepLines/>
              <w:jc w:val="center"/>
              <w:rPr>
                <w:b/>
                <w:i/>
              </w:rPr>
            </w:pPr>
            <w:r w:rsidRPr="00AB2776">
              <w:rPr>
                <w:b/>
                <w:i/>
              </w:rPr>
              <w:t>X</w:t>
            </w:r>
          </w:p>
        </w:tc>
        <w:tc>
          <w:tcPr>
            <w:tcW w:w="1940" w:type="dxa"/>
            <w:shd w:val="clear" w:color="auto" w:fill="auto"/>
            <w:vAlign w:val="center"/>
          </w:tcPr>
          <w:p w14:paraId="6E2BF7BF" w14:textId="77777777" w:rsidR="00362840" w:rsidRPr="00AB2776" w:rsidRDefault="00362840" w:rsidP="00C84454">
            <w:pPr>
              <w:keepNext/>
              <w:keepLines/>
              <w:jc w:val="center"/>
              <w:rPr>
                <w:b/>
                <w:i/>
              </w:rPr>
            </w:pPr>
          </w:p>
        </w:tc>
        <w:tc>
          <w:tcPr>
            <w:tcW w:w="1701" w:type="dxa"/>
            <w:shd w:val="clear" w:color="auto" w:fill="auto"/>
            <w:vAlign w:val="center"/>
          </w:tcPr>
          <w:p w14:paraId="27CC51E6" w14:textId="77777777" w:rsidR="00362840" w:rsidRPr="00AB2776" w:rsidRDefault="00362840" w:rsidP="00C84454">
            <w:pPr>
              <w:keepNext/>
              <w:keepLines/>
              <w:jc w:val="center"/>
              <w:rPr>
                <w:b/>
                <w:i/>
              </w:rPr>
            </w:pPr>
          </w:p>
        </w:tc>
      </w:tr>
      <w:tr w:rsidR="00362840" w:rsidRPr="00AB2776" w14:paraId="7FD4C1FA" w14:textId="77777777" w:rsidTr="00C84454">
        <w:tc>
          <w:tcPr>
            <w:tcW w:w="2181" w:type="dxa"/>
            <w:shd w:val="clear" w:color="auto" w:fill="auto"/>
            <w:vAlign w:val="center"/>
          </w:tcPr>
          <w:p w14:paraId="05ED0CFD" w14:textId="77777777" w:rsidR="00362840" w:rsidRPr="00AB2776" w:rsidRDefault="00362840" w:rsidP="00C84454">
            <w:pPr>
              <w:keepNext/>
              <w:keepLines/>
              <w:jc w:val="center"/>
              <w:rPr>
                <w:b/>
                <w:i/>
              </w:rPr>
            </w:pPr>
            <w:r w:rsidRPr="00AB2776">
              <w:rPr>
                <w:b/>
                <w:i/>
              </w:rPr>
              <w:t>21 CFR 312</w:t>
            </w:r>
          </w:p>
        </w:tc>
        <w:tc>
          <w:tcPr>
            <w:tcW w:w="1954" w:type="dxa"/>
            <w:shd w:val="clear" w:color="auto" w:fill="auto"/>
            <w:vAlign w:val="center"/>
          </w:tcPr>
          <w:p w14:paraId="72180AEB" w14:textId="77777777" w:rsidR="00362840" w:rsidRPr="00AB2776" w:rsidRDefault="00362840" w:rsidP="00C84454">
            <w:pPr>
              <w:keepNext/>
              <w:keepLines/>
              <w:jc w:val="center"/>
              <w:rPr>
                <w:b/>
                <w:i/>
              </w:rPr>
            </w:pPr>
            <w:r w:rsidRPr="00AB2776">
              <w:rPr>
                <w:b/>
                <w:i/>
              </w:rPr>
              <w:t>X</w:t>
            </w:r>
          </w:p>
        </w:tc>
        <w:tc>
          <w:tcPr>
            <w:tcW w:w="1940" w:type="dxa"/>
            <w:shd w:val="clear" w:color="auto" w:fill="auto"/>
            <w:vAlign w:val="center"/>
          </w:tcPr>
          <w:p w14:paraId="1F67BE60" w14:textId="77777777" w:rsidR="00362840" w:rsidRPr="00AB2776" w:rsidRDefault="00362840" w:rsidP="00C84454">
            <w:pPr>
              <w:keepNext/>
              <w:keepLines/>
              <w:jc w:val="center"/>
              <w:rPr>
                <w:b/>
                <w:i/>
              </w:rPr>
            </w:pPr>
          </w:p>
        </w:tc>
        <w:tc>
          <w:tcPr>
            <w:tcW w:w="1701" w:type="dxa"/>
            <w:shd w:val="clear" w:color="auto" w:fill="auto"/>
            <w:vAlign w:val="center"/>
          </w:tcPr>
          <w:p w14:paraId="69FF3D04" w14:textId="77777777" w:rsidR="00362840" w:rsidRPr="00AB2776" w:rsidRDefault="00362840" w:rsidP="00C84454">
            <w:pPr>
              <w:keepNext/>
              <w:keepLines/>
              <w:jc w:val="center"/>
              <w:rPr>
                <w:b/>
                <w:i/>
              </w:rPr>
            </w:pPr>
          </w:p>
        </w:tc>
      </w:tr>
      <w:tr w:rsidR="00362840" w:rsidRPr="00AB2776" w14:paraId="622B8094" w14:textId="77777777" w:rsidTr="00C84454">
        <w:tc>
          <w:tcPr>
            <w:tcW w:w="2181" w:type="dxa"/>
            <w:shd w:val="clear" w:color="auto" w:fill="auto"/>
            <w:vAlign w:val="center"/>
          </w:tcPr>
          <w:p w14:paraId="202299DF" w14:textId="77777777" w:rsidR="00362840" w:rsidRPr="00AB2776" w:rsidRDefault="00362840" w:rsidP="00C84454">
            <w:pPr>
              <w:keepNext/>
              <w:keepLines/>
              <w:jc w:val="center"/>
              <w:rPr>
                <w:b/>
                <w:i/>
              </w:rPr>
            </w:pPr>
            <w:r w:rsidRPr="00AB2776">
              <w:rPr>
                <w:b/>
                <w:i/>
              </w:rPr>
              <w:t>21 CFR 812</w:t>
            </w:r>
          </w:p>
        </w:tc>
        <w:tc>
          <w:tcPr>
            <w:tcW w:w="1954" w:type="dxa"/>
            <w:shd w:val="clear" w:color="auto" w:fill="auto"/>
            <w:vAlign w:val="center"/>
          </w:tcPr>
          <w:p w14:paraId="6A75B1D6" w14:textId="77777777" w:rsidR="00362840" w:rsidRPr="00AB2776" w:rsidRDefault="00362840" w:rsidP="00C84454">
            <w:pPr>
              <w:keepNext/>
              <w:keepLines/>
              <w:jc w:val="center"/>
              <w:rPr>
                <w:b/>
                <w:i/>
              </w:rPr>
            </w:pPr>
          </w:p>
        </w:tc>
        <w:tc>
          <w:tcPr>
            <w:tcW w:w="1940" w:type="dxa"/>
            <w:shd w:val="clear" w:color="auto" w:fill="auto"/>
            <w:vAlign w:val="center"/>
          </w:tcPr>
          <w:p w14:paraId="403456ED" w14:textId="77777777" w:rsidR="00362840" w:rsidRPr="00AB2776" w:rsidRDefault="00362840" w:rsidP="00C84454">
            <w:pPr>
              <w:keepNext/>
              <w:keepLines/>
              <w:jc w:val="center"/>
              <w:rPr>
                <w:b/>
                <w:i/>
              </w:rPr>
            </w:pPr>
            <w:r w:rsidRPr="00AB2776">
              <w:rPr>
                <w:b/>
                <w:i/>
              </w:rPr>
              <w:t>X</w:t>
            </w:r>
          </w:p>
        </w:tc>
        <w:tc>
          <w:tcPr>
            <w:tcW w:w="1701" w:type="dxa"/>
            <w:shd w:val="clear" w:color="auto" w:fill="auto"/>
            <w:vAlign w:val="center"/>
          </w:tcPr>
          <w:p w14:paraId="32F7A96D" w14:textId="77777777" w:rsidR="00362840" w:rsidRPr="00AB2776" w:rsidRDefault="00362840" w:rsidP="00C84454">
            <w:pPr>
              <w:keepNext/>
              <w:keepLines/>
              <w:jc w:val="center"/>
              <w:rPr>
                <w:b/>
                <w:i/>
              </w:rPr>
            </w:pPr>
            <w:r w:rsidRPr="00AB2776">
              <w:rPr>
                <w:b/>
                <w:i/>
              </w:rPr>
              <w:t>X</w:t>
            </w:r>
          </w:p>
        </w:tc>
      </w:tr>
      <w:tr w:rsidR="00362840" w:rsidRPr="00AB2776" w14:paraId="22FB5EA3" w14:textId="77777777" w:rsidTr="00C84454">
        <w:tc>
          <w:tcPr>
            <w:tcW w:w="2181" w:type="dxa"/>
            <w:shd w:val="clear" w:color="auto" w:fill="auto"/>
            <w:vAlign w:val="center"/>
          </w:tcPr>
          <w:p w14:paraId="39F0A0A2" w14:textId="77777777" w:rsidR="00362840" w:rsidRPr="00AB2776" w:rsidRDefault="00362840" w:rsidP="00C84454">
            <w:pPr>
              <w:keepNext/>
              <w:keepLines/>
              <w:jc w:val="center"/>
              <w:rPr>
                <w:b/>
                <w:i/>
              </w:rPr>
            </w:pPr>
            <w:r w:rsidRPr="00AB2776">
              <w:rPr>
                <w:b/>
                <w:i/>
              </w:rPr>
              <w:t>21 CFR 820</w:t>
            </w:r>
          </w:p>
        </w:tc>
        <w:tc>
          <w:tcPr>
            <w:tcW w:w="1954" w:type="dxa"/>
            <w:shd w:val="clear" w:color="auto" w:fill="auto"/>
            <w:vAlign w:val="center"/>
          </w:tcPr>
          <w:p w14:paraId="5F4F2BC9" w14:textId="77777777" w:rsidR="00362840" w:rsidRPr="00AB2776" w:rsidRDefault="00362840" w:rsidP="00C84454">
            <w:pPr>
              <w:keepNext/>
              <w:keepLines/>
              <w:jc w:val="center"/>
              <w:rPr>
                <w:b/>
                <w:i/>
              </w:rPr>
            </w:pPr>
          </w:p>
        </w:tc>
        <w:tc>
          <w:tcPr>
            <w:tcW w:w="1940" w:type="dxa"/>
            <w:shd w:val="clear" w:color="auto" w:fill="auto"/>
            <w:vAlign w:val="center"/>
          </w:tcPr>
          <w:p w14:paraId="7B4F9C0D" w14:textId="77777777" w:rsidR="00362840" w:rsidRPr="00AB2776" w:rsidRDefault="00362840" w:rsidP="00C84454">
            <w:pPr>
              <w:keepNext/>
              <w:keepLines/>
              <w:jc w:val="center"/>
              <w:rPr>
                <w:b/>
                <w:i/>
              </w:rPr>
            </w:pPr>
            <w:r w:rsidRPr="00AB2776">
              <w:rPr>
                <w:b/>
                <w:i/>
              </w:rPr>
              <w:t>X</w:t>
            </w:r>
          </w:p>
        </w:tc>
        <w:tc>
          <w:tcPr>
            <w:tcW w:w="1701" w:type="dxa"/>
            <w:shd w:val="clear" w:color="auto" w:fill="auto"/>
            <w:vAlign w:val="center"/>
          </w:tcPr>
          <w:p w14:paraId="38229D5A" w14:textId="77777777" w:rsidR="00362840" w:rsidRPr="00AB2776" w:rsidRDefault="00362840" w:rsidP="00C84454">
            <w:pPr>
              <w:keepNext/>
              <w:keepLines/>
              <w:jc w:val="center"/>
              <w:rPr>
                <w:b/>
                <w:i/>
              </w:rPr>
            </w:pPr>
          </w:p>
        </w:tc>
      </w:tr>
    </w:tbl>
    <w:p w14:paraId="206A5DFF" w14:textId="77777777" w:rsidR="00362840" w:rsidRPr="00BE5C0B" w:rsidRDefault="00362840" w:rsidP="00362840">
      <w:pPr>
        <w:pStyle w:val="BlockText"/>
        <w:shd w:val="clear" w:color="auto" w:fill="F2F2F2" w:themeFill="background1" w:themeFillShade="F2"/>
        <w:rPr>
          <w:i w:val="0"/>
        </w:rPr>
      </w:pPr>
      <w:r w:rsidRPr="00BE5C0B">
        <w:rPr>
          <w:i w:val="0"/>
        </w:rPr>
        <w:t xml:space="preserve">Response: </w:t>
      </w:r>
    </w:p>
    <w:p w14:paraId="2BA4BDC1" w14:textId="77777777" w:rsidR="00362840" w:rsidRPr="00BE5C0B" w:rsidRDefault="00362840" w:rsidP="00362840">
      <w:pPr>
        <w:pStyle w:val="BlockText"/>
        <w:shd w:val="clear" w:color="auto" w:fill="F2F2F2" w:themeFill="background1" w:themeFillShade="F2"/>
        <w:rPr>
          <w:i w:val="0"/>
        </w:rPr>
      </w:pPr>
      <w:r>
        <w:rPr>
          <w:i w:val="0"/>
        </w:rPr>
        <w:t xml:space="preserve">Not applicable. </w:t>
      </w:r>
    </w:p>
    <w:p w14:paraId="1113541F" w14:textId="08352FFC" w:rsidR="00416A41" w:rsidRPr="00CA0CB1" w:rsidRDefault="00416A41" w:rsidP="00E422D8">
      <w:pPr>
        <w:autoSpaceDE/>
        <w:autoSpaceDN/>
        <w:adjustRightInd/>
      </w:pPr>
    </w:p>
    <w:sectPr w:rsidR="00416A41" w:rsidRPr="00CA0CB1" w:rsidSect="00FB5FEC">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3DF8E" w14:textId="77777777" w:rsidR="0008327E" w:rsidRDefault="0008327E" w:rsidP="007C0AA4">
      <w:r>
        <w:separator/>
      </w:r>
    </w:p>
  </w:endnote>
  <w:endnote w:type="continuationSeparator" w:id="0">
    <w:p w14:paraId="6821BF00" w14:textId="77777777" w:rsidR="0008327E" w:rsidRDefault="0008327E"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6BE9" w14:textId="0A662857" w:rsidR="00273A3C" w:rsidRPr="004241F0" w:rsidRDefault="00273A3C" w:rsidP="000E3478">
    <w:pPr>
      <w:pStyle w:val="Footer"/>
      <w:rPr>
        <w:lang w:val="en-US"/>
      </w:rPr>
    </w:pPr>
    <w:r>
      <w:tab/>
      <w:t xml:space="preserve">Page </w:t>
    </w:r>
    <w:r>
      <w:rPr>
        <w:rStyle w:val="PageNumber"/>
      </w:rPr>
      <w:fldChar w:fldCharType="begin"/>
    </w:r>
    <w:r>
      <w:rPr>
        <w:rStyle w:val="PageNumber"/>
      </w:rPr>
      <w:instrText xml:space="preserve"> PAGE </w:instrText>
    </w:r>
    <w:r>
      <w:rPr>
        <w:rStyle w:val="PageNumber"/>
      </w:rPr>
      <w:fldChar w:fldCharType="separate"/>
    </w:r>
    <w:r w:rsidR="00582BDB">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82BDB">
      <w:rPr>
        <w:rStyle w:val="PageNumber"/>
        <w:noProof/>
      </w:rPr>
      <w:t>23</w:t>
    </w:r>
    <w:r>
      <w:rPr>
        <w:rStyle w:val="PageNumber"/>
      </w:rPr>
      <w:fldChar w:fldCharType="end"/>
    </w:r>
    <w:r w:rsidRPr="00EE6AD4">
      <w:rPr>
        <w:rStyle w:val="PageNumber"/>
        <w:rFonts w:ascii="Times New Roman" w:hAnsi="Times New Roman"/>
        <w:sz w:val="16"/>
        <w:szCs w:val="16"/>
      </w:rPr>
      <w:tab/>
      <w:t>Revis</w:t>
    </w:r>
    <w:r>
      <w:rPr>
        <w:rStyle w:val="PageNumber"/>
        <w:rFonts w:ascii="Times New Roman" w:hAnsi="Times New Roman"/>
        <w:sz w:val="16"/>
        <w:szCs w:val="16"/>
      </w:rPr>
      <w:t>ed</w:t>
    </w:r>
    <w:r w:rsidRPr="00EE6AD4">
      <w:rPr>
        <w:rStyle w:val="PageNumber"/>
        <w:rFonts w:ascii="Times New Roman" w:hAnsi="Times New Roman"/>
        <w:sz w:val="16"/>
        <w:szCs w:val="16"/>
      </w:rPr>
      <w:t xml:space="preserve">: </w:t>
    </w:r>
    <w:r w:rsidRPr="00EE6AD4">
      <w:rPr>
        <w:rStyle w:val="PageNumber"/>
        <w:rFonts w:ascii="Times New Roman" w:hAnsi="Times New Roman"/>
        <w:sz w:val="16"/>
        <w:szCs w:val="16"/>
      </w:rPr>
      <w:fldChar w:fldCharType="begin"/>
    </w:r>
    <w:r w:rsidRPr="00EE6AD4">
      <w:rPr>
        <w:rStyle w:val="PageNumber"/>
        <w:rFonts w:ascii="Times New Roman" w:hAnsi="Times New Roman"/>
        <w:sz w:val="16"/>
        <w:szCs w:val="16"/>
      </w:rPr>
      <w:instrText xml:space="preserve"> SAVEDATE  \@ "MMMM d, yyyy"  \* MERGEFORMAT </w:instrText>
    </w:r>
    <w:r w:rsidRPr="00EE6AD4">
      <w:rPr>
        <w:rStyle w:val="PageNumber"/>
        <w:rFonts w:ascii="Times New Roman" w:hAnsi="Times New Roman"/>
        <w:sz w:val="16"/>
        <w:szCs w:val="16"/>
      </w:rPr>
      <w:fldChar w:fldCharType="separate"/>
    </w:r>
    <w:ins w:id="40" w:author="Microsoft Office User" w:date="2017-03-16T11:23:00Z">
      <w:r w:rsidRPr="00273A3C">
        <w:rPr>
          <w:rStyle w:val="PageNumber"/>
          <w:rFonts w:ascii="Times New Roman" w:hAnsi="Times New Roman"/>
          <w:noProof/>
          <w:sz w:val="16"/>
          <w:szCs w:val="16"/>
          <w:lang w:val="en-US"/>
          <w:rPrChange w:id="41" w:author="Microsoft Office User" w:date="2017-03-16T11:23:00Z">
            <w:rPr>
              <w:rStyle w:val="PageNumber"/>
              <w:rFonts w:ascii="Times New Roman" w:hAnsi="Times New Roman"/>
              <w:sz w:val="16"/>
              <w:szCs w:val="16"/>
            </w:rPr>
          </w:rPrChange>
        </w:rPr>
        <w:t xml:space="preserve">February </w:t>
      </w:r>
      <w:r>
        <w:rPr>
          <w:rStyle w:val="PageNumber"/>
          <w:rFonts w:ascii="Times New Roman" w:hAnsi="Times New Roman"/>
          <w:noProof/>
          <w:sz w:val="16"/>
          <w:szCs w:val="16"/>
        </w:rPr>
        <w:t>13, 2017</w:t>
      </w:r>
    </w:ins>
    <w:ins w:id="42" w:author="Anand, Edwin" w:date="2017-02-13T12:12:00Z">
      <w:del w:id="43" w:author="Microsoft Office User" w:date="2017-02-13T12:14:00Z">
        <w:r w:rsidRPr="00092A46" w:rsidDel="005C5906">
          <w:rPr>
            <w:rStyle w:val="PageNumber"/>
            <w:rFonts w:ascii="Times New Roman" w:hAnsi="Times New Roman"/>
            <w:noProof/>
            <w:sz w:val="16"/>
            <w:szCs w:val="16"/>
            <w:lang w:val="en-US"/>
            <w:rPrChange w:id="44" w:author="Anand, Edwin" w:date="2017-02-13T12:12:00Z">
              <w:rPr>
                <w:rStyle w:val="PageNumber"/>
                <w:rFonts w:ascii="Times New Roman" w:hAnsi="Times New Roman"/>
                <w:sz w:val="16"/>
                <w:szCs w:val="16"/>
              </w:rPr>
            </w:rPrChange>
          </w:rPr>
          <w:delText xml:space="preserve">October </w:delText>
        </w:r>
        <w:r w:rsidDel="005C5906">
          <w:rPr>
            <w:rStyle w:val="PageNumber"/>
            <w:rFonts w:ascii="Times New Roman" w:hAnsi="Times New Roman"/>
            <w:noProof/>
            <w:sz w:val="16"/>
            <w:szCs w:val="16"/>
          </w:rPr>
          <w:delText>22, 2016</w:delText>
        </w:r>
      </w:del>
    </w:ins>
    <w:ins w:id="45" w:author="ubmd" w:date="2015-10-27T11:31:00Z">
      <w:del w:id="46" w:author="Microsoft Office User" w:date="2017-02-13T12:14:00Z">
        <w:r w:rsidRPr="005A012F" w:rsidDel="005C5906">
          <w:rPr>
            <w:rStyle w:val="PageNumber"/>
            <w:rFonts w:ascii="Times New Roman" w:hAnsi="Times New Roman"/>
            <w:noProof/>
            <w:sz w:val="16"/>
            <w:szCs w:val="16"/>
            <w:lang w:val="en-US"/>
            <w:rPrChange w:id="47" w:author="ubmd" w:date="2015-10-27T11:31:00Z">
              <w:rPr>
                <w:rStyle w:val="PageNumber"/>
                <w:rFonts w:ascii="Times New Roman" w:hAnsi="Times New Roman"/>
                <w:sz w:val="16"/>
                <w:szCs w:val="16"/>
              </w:rPr>
            </w:rPrChange>
          </w:rPr>
          <w:delText xml:space="preserve">October </w:delText>
        </w:r>
        <w:r w:rsidDel="005C5906">
          <w:rPr>
            <w:rStyle w:val="PageNumber"/>
            <w:rFonts w:ascii="Times New Roman" w:hAnsi="Times New Roman"/>
            <w:noProof/>
            <w:sz w:val="16"/>
            <w:szCs w:val="16"/>
          </w:rPr>
          <w:delText>7, 2015</w:delText>
        </w:r>
      </w:del>
    </w:ins>
    <w:del w:id="48" w:author="Microsoft Office User" w:date="2017-02-13T12:14:00Z">
      <w:r w:rsidRPr="00B5288F" w:rsidDel="005C5906">
        <w:rPr>
          <w:rStyle w:val="PageNumber"/>
          <w:rFonts w:ascii="Times New Roman" w:hAnsi="Times New Roman"/>
          <w:noProof/>
          <w:sz w:val="16"/>
          <w:szCs w:val="16"/>
          <w:lang w:val="en-US"/>
        </w:rPr>
        <w:delText xml:space="preserve">October </w:delText>
      </w:r>
      <w:r w:rsidDel="005C5906">
        <w:rPr>
          <w:rStyle w:val="PageNumber"/>
          <w:rFonts w:ascii="Times New Roman" w:hAnsi="Times New Roman"/>
          <w:noProof/>
          <w:sz w:val="16"/>
          <w:szCs w:val="16"/>
        </w:rPr>
        <w:delText>7, 2015</w:delText>
      </w:r>
    </w:del>
    <w:r w:rsidRPr="00EE6AD4">
      <w:rPr>
        <w:rStyle w:val="PageNumber"/>
        <w:rFonts w:ascii="Times New Roman" w:hAnsi="Times New Roman"/>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249466"/>
      <w:docPartObj>
        <w:docPartGallery w:val="Page Numbers (Bottom of Page)"/>
        <w:docPartUnique/>
      </w:docPartObj>
    </w:sdtPr>
    <w:sdtContent>
      <w:sdt>
        <w:sdtPr>
          <w:id w:val="-1669238322"/>
          <w:docPartObj>
            <w:docPartGallery w:val="Page Numbers (Top of Page)"/>
            <w:docPartUnique/>
          </w:docPartObj>
        </w:sdtPr>
        <w:sdtContent>
          <w:p w14:paraId="4E096613" w14:textId="77777777" w:rsidR="00273A3C" w:rsidRDefault="00273A3C">
            <w:pPr>
              <w:pStyle w:val="Footer"/>
              <w:jc w:val="center"/>
            </w:pPr>
            <w:r>
              <w:t xml:space="preserve">Page </w:t>
            </w:r>
            <w:r>
              <w:rPr>
                <w:b/>
                <w:bCs/>
              </w:rPr>
              <w:fldChar w:fldCharType="begin"/>
            </w:r>
            <w:r>
              <w:rPr>
                <w:b/>
                <w:bCs/>
              </w:rPr>
              <w:instrText xml:space="preserve"> PAGE </w:instrText>
            </w:r>
            <w:r>
              <w:rPr>
                <w:b/>
                <w:bCs/>
              </w:rPr>
              <w:fldChar w:fldCharType="separate"/>
            </w:r>
            <w:r w:rsidR="00582BD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82BDB">
              <w:rPr>
                <w:b/>
                <w:bCs/>
                <w:noProof/>
              </w:rPr>
              <w:t>23</w:t>
            </w:r>
            <w:r>
              <w:rPr>
                <w:b/>
                <w:bCs/>
              </w:rPr>
              <w:fldChar w:fldCharType="end"/>
            </w:r>
          </w:p>
        </w:sdtContent>
      </w:sdt>
    </w:sdtContent>
  </w:sdt>
  <w:p w14:paraId="599DCE3A" w14:textId="77777777" w:rsidR="00273A3C" w:rsidRDefault="00273A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3A1BA" w14:textId="77777777" w:rsidR="0008327E" w:rsidRDefault="0008327E" w:rsidP="007C0AA4">
      <w:r>
        <w:separator/>
      </w:r>
    </w:p>
  </w:footnote>
  <w:footnote w:type="continuationSeparator" w:id="0">
    <w:p w14:paraId="0490A410" w14:textId="77777777" w:rsidR="0008327E" w:rsidRDefault="0008327E" w:rsidP="007C0A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4038B" w14:textId="77777777" w:rsidR="00273A3C" w:rsidRDefault="00273A3C" w:rsidP="00FB5FEC">
    <w:pPr>
      <w:contextualSpacing/>
      <w:jc w:val="center"/>
    </w:pPr>
    <w:r>
      <w:rPr>
        <w:rFonts w:ascii="Arial" w:hAnsi="Arial" w:cs="Arial"/>
        <w:noProof/>
        <w:color w:val="000000"/>
        <w:sz w:val="20"/>
        <w:szCs w:val="20"/>
      </w:rPr>
      <w:drawing>
        <wp:inline distT="0" distB="0" distL="0" distR="0" wp14:anchorId="6B18D3CF" wp14:editId="32828A3C">
          <wp:extent cx="1571625" cy="238125"/>
          <wp:effectExtent l="0" t="0" r="9525" b="9525"/>
          <wp:docPr id="2" name="Picture 2" descr="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238125"/>
                  </a:xfrm>
                  <a:prstGeom prst="rect">
                    <a:avLst/>
                  </a:prstGeom>
                  <a:noFill/>
                  <a:ln>
                    <a:noFill/>
                  </a:ln>
                </pic:spPr>
              </pic:pic>
            </a:graphicData>
          </a:graphic>
        </wp:inline>
      </w:drawing>
    </w:r>
  </w:p>
  <w:p w14:paraId="1ED8C1AA" w14:textId="77777777" w:rsidR="00273A3C" w:rsidRDefault="00273A3C" w:rsidP="00FB5FEC">
    <w:pPr>
      <w:contextualSpacing/>
      <w:jc w:val="center"/>
      <w:rPr>
        <w:rFonts w:cs="Times"/>
        <w:b/>
        <w:bCs/>
        <w:color w:val="003399"/>
      </w:rPr>
    </w:pPr>
    <w:r>
      <w:rPr>
        <w:rFonts w:cs="Times"/>
        <w:b/>
        <w:bCs/>
        <w:color w:val="003399"/>
      </w:rPr>
      <w:t>University at Buffalo</w:t>
    </w:r>
    <w:r w:rsidRPr="005C6C99">
      <w:rPr>
        <w:rFonts w:cs="Times"/>
        <w:b/>
        <w:bCs/>
        <w:color w:val="003399"/>
      </w:rPr>
      <w:t xml:space="preserve"> Institutional Review Board (</w:t>
    </w:r>
    <w:r>
      <w:rPr>
        <w:rFonts w:cs="Times"/>
        <w:b/>
        <w:bCs/>
        <w:color w:val="003399"/>
      </w:rPr>
      <w:t>UB</w:t>
    </w:r>
    <w:r w:rsidRPr="005C6C99">
      <w:rPr>
        <w:rFonts w:cs="Times"/>
        <w:b/>
        <w:bCs/>
        <w:color w:val="003399"/>
      </w:rPr>
      <w:t>IRB)</w:t>
    </w:r>
  </w:p>
  <w:p w14:paraId="7C8A6C3F" w14:textId="77777777" w:rsidR="00273A3C" w:rsidRDefault="00273A3C" w:rsidP="00FB5FEC">
    <w:pPr>
      <w:spacing w:before="120" w:after="120"/>
      <w:ind w:left="120" w:right="120"/>
      <w:contextualSpacing/>
      <w:jc w:val="center"/>
      <w:rPr>
        <w:rFonts w:cs="Times"/>
        <w:color w:val="000000"/>
        <w:sz w:val="20"/>
        <w:szCs w:val="20"/>
      </w:rPr>
    </w:pPr>
    <w:r>
      <w:rPr>
        <w:rFonts w:cs="Times"/>
        <w:color w:val="000000"/>
        <w:sz w:val="20"/>
        <w:szCs w:val="20"/>
      </w:rPr>
      <w:t xml:space="preserve">Office of Research Compliance </w:t>
    </w:r>
    <w:r w:rsidRPr="005C6C99">
      <w:rPr>
        <w:rFonts w:cs="Times"/>
        <w:color w:val="000000"/>
        <w:sz w:val="20"/>
        <w:szCs w:val="20"/>
      </w:rPr>
      <w:t>|</w:t>
    </w:r>
    <w:r>
      <w:rPr>
        <w:rFonts w:cs="Times"/>
        <w:color w:val="000000"/>
        <w:sz w:val="20"/>
        <w:szCs w:val="20"/>
      </w:rPr>
      <w:t xml:space="preserve"> Clinical and Translational Research Center Room 5018</w:t>
    </w:r>
  </w:p>
  <w:p w14:paraId="6567B6C1" w14:textId="77777777" w:rsidR="00273A3C" w:rsidRDefault="00273A3C" w:rsidP="00FB5FEC">
    <w:pPr>
      <w:spacing w:before="120" w:after="120"/>
      <w:ind w:left="120" w:right="120"/>
      <w:contextualSpacing/>
      <w:jc w:val="center"/>
      <w:rPr>
        <w:rFonts w:cs="Times"/>
        <w:color w:val="000000"/>
        <w:sz w:val="20"/>
        <w:szCs w:val="20"/>
      </w:rPr>
    </w:pPr>
    <w:r>
      <w:rPr>
        <w:rFonts w:cs="Times"/>
        <w:color w:val="000000"/>
        <w:sz w:val="20"/>
        <w:szCs w:val="20"/>
      </w:rPr>
      <w:t>875 Ellicott St. | Buffalo, NY 142</w:t>
    </w:r>
    <w:r w:rsidRPr="005C6C99">
      <w:rPr>
        <w:rFonts w:cs="Times"/>
        <w:color w:val="000000"/>
        <w:sz w:val="20"/>
        <w:szCs w:val="20"/>
      </w:rPr>
      <w:t>0</w:t>
    </w:r>
    <w:r>
      <w:rPr>
        <w:rFonts w:cs="Times"/>
        <w:color w:val="000000"/>
        <w:sz w:val="20"/>
        <w:szCs w:val="20"/>
      </w:rPr>
      <w:t>3</w:t>
    </w:r>
  </w:p>
  <w:p w14:paraId="56DAEC58" w14:textId="77777777" w:rsidR="00273A3C" w:rsidRPr="00FB5FEC" w:rsidRDefault="00273A3C" w:rsidP="00FB5FEC">
    <w:pPr>
      <w:spacing w:before="120" w:after="120"/>
      <w:ind w:left="120" w:right="120"/>
      <w:contextualSpacing/>
      <w:jc w:val="center"/>
      <w:rPr>
        <w:rFonts w:cs="Times"/>
        <w:color w:val="000000"/>
        <w:sz w:val="20"/>
        <w:szCs w:val="20"/>
      </w:rPr>
    </w:pPr>
    <w:r w:rsidRPr="005C6C99">
      <w:rPr>
        <w:rFonts w:cs="Times"/>
        <w:color w:val="000000"/>
        <w:sz w:val="20"/>
        <w:szCs w:val="20"/>
      </w:rPr>
      <w:t xml:space="preserve">UB </w:t>
    </w:r>
    <w:proofErr w:type="spellStart"/>
    <w:r w:rsidRPr="005C6C99">
      <w:rPr>
        <w:rFonts w:cs="Times"/>
        <w:color w:val="000000"/>
        <w:sz w:val="20"/>
        <w:szCs w:val="20"/>
      </w:rPr>
      <w:t>Federalwide</w:t>
    </w:r>
    <w:proofErr w:type="spellEnd"/>
    <w:r w:rsidRPr="005C6C99">
      <w:rPr>
        <w:rFonts w:cs="Times"/>
        <w:color w:val="000000"/>
        <w:sz w:val="20"/>
        <w:szCs w:val="20"/>
      </w:rPr>
      <w:t xml:space="preserve"> Assurance ID#: FWA00008824</w:t>
    </w:r>
  </w:p>
  <w:p w14:paraId="27A9CAD4" w14:textId="77777777" w:rsidR="00273A3C" w:rsidRDefault="00273A3C">
    <w:pPr>
      <w:pStyle w:val="Header"/>
    </w:pPr>
    <w:r>
      <w:t>PROTOCOL TITLE:</w:t>
    </w:r>
    <w:r w:rsidRPr="00B02125">
      <w:rPr>
        <w:i/>
      </w:rPr>
      <w:t xml:space="preserve"> </w:t>
    </w:r>
    <w:r w:rsidRPr="00653DD0">
      <w:rPr>
        <w:b/>
        <w:i/>
      </w:rPr>
      <w:t>Removal of Indirect Identifiers in Patient Record De-Identification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8">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279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656090E"/>
    <w:multiLevelType w:val="hybridMultilevel"/>
    <w:tmpl w:val="1048D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FD65E7"/>
    <w:multiLevelType w:val="hybridMultilevel"/>
    <w:tmpl w:val="2D50A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2"/>
  </w:num>
  <w:num w:numId="3">
    <w:abstractNumId w:val="1"/>
  </w:num>
  <w:num w:numId="4">
    <w:abstractNumId w:val="0"/>
  </w:num>
  <w:num w:numId="5">
    <w:abstractNumId w:val="6"/>
  </w:num>
  <w:num w:numId="6">
    <w:abstractNumId w:val="17"/>
  </w:num>
  <w:num w:numId="7">
    <w:abstractNumId w:val="7"/>
  </w:num>
  <w:num w:numId="8">
    <w:abstractNumId w:val="13"/>
  </w:num>
  <w:num w:numId="9">
    <w:abstractNumId w:val="16"/>
  </w:num>
  <w:num w:numId="10">
    <w:abstractNumId w:val="9"/>
  </w:num>
  <w:num w:numId="11">
    <w:abstractNumId w:val="3"/>
  </w:num>
  <w:num w:numId="12">
    <w:abstractNumId w:val="10"/>
  </w:num>
  <w:num w:numId="13">
    <w:abstractNumId w:val="12"/>
  </w:num>
  <w:num w:numId="14">
    <w:abstractNumId w:val="20"/>
  </w:num>
  <w:num w:numId="15">
    <w:abstractNumId w:val="24"/>
  </w:num>
  <w:num w:numId="16">
    <w:abstractNumId w:val="21"/>
  </w:num>
  <w:num w:numId="17">
    <w:abstractNumId w:val="15"/>
  </w:num>
  <w:num w:numId="18">
    <w:abstractNumId w:val="8"/>
  </w:num>
  <w:num w:numId="19">
    <w:abstractNumId w:val="14"/>
  </w:num>
  <w:num w:numId="20">
    <w:abstractNumId w:val="11"/>
  </w:num>
  <w:num w:numId="21">
    <w:abstractNumId w:val="5"/>
  </w:num>
  <w:num w:numId="22">
    <w:abstractNumId w:val="18"/>
  </w:num>
  <w:num w:numId="23">
    <w:abstractNumId w:val="19"/>
  </w:num>
  <w:num w:numId="24">
    <w:abstractNumId w:val="4"/>
  </w:num>
  <w:num w:numId="25">
    <w:abstractNumId w:val="22"/>
  </w:num>
  <w:num w:numId="26">
    <w:abstractNumId w:val="25"/>
  </w:num>
  <w:num w:numId="27">
    <w:abstractNumId w:val="17"/>
  </w:num>
  <w:num w:numId="28">
    <w:abstractNumId w:val="17"/>
  </w:num>
  <w:num w:numId="29">
    <w:abstractNumId w:val="17"/>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d, Edwin">
    <w15:presenceInfo w15:providerId="AD" w15:userId="S-1-5-21-132711689-658397159-1543857936-29680"/>
  </w15:person>
  <w15:person w15:author="Microsoft Office User">
    <w15:presenceInfo w15:providerId="None" w15:userId="Microsoft Office User"/>
  </w15:person>
  <w15:person w15:author="ubmd">
    <w15:presenceInfo w15:providerId="None" w15:userId="ub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2755E-7263-41B7-9B23-8E738C1B9A25}"/>
    <w:docVar w:name="dgnword-eventsink" w:val="186254352"/>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azdvdd2tterierz9np0v5vdsv9rf502v9x&quot;&gt;My EndNote Library&lt;record-ids&gt;&lt;item&gt;50&lt;/item&gt;&lt;item&gt;51&lt;/item&gt;&lt;item&gt;52&lt;/item&gt;&lt;item&gt;56&lt;/item&gt;&lt;item&gt;57&lt;/item&gt;&lt;/record-ids&gt;&lt;/item&gt;&lt;/Libraries&gt;"/>
  </w:docVars>
  <w:rsids>
    <w:rsidRoot w:val="007C0AA4"/>
    <w:rsid w:val="000001DD"/>
    <w:rsid w:val="0000178E"/>
    <w:rsid w:val="0001103C"/>
    <w:rsid w:val="000176CD"/>
    <w:rsid w:val="00021416"/>
    <w:rsid w:val="0002484D"/>
    <w:rsid w:val="000305D7"/>
    <w:rsid w:val="00033F6D"/>
    <w:rsid w:val="00034B6D"/>
    <w:rsid w:val="00041704"/>
    <w:rsid w:val="00043EC2"/>
    <w:rsid w:val="00050527"/>
    <w:rsid w:val="00050592"/>
    <w:rsid w:val="00052B26"/>
    <w:rsid w:val="00053DC2"/>
    <w:rsid w:val="00053E55"/>
    <w:rsid w:val="0006116A"/>
    <w:rsid w:val="000623B7"/>
    <w:rsid w:val="000651A8"/>
    <w:rsid w:val="000678E0"/>
    <w:rsid w:val="00073A7C"/>
    <w:rsid w:val="00074F53"/>
    <w:rsid w:val="00076DDF"/>
    <w:rsid w:val="000776F5"/>
    <w:rsid w:val="00080915"/>
    <w:rsid w:val="0008327E"/>
    <w:rsid w:val="0008389B"/>
    <w:rsid w:val="00092A46"/>
    <w:rsid w:val="000937AB"/>
    <w:rsid w:val="00093D0C"/>
    <w:rsid w:val="00095B99"/>
    <w:rsid w:val="000A0D2E"/>
    <w:rsid w:val="000A1DC6"/>
    <w:rsid w:val="000A3165"/>
    <w:rsid w:val="000A3196"/>
    <w:rsid w:val="000B4ACF"/>
    <w:rsid w:val="000B5743"/>
    <w:rsid w:val="000C0B9D"/>
    <w:rsid w:val="000D3591"/>
    <w:rsid w:val="000D3F01"/>
    <w:rsid w:val="000D4D1F"/>
    <w:rsid w:val="000D5A03"/>
    <w:rsid w:val="000D6834"/>
    <w:rsid w:val="000D748B"/>
    <w:rsid w:val="000E1FF1"/>
    <w:rsid w:val="000E3478"/>
    <w:rsid w:val="000E6F07"/>
    <w:rsid w:val="000F03CF"/>
    <w:rsid w:val="000F7148"/>
    <w:rsid w:val="000F7905"/>
    <w:rsid w:val="001026FC"/>
    <w:rsid w:val="0011070A"/>
    <w:rsid w:val="001107C4"/>
    <w:rsid w:val="00112FF7"/>
    <w:rsid w:val="00114831"/>
    <w:rsid w:val="0011551B"/>
    <w:rsid w:val="00124545"/>
    <w:rsid w:val="00124600"/>
    <w:rsid w:val="0012566D"/>
    <w:rsid w:val="00125D8D"/>
    <w:rsid w:val="001351F7"/>
    <w:rsid w:val="00144D74"/>
    <w:rsid w:val="00146A7C"/>
    <w:rsid w:val="00151794"/>
    <w:rsid w:val="00152A52"/>
    <w:rsid w:val="00155AFC"/>
    <w:rsid w:val="00161E74"/>
    <w:rsid w:val="00162DF0"/>
    <w:rsid w:val="00170049"/>
    <w:rsid w:val="001706EE"/>
    <w:rsid w:val="00177E73"/>
    <w:rsid w:val="00186FE5"/>
    <w:rsid w:val="00193A08"/>
    <w:rsid w:val="00194D67"/>
    <w:rsid w:val="001B56EF"/>
    <w:rsid w:val="001B678E"/>
    <w:rsid w:val="001B6D07"/>
    <w:rsid w:val="001C02A0"/>
    <w:rsid w:val="001C15EC"/>
    <w:rsid w:val="001C5D9B"/>
    <w:rsid w:val="001C6BA1"/>
    <w:rsid w:val="001C7854"/>
    <w:rsid w:val="001D00D2"/>
    <w:rsid w:val="001D09E9"/>
    <w:rsid w:val="001E19FD"/>
    <w:rsid w:val="001E2287"/>
    <w:rsid w:val="001E29F0"/>
    <w:rsid w:val="001E5DCA"/>
    <w:rsid w:val="001E7891"/>
    <w:rsid w:val="001F0140"/>
    <w:rsid w:val="001F42CB"/>
    <w:rsid w:val="0020066F"/>
    <w:rsid w:val="002021E9"/>
    <w:rsid w:val="00210165"/>
    <w:rsid w:val="00210305"/>
    <w:rsid w:val="00216542"/>
    <w:rsid w:val="00217B63"/>
    <w:rsid w:val="00221C45"/>
    <w:rsid w:val="00225E08"/>
    <w:rsid w:val="00226956"/>
    <w:rsid w:val="002273CB"/>
    <w:rsid w:val="00243B92"/>
    <w:rsid w:val="00246B3A"/>
    <w:rsid w:val="00247295"/>
    <w:rsid w:val="00247B2B"/>
    <w:rsid w:val="00250D20"/>
    <w:rsid w:val="002510BD"/>
    <w:rsid w:val="00254CC4"/>
    <w:rsid w:val="00257335"/>
    <w:rsid w:val="00257537"/>
    <w:rsid w:val="002575CD"/>
    <w:rsid w:val="002607F3"/>
    <w:rsid w:val="00262C07"/>
    <w:rsid w:val="0026513D"/>
    <w:rsid w:val="00267B12"/>
    <w:rsid w:val="00270F0C"/>
    <w:rsid w:val="00272640"/>
    <w:rsid w:val="00273A3C"/>
    <w:rsid w:val="00277544"/>
    <w:rsid w:val="00281797"/>
    <w:rsid w:val="00281F6A"/>
    <w:rsid w:val="00282878"/>
    <w:rsid w:val="002847E3"/>
    <w:rsid w:val="0029176B"/>
    <w:rsid w:val="002952E6"/>
    <w:rsid w:val="002A08FD"/>
    <w:rsid w:val="002A243B"/>
    <w:rsid w:val="002A5621"/>
    <w:rsid w:val="002A78FB"/>
    <w:rsid w:val="002A7A69"/>
    <w:rsid w:val="002B1D4E"/>
    <w:rsid w:val="002C01C7"/>
    <w:rsid w:val="002C0F6A"/>
    <w:rsid w:val="002C471A"/>
    <w:rsid w:val="002D5806"/>
    <w:rsid w:val="002F75AE"/>
    <w:rsid w:val="003061E7"/>
    <w:rsid w:val="00306E59"/>
    <w:rsid w:val="0032245B"/>
    <w:rsid w:val="0032353B"/>
    <w:rsid w:val="003238E4"/>
    <w:rsid w:val="003255AE"/>
    <w:rsid w:val="00334106"/>
    <w:rsid w:val="0034056D"/>
    <w:rsid w:val="00342912"/>
    <w:rsid w:val="003474E4"/>
    <w:rsid w:val="00352647"/>
    <w:rsid w:val="003601CD"/>
    <w:rsid w:val="003603DC"/>
    <w:rsid w:val="00360D6C"/>
    <w:rsid w:val="00362840"/>
    <w:rsid w:val="00362C8E"/>
    <w:rsid w:val="0036680C"/>
    <w:rsid w:val="003679D0"/>
    <w:rsid w:val="00371D8D"/>
    <w:rsid w:val="00376334"/>
    <w:rsid w:val="00377163"/>
    <w:rsid w:val="003851D3"/>
    <w:rsid w:val="00386B58"/>
    <w:rsid w:val="003914EC"/>
    <w:rsid w:val="00393FAF"/>
    <w:rsid w:val="003973E9"/>
    <w:rsid w:val="00397991"/>
    <w:rsid w:val="003A1B95"/>
    <w:rsid w:val="003A2294"/>
    <w:rsid w:val="003A3B35"/>
    <w:rsid w:val="003A5160"/>
    <w:rsid w:val="003A671A"/>
    <w:rsid w:val="003B0698"/>
    <w:rsid w:val="003B22E3"/>
    <w:rsid w:val="003B485B"/>
    <w:rsid w:val="003C3F10"/>
    <w:rsid w:val="003C53FA"/>
    <w:rsid w:val="003C7115"/>
    <w:rsid w:val="003D0592"/>
    <w:rsid w:val="003D17FA"/>
    <w:rsid w:val="003D2972"/>
    <w:rsid w:val="003D5BCF"/>
    <w:rsid w:val="003D6E02"/>
    <w:rsid w:val="003E1480"/>
    <w:rsid w:val="003E719A"/>
    <w:rsid w:val="003E76C9"/>
    <w:rsid w:val="003F1AC6"/>
    <w:rsid w:val="003F20C5"/>
    <w:rsid w:val="004029DF"/>
    <w:rsid w:val="00406190"/>
    <w:rsid w:val="00406B60"/>
    <w:rsid w:val="00406E29"/>
    <w:rsid w:val="004110A0"/>
    <w:rsid w:val="00416A41"/>
    <w:rsid w:val="00421837"/>
    <w:rsid w:val="00422FB1"/>
    <w:rsid w:val="004241F0"/>
    <w:rsid w:val="00427BA1"/>
    <w:rsid w:val="0043009F"/>
    <w:rsid w:val="0043279F"/>
    <w:rsid w:val="004366EB"/>
    <w:rsid w:val="00440B1C"/>
    <w:rsid w:val="00443CFB"/>
    <w:rsid w:val="0044690C"/>
    <w:rsid w:val="00446990"/>
    <w:rsid w:val="0045413E"/>
    <w:rsid w:val="00462C45"/>
    <w:rsid w:val="00463A0F"/>
    <w:rsid w:val="0047213D"/>
    <w:rsid w:val="00481BC2"/>
    <w:rsid w:val="00484862"/>
    <w:rsid w:val="00486AA0"/>
    <w:rsid w:val="00490BEB"/>
    <w:rsid w:val="004970C2"/>
    <w:rsid w:val="004A59AB"/>
    <w:rsid w:val="004C3F3E"/>
    <w:rsid w:val="004C6838"/>
    <w:rsid w:val="004C783B"/>
    <w:rsid w:val="004C791F"/>
    <w:rsid w:val="004D258A"/>
    <w:rsid w:val="004D2C49"/>
    <w:rsid w:val="004D385E"/>
    <w:rsid w:val="004D61DC"/>
    <w:rsid w:val="004E65B9"/>
    <w:rsid w:val="004F127A"/>
    <w:rsid w:val="004F2BAF"/>
    <w:rsid w:val="004F2C74"/>
    <w:rsid w:val="004F4981"/>
    <w:rsid w:val="004F73CA"/>
    <w:rsid w:val="005079F4"/>
    <w:rsid w:val="00507E44"/>
    <w:rsid w:val="00511409"/>
    <w:rsid w:val="00513EB6"/>
    <w:rsid w:val="00522E61"/>
    <w:rsid w:val="0052551A"/>
    <w:rsid w:val="00526A73"/>
    <w:rsid w:val="00531165"/>
    <w:rsid w:val="00532C8C"/>
    <w:rsid w:val="005332CD"/>
    <w:rsid w:val="00533901"/>
    <w:rsid w:val="005404EF"/>
    <w:rsid w:val="00540568"/>
    <w:rsid w:val="0054057D"/>
    <w:rsid w:val="00541DD5"/>
    <w:rsid w:val="00541E89"/>
    <w:rsid w:val="00550D01"/>
    <w:rsid w:val="0055185B"/>
    <w:rsid w:val="0055384E"/>
    <w:rsid w:val="00554E94"/>
    <w:rsid w:val="00555744"/>
    <w:rsid w:val="00570A34"/>
    <w:rsid w:val="005716E4"/>
    <w:rsid w:val="005740E4"/>
    <w:rsid w:val="005825E4"/>
    <w:rsid w:val="00582BDB"/>
    <w:rsid w:val="00590A69"/>
    <w:rsid w:val="0059473E"/>
    <w:rsid w:val="00594D81"/>
    <w:rsid w:val="00596502"/>
    <w:rsid w:val="00597D93"/>
    <w:rsid w:val="005A012F"/>
    <w:rsid w:val="005A06C9"/>
    <w:rsid w:val="005A5B75"/>
    <w:rsid w:val="005B7130"/>
    <w:rsid w:val="005C2666"/>
    <w:rsid w:val="005C390B"/>
    <w:rsid w:val="005C5906"/>
    <w:rsid w:val="005C616A"/>
    <w:rsid w:val="005C6E9A"/>
    <w:rsid w:val="005C7DFD"/>
    <w:rsid w:val="005D2B4B"/>
    <w:rsid w:val="005D6639"/>
    <w:rsid w:val="005D7ADF"/>
    <w:rsid w:val="005E19A0"/>
    <w:rsid w:val="005E1F7C"/>
    <w:rsid w:val="005E1F8E"/>
    <w:rsid w:val="005E2E6B"/>
    <w:rsid w:val="005F1D0E"/>
    <w:rsid w:val="005F4541"/>
    <w:rsid w:val="005F6C5E"/>
    <w:rsid w:val="00607849"/>
    <w:rsid w:val="006110F9"/>
    <w:rsid w:val="0061346E"/>
    <w:rsid w:val="0062269A"/>
    <w:rsid w:val="00623E31"/>
    <w:rsid w:val="00624760"/>
    <w:rsid w:val="0062718D"/>
    <w:rsid w:val="00627303"/>
    <w:rsid w:val="00630E45"/>
    <w:rsid w:val="00631E6C"/>
    <w:rsid w:val="0064063A"/>
    <w:rsid w:val="00646DEB"/>
    <w:rsid w:val="00647502"/>
    <w:rsid w:val="00650F07"/>
    <w:rsid w:val="00652C8B"/>
    <w:rsid w:val="00653DD0"/>
    <w:rsid w:val="00654A8A"/>
    <w:rsid w:val="00667F9B"/>
    <w:rsid w:val="00675BAE"/>
    <w:rsid w:val="00676793"/>
    <w:rsid w:val="006772EE"/>
    <w:rsid w:val="00691CCC"/>
    <w:rsid w:val="00697511"/>
    <w:rsid w:val="006A0519"/>
    <w:rsid w:val="006A4C74"/>
    <w:rsid w:val="006A7B8B"/>
    <w:rsid w:val="006B08BE"/>
    <w:rsid w:val="006B150B"/>
    <w:rsid w:val="006B1BDD"/>
    <w:rsid w:val="006B348B"/>
    <w:rsid w:val="006B6C51"/>
    <w:rsid w:val="006B7BA2"/>
    <w:rsid w:val="006C16CD"/>
    <w:rsid w:val="006C423C"/>
    <w:rsid w:val="006C5C87"/>
    <w:rsid w:val="006C6EAB"/>
    <w:rsid w:val="006C79E2"/>
    <w:rsid w:val="006E414A"/>
    <w:rsid w:val="006E60CE"/>
    <w:rsid w:val="00702B45"/>
    <w:rsid w:val="00705DDD"/>
    <w:rsid w:val="007067C9"/>
    <w:rsid w:val="00706D33"/>
    <w:rsid w:val="00710DF3"/>
    <w:rsid w:val="00711611"/>
    <w:rsid w:val="00717AF1"/>
    <w:rsid w:val="007321C2"/>
    <w:rsid w:val="0074329B"/>
    <w:rsid w:val="00744885"/>
    <w:rsid w:val="00751352"/>
    <w:rsid w:val="00751BF3"/>
    <w:rsid w:val="007528C3"/>
    <w:rsid w:val="00761D0C"/>
    <w:rsid w:val="007621F3"/>
    <w:rsid w:val="00763F1C"/>
    <w:rsid w:val="0077152B"/>
    <w:rsid w:val="00771772"/>
    <w:rsid w:val="007719E8"/>
    <w:rsid w:val="007722FC"/>
    <w:rsid w:val="007754FA"/>
    <w:rsid w:val="00785BA4"/>
    <w:rsid w:val="007864B2"/>
    <w:rsid w:val="00786EC7"/>
    <w:rsid w:val="007909C3"/>
    <w:rsid w:val="00792B83"/>
    <w:rsid w:val="00797723"/>
    <w:rsid w:val="007A1785"/>
    <w:rsid w:val="007A24A2"/>
    <w:rsid w:val="007A4BF3"/>
    <w:rsid w:val="007A67C6"/>
    <w:rsid w:val="007B51B3"/>
    <w:rsid w:val="007C0AA4"/>
    <w:rsid w:val="007C4F23"/>
    <w:rsid w:val="007C5509"/>
    <w:rsid w:val="007C5B2A"/>
    <w:rsid w:val="007D64C3"/>
    <w:rsid w:val="007E7029"/>
    <w:rsid w:val="007E7214"/>
    <w:rsid w:val="007F1085"/>
    <w:rsid w:val="007F3807"/>
    <w:rsid w:val="007F3BEF"/>
    <w:rsid w:val="007F411D"/>
    <w:rsid w:val="008005F7"/>
    <w:rsid w:val="008017F3"/>
    <w:rsid w:val="008055C9"/>
    <w:rsid w:val="0081023D"/>
    <w:rsid w:val="008104CF"/>
    <w:rsid w:val="00811234"/>
    <w:rsid w:val="00811473"/>
    <w:rsid w:val="00814788"/>
    <w:rsid w:val="00821BCD"/>
    <w:rsid w:val="00825FAD"/>
    <w:rsid w:val="00834A5D"/>
    <w:rsid w:val="00840A04"/>
    <w:rsid w:val="00843F9B"/>
    <w:rsid w:val="008458D3"/>
    <w:rsid w:val="00850554"/>
    <w:rsid w:val="0085079A"/>
    <w:rsid w:val="008543BB"/>
    <w:rsid w:val="00857511"/>
    <w:rsid w:val="008605DA"/>
    <w:rsid w:val="00861577"/>
    <w:rsid w:val="00877A28"/>
    <w:rsid w:val="0088163E"/>
    <w:rsid w:val="00882B32"/>
    <w:rsid w:val="008835DF"/>
    <w:rsid w:val="0088432D"/>
    <w:rsid w:val="00884B14"/>
    <w:rsid w:val="00886DBD"/>
    <w:rsid w:val="00895E3A"/>
    <w:rsid w:val="008A20FD"/>
    <w:rsid w:val="008A2A5B"/>
    <w:rsid w:val="008A3B86"/>
    <w:rsid w:val="008B13FF"/>
    <w:rsid w:val="008B384C"/>
    <w:rsid w:val="008B49DA"/>
    <w:rsid w:val="008B63EC"/>
    <w:rsid w:val="008B69F7"/>
    <w:rsid w:val="008B734D"/>
    <w:rsid w:val="008C17CA"/>
    <w:rsid w:val="008C5C71"/>
    <w:rsid w:val="008C637F"/>
    <w:rsid w:val="008C6F3B"/>
    <w:rsid w:val="008D30AF"/>
    <w:rsid w:val="008D3665"/>
    <w:rsid w:val="008D5EBC"/>
    <w:rsid w:val="008D6ADE"/>
    <w:rsid w:val="008D7AA0"/>
    <w:rsid w:val="008E3144"/>
    <w:rsid w:val="008E38A9"/>
    <w:rsid w:val="008E583C"/>
    <w:rsid w:val="008F33BA"/>
    <w:rsid w:val="008F6401"/>
    <w:rsid w:val="009046FC"/>
    <w:rsid w:val="00906040"/>
    <w:rsid w:val="00913719"/>
    <w:rsid w:val="00916CFF"/>
    <w:rsid w:val="00917793"/>
    <w:rsid w:val="00922DC2"/>
    <w:rsid w:val="00926918"/>
    <w:rsid w:val="00931414"/>
    <w:rsid w:val="0093221E"/>
    <w:rsid w:val="00933FEE"/>
    <w:rsid w:val="00947F2F"/>
    <w:rsid w:val="009517F0"/>
    <w:rsid w:val="00955D69"/>
    <w:rsid w:val="00957E49"/>
    <w:rsid w:val="00957EA4"/>
    <w:rsid w:val="009641E1"/>
    <w:rsid w:val="00965EE8"/>
    <w:rsid w:val="009668D0"/>
    <w:rsid w:val="009803F5"/>
    <w:rsid w:val="009914BF"/>
    <w:rsid w:val="009936D1"/>
    <w:rsid w:val="00994347"/>
    <w:rsid w:val="00997964"/>
    <w:rsid w:val="009A067A"/>
    <w:rsid w:val="009A2408"/>
    <w:rsid w:val="009A6FFB"/>
    <w:rsid w:val="009B16A2"/>
    <w:rsid w:val="009B39A7"/>
    <w:rsid w:val="009B4D64"/>
    <w:rsid w:val="009C2208"/>
    <w:rsid w:val="009C559D"/>
    <w:rsid w:val="009C566A"/>
    <w:rsid w:val="009C650D"/>
    <w:rsid w:val="009C74B0"/>
    <w:rsid w:val="009D0BDB"/>
    <w:rsid w:val="009D0C65"/>
    <w:rsid w:val="009D0CF9"/>
    <w:rsid w:val="009D64DE"/>
    <w:rsid w:val="009E0ADE"/>
    <w:rsid w:val="009E6504"/>
    <w:rsid w:val="009F0F8B"/>
    <w:rsid w:val="009F5DDC"/>
    <w:rsid w:val="00A01D71"/>
    <w:rsid w:val="00A0209C"/>
    <w:rsid w:val="00A021DF"/>
    <w:rsid w:val="00A102C8"/>
    <w:rsid w:val="00A10CA5"/>
    <w:rsid w:val="00A11779"/>
    <w:rsid w:val="00A14320"/>
    <w:rsid w:val="00A14A12"/>
    <w:rsid w:val="00A1503C"/>
    <w:rsid w:val="00A203E7"/>
    <w:rsid w:val="00A23DAC"/>
    <w:rsid w:val="00A33B10"/>
    <w:rsid w:val="00A42FB8"/>
    <w:rsid w:val="00A4351F"/>
    <w:rsid w:val="00A51025"/>
    <w:rsid w:val="00A57602"/>
    <w:rsid w:val="00A63E4C"/>
    <w:rsid w:val="00A63EF9"/>
    <w:rsid w:val="00A66062"/>
    <w:rsid w:val="00A71046"/>
    <w:rsid w:val="00A72848"/>
    <w:rsid w:val="00A73E67"/>
    <w:rsid w:val="00A74F1C"/>
    <w:rsid w:val="00A75EAD"/>
    <w:rsid w:val="00A8128D"/>
    <w:rsid w:val="00A8226D"/>
    <w:rsid w:val="00A83A96"/>
    <w:rsid w:val="00A92272"/>
    <w:rsid w:val="00A933D0"/>
    <w:rsid w:val="00A969E1"/>
    <w:rsid w:val="00A9787E"/>
    <w:rsid w:val="00AA2384"/>
    <w:rsid w:val="00AA5C9F"/>
    <w:rsid w:val="00AB1313"/>
    <w:rsid w:val="00AB2776"/>
    <w:rsid w:val="00AB2CE5"/>
    <w:rsid w:val="00AD03CE"/>
    <w:rsid w:val="00AD2044"/>
    <w:rsid w:val="00AD283A"/>
    <w:rsid w:val="00AD2FFE"/>
    <w:rsid w:val="00AE05F8"/>
    <w:rsid w:val="00AE2B95"/>
    <w:rsid w:val="00AE3058"/>
    <w:rsid w:val="00AE4EB1"/>
    <w:rsid w:val="00AE5827"/>
    <w:rsid w:val="00AE7926"/>
    <w:rsid w:val="00AF4E56"/>
    <w:rsid w:val="00AF67C7"/>
    <w:rsid w:val="00B02125"/>
    <w:rsid w:val="00B02946"/>
    <w:rsid w:val="00B03693"/>
    <w:rsid w:val="00B04FE8"/>
    <w:rsid w:val="00B1010F"/>
    <w:rsid w:val="00B10D05"/>
    <w:rsid w:val="00B11B36"/>
    <w:rsid w:val="00B21DE4"/>
    <w:rsid w:val="00B23693"/>
    <w:rsid w:val="00B24883"/>
    <w:rsid w:val="00B25527"/>
    <w:rsid w:val="00B2556D"/>
    <w:rsid w:val="00B2636D"/>
    <w:rsid w:val="00B30D65"/>
    <w:rsid w:val="00B33043"/>
    <w:rsid w:val="00B341E9"/>
    <w:rsid w:val="00B36E23"/>
    <w:rsid w:val="00B42158"/>
    <w:rsid w:val="00B4239F"/>
    <w:rsid w:val="00B441AE"/>
    <w:rsid w:val="00B45A6F"/>
    <w:rsid w:val="00B51622"/>
    <w:rsid w:val="00B5288F"/>
    <w:rsid w:val="00B57AB4"/>
    <w:rsid w:val="00B57B69"/>
    <w:rsid w:val="00B659A7"/>
    <w:rsid w:val="00B65ECA"/>
    <w:rsid w:val="00B71B8F"/>
    <w:rsid w:val="00B7531C"/>
    <w:rsid w:val="00B85871"/>
    <w:rsid w:val="00B96607"/>
    <w:rsid w:val="00B97484"/>
    <w:rsid w:val="00BA0F4E"/>
    <w:rsid w:val="00BA3224"/>
    <w:rsid w:val="00BA5E7C"/>
    <w:rsid w:val="00BA669D"/>
    <w:rsid w:val="00BA7B12"/>
    <w:rsid w:val="00BB239D"/>
    <w:rsid w:val="00BB2C26"/>
    <w:rsid w:val="00BC35AD"/>
    <w:rsid w:val="00BD1366"/>
    <w:rsid w:val="00BD2B14"/>
    <w:rsid w:val="00BD44EF"/>
    <w:rsid w:val="00BE2BF3"/>
    <w:rsid w:val="00BE55B5"/>
    <w:rsid w:val="00BE5C0B"/>
    <w:rsid w:val="00BE5D42"/>
    <w:rsid w:val="00BF0045"/>
    <w:rsid w:val="00BF1D11"/>
    <w:rsid w:val="00BF5A42"/>
    <w:rsid w:val="00BF6FF4"/>
    <w:rsid w:val="00C00E89"/>
    <w:rsid w:val="00C03A00"/>
    <w:rsid w:val="00C0643F"/>
    <w:rsid w:val="00C232A2"/>
    <w:rsid w:val="00C246B8"/>
    <w:rsid w:val="00C25098"/>
    <w:rsid w:val="00C25F68"/>
    <w:rsid w:val="00C276B1"/>
    <w:rsid w:val="00C3310A"/>
    <w:rsid w:val="00C406EA"/>
    <w:rsid w:val="00C55802"/>
    <w:rsid w:val="00C55AB4"/>
    <w:rsid w:val="00C57243"/>
    <w:rsid w:val="00C645AB"/>
    <w:rsid w:val="00C719E4"/>
    <w:rsid w:val="00C763C7"/>
    <w:rsid w:val="00C8005D"/>
    <w:rsid w:val="00C819FE"/>
    <w:rsid w:val="00C84454"/>
    <w:rsid w:val="00C84748"/>
    <w:rsid w:val="00C90AFA"/>
    <w:rsid w:val="00C94491"/>
    <w:rsid w:val="00CA0CB1"/>
    <w:rsid w:val="00CA1C21"/>
    <w:rsid w:val="00CA41DE"/>
    <w:rsid w:val="00CA4A75"/>
    <w:rsid w:val="00CA52E7"/>
    <w:rsid w:val="00CB3087"/>
    <w:rsid w:val="00CC0986"/>
    <w:rsid w:val="00CC7E5A"/>
    <w:rsid w:val="00CD3698"/>
    <w:rsid w:val="00CD6881"/>
    <w:rsid w:val="00CD71AB"/>
    <w:rsid w:val="00CE26AA"/>
    <w:rsid w:val="00CE39C5"/>
    <w:rsid w:val="00CE4037"/>
    <w:rsid w:val="00CF199B"/>
    <w:rsid w:val="00CF5452"/>
    <w:rsid w:val="00CF56B7"/>
    <w:rsid w:val="00CF774A"/>
    <w:rsid w:val="00CF7E2D"/>
    <w:rsid w:val="00D101E8"/>
    <w:rsid w:val="00D14278"/>
    <w:rsid w:val="00D20014"/>
    <w:rsid w:val="00D2131D"/>
    <w:rsid w:val="00D2299F"/>
    <w:rsid w:val="00D25F31"/>
    <w:rsid w:val="00D305B9"/>
    <w:rsid w:val="00D30D68"/>
    <w:rsid w:val="00D32CC9"/>
    <w:rsid w:val="00D40D23"/>
    <w:rsid w:val="00D46D6A"/>
    <w:rsid w:val="00D47D5A"/>
    <w:rsid w:val="00D50E0C"/>
    <w:rsid w:val="00D557AD"/>
    <w:rsid w:val="00D668E2"/>
    <w:rsid w:val="00D70764"/>
    <w:rsid w:val="00D755C9"/>
    <w:rsid w:val="00D84A6C"/>
    <w:rsid w:val="00D91903"/>
    <w:rsid w:val="00D92822"/>
    <w:rsid w:val="00D94D6B"/>
    <w:rsid w:val="00D94E49"/>
    <w:rsid w:val="00D95507"/>
    <w:rsid w:val="00D97247"/>
    <w:rsid w:val="00DA2F5F"/>
    <w:rsid w:val="00DA3D40"/>
    <w:rsid w:val="00DB1E39"/>
    <w:rsid w:val="00DB27D9"/>
    <w:rsid w:val="00DB2CA2"/>
    <w:rsid w:val="00DB3C9C"/>
    <w:rsid w:val="00DC0C77"/>
    <w:rsid w:val="00DC12B0"/>
    <w:rsid w:val="00DC23E3"/>
    <w:rsid w:val="00DC24F5"/>
    <w:rsid w:val="00DC32DB"/>
    <w:rsid w:val="00DD5D1F"/>
    <w:rsid w:val="00DE1731"/>
    <w:rsid w:val="00DE529E"/>
    <w:rsid w:val="00DF3CDD"/>
    <w:rsid w:val="00DF3D3D"/>
    <w:rsid w:val="00DF5B08"/>
    <w:rsid w:val="00DF5C44"/>
    <w:rsid w:val="00DF6400"/>
    <w:rsid w:val="00E05367"/>
    <w:rsid w:val="00E12D3A"/>
    <w:rsid w:val="00E14A23"/>
    <w:rsid w:val="00E16050"/>
    <w:rsid w:val="00E205A2"/>
    <w:rsid w:val="00E23C37"/>
    <w:rsid w:val="00E25AC4"/>
    <w:rsid w:val="00E2640F"/>
    <w:rsid w:val="00E2733F"/>
    <w:rsid w:val="00E32CCC"/>
    <w:rsid w:val="00E32D09"/>
    <w:rsid w:val="00E37DE4"/>
    <w:rsid w:val="00E422D8"/>
    <w:rsid w:val="00E47D1B"/>
    <w:rsid w:val="00E52214"/>
    <w:rsid w:val="00E52D08"/>
    <w:rsid w:val="00E64769"/>
    <w:rsid w:val="00E648B2"/>
    <w:rsid w:val="00E64921"/>
    <w:rsid w:val="00E66054"/>
    <w:rsid w:val="00E70789"/>
    <w:rsid w:val="00E72E95"/>
    <w:rsid w:val="00E73464"/>
    <w:rsid w:val="00E74CAA"/>
    <w:rsid w:val="00E7777B"/>
    <w:rsid w:val="00E83630"/>
    <w:rsid w:val="00E905E3"/>
    <w:rsid w:val="00E91011"/>
    <w:rsid w:val="00E91AA6"/>
    <w:rsid w:val="00E936CA"/>
    <w:rsid w:val="00EA271F"/>
    <w:rsid w:val="00EA2720"/>
    <w:rsid w:val="00EA3F78"/>
    <w:rsid w:val="00EA478F"/>
    <w:rsid w:val="00EA71BB"/>
    <w:rsid w:val="00EA7873"/>
    <w:rsid w:val="00EA7A20"/>
    <w:rsid w:val="00EA7C38"/>
    <w:rsid w:val="00EB1A53"/>
    <w:rsid w:val="00EB6306"/>
    <w:rsid w:val="00EC0039"/>
    <w:rsid w:val="00ED231F"/>
    <w:rsid w:val="00EE6AD4"/>
    <w:rsid w:val="00EF210E"/>
    <w:rsid w:val="00EF2A14"/>
    <w:rsid w:val="00EF6FA0"/>
    <w:rsid w:val="00F00E63"/>
    <w:rsid w:val="00F0266E"/>
    <w:rsid w:val="00F06268"/>
    <w:rsid w:val="00F062B1"/>
    <w:rsid w:val="00F14A9E"/>
    <w:rsid w:val="00F20768"/>
    <w:rsid w:val="00F23D6C"/>
    <w:rsid w:val="00F26F71"/>
    <w:rsid w:val="00F2773E"/>
    <w:rsid w:val="00F31577"/>
    <w:rsid w:val="00F317BA"/>
    <w:rsid w:val="00F31B36"/>
    <w:rsid w:val="00F33E14"/>
    <w:rsid w:val="00F3774C"/>
    <w:rsid w:val="00F407AD"/>
    <w:rsid w:val="00F44097"/>
    <w:rsid w:val="00F5525C"/>
    <w:rsid w:val="00F56C1D"/>
    <w:rsid w:val="00F63842"/>
    <w:rsid w:val="00F64DF2"/>
    <w:rsid w:val="00F655E0"/>
    <w:rsid w:val="00F768DA"/>
    <w:rsid w:val="00F902F4"/>
    <w:rsid w:val="00F91F71"/>
    <w:rsid w:val="00F93A0E"/>
    <w:rsid w:val="00F96782"/>
    <w:rsid w:val="00F97C00"/>
    <w:rsid w:val="00FA08B5"/>
    <w:rsid w:val="00FA0DB6"/>
    <w:rsid w:val="00FA5370"/>
    <w:rsid w:val="00FB1A7D"/>
    <w:rsid w:val="00FB1C3A"/>
    <w:rsid w:val="00FB1D74"/>
    <w:rsid w:val="00FB438E"/>
    <w:rsid w:val="00FB5FEC"/>
    <w:rsid w:val="00FB65CC"/>
    <w:rsid w:val="00FC0477"/>
    <w:rsid w:val="00FC1225"/>
    <w:rsid w:val="00FC2B0C"/>
    <w:rsid w:val="00FC306F"/>
    <w:rsid w:val="00FC47CD"/>
    <w:rsid w:val="00FD1B1B"/>
    <w:rsid w:val="00FD391C"/>
    <w:rsid w:val="00FE2286"/>
    <w:rsid w:val="00FE51F7"/>
    <w:rsid w:val="00FF2233"/>
    <w:rsid w:val="00FF334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25367A"/>
  <w15:docId w15:val="{B1A1F3A7-8597-4122-AC72-180711E9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Revision">
    <w:name w:val="Revision"/>
    <w:hidden/>
    <w:uiPriority w:val="99"/>
    <w:semiHidden/>
    <w:rsid w:val="00B30D65"/>
    <w:rPr>
      <w:rFonts w:ascii="NNFPLJ+TimesNewRoman" w:hAnsi="NNFPLJ+TimesNewRoman"/>
      <w:sz w:val="24"/>
      <w:szCs w:val="24"/>
    </w:rPr>
  </w:style>
  <w:style w:type="paragraph" w:styleId="TOC2">
    <w:name w:val="toc 2"/>
    <w:basedOn w:val="Normal"/>
    <w:next w:val="Normal"/>
    <w:autoRedefine/>
    <w:uiPriority w:val="39"/>
    <w:rsid w:val="00C645AB"/>
    <w:pPr>
      <w:spacing w:after="100"/>
      <w:ind w:left="240"/>
    </w:pPr>
  </w:style>
  <w:style w:type="paragraph" w:styleId="Date">
    <w:name w:val="Date"/>
    <w:basedOn w:val="Normal"/>
    <w:next w:val="Normal"/>
    <w:link w:val="DateChar"/>
    <w:rsid w:val="00A73E67"/>
  </w:style>
  <w:style w:type="character" w:customStyle="1" w:styleId="DateChar">
    <w:name w:val="Date Char"/>
    <w:basedOn w:val="DefaultParagraphFont"/>
    <w:link w:val="Date"/>
    <w:rsid w:val="00A73E67"/>
    <w:rPr>
      <w:rFonts w:ascii="NNFPLJ+TimesNewRoman" w:hAnsi="NNFPLJ+TimesNewRoman"/>
      <w:sz w:val="24"/>
      <w:szCs w:val="24"/>
    </w:rPr>
  </w:style>
  <w:style w:type="character" w:styleId="PlaceholderText">
    <w:name w:val="Placeholder Text"/>
    <w:basedOn w:val="DefaultParagraphFont"/>
    <w:uiPriority w:val="99"/>
    <w:semiHidden/>
    <w:rsid w:val="00D20014"/>
    <w:rPr>
      <w:color w:val="808080"/>
    </w:rPr>
  </w:style>
  <w:style w:type="paragraph" w:customStyle="1" w:styleId="EndNoteBibliographyTitle">
    <w:name w:val="EndNote Bibliography Title"/>
    <w:basedOn w:val="Normal"/>
    <w:link w:val="EndNoteBibliographyTitleChar"/>
    <w:rsid w:val="00884B14"/>
    <w:pPr>
      <w:jc w:val="center"/>
    </w:pPr>
    <w:rPr>
      <w:rFonts w:ascii="Times New Roman" w:hAnsi="Times New Roman"/>
      <w:noProof/>
    </w:rPr>
  </w:style>
  <w:style w:type="character" w:customStyle="1" w:styleId="EndNoteBibliographyTitleChar">
    <w:name w:val="EndNote Bibliography Title Char"/>
    <w:basedOn w:val="BlockTextChar"/>
    <w:link w:val="EndNoteBibliographyTitle"/>
    <w:rsid w:val="00884B14"/>
    <w:rPr>
      <w:i w:val="0"/>
      <w:noProof/>
      <w:sz w:val="24"/>
      <w:szCs w:val="24"/>
      <w:lang w:val="en-US" w:eastAsia="en-US" w:bidi="ar-SA"/>
    </w:rPr>
  </w:style>
  <w:style w:type="paragraph" w:customStyle="1" w:styleId="EndNoteBibliography">
    <w:name w:val="EndNote Bibliography"/>
    <w:basedOn w:val="Normal"/>
    <w:link w:val="EndNoteBibliographyChar"/>
    <w:rsid w:val="00884B14"/>
    <w:rPr>
      <w:rFonts w:ascii="Times New Roman" w:hAnsi="Times New Roman"/>
      <w:noProof/>
    </w:rPr>
  </w:style>
  <w:style w:type="character" w:customStyle="1" w:styleId="EndNoteBibliographyChar">
    <w:name w:val="EndNote Bibliography Char"/>
    <w:basedOn w:val="BlockTextChar"/>
    <w:link w:val="EndNoteBibliography"/>
    <w:rsid w:val="00884B14"/>
    <w:rPr>
      <w:i w:val="0"/>
      <w:noProof/>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7987">
      <w:bodyDiv w:val="1"/>
      <w:marLeft w:val="0"/>
      <w:marRight w:val="0"/>
      <w:marTop w:val="0"/>
      <w:marBottom w:val="0"/>
      <w:divBdr>
        <w:top w:val="none" w:sz="0" w:space="0" w:color="auto"/>
        <w:left w:val="none" w:sz="0" w:space="0" w:color="auto"/>
        <w:bottom w:val="none" w:sz="0" w:space="0" w:color="auto"/>
        <w:right w:val="none" w:sz="0" w:space="0" w:color="auto"/>
      </w:divBdr>
    </w:div>
    <w:div w:id="32271887">
      <w:bodyDiv w:val="1"/>
      <w:marLeft w:val="0"/>
      <w:marRight w:val="0"/>
      <w:marTop w:val="0"/>
      <w:marBottom w:val="0"/>
      <w:divBdr>
        <w:top w:val="none" w:sz="0" w:space="0" w:color="auto"/>
        <w:left w:val="none" w:sz="0" w:space="0" w:color="auto"/>
        <w:bottom w:val="none" w:sz="0" w:space="0" w:color="auto"/>
        <w:right w:val="none" w:sz="0" w:space="0" w:color="auto"/>
      </w:divBdr>
      <w:divsChild>
        <w:div w:id="1645969163">
          <w:marLeft w:val="0"/>
          <w:marRight w:val="0"/>
          <w:marTop w:val="0"/>
          <w:marBottom w:val="0"/>
          <w:divBdr>
            <w:top w:val="none" w:sz="0" w:space="0" w:color="auto"/>
            <w:left w:val="none" w:sz="0" w:space="0" w:color="auto"/>
            <w:bottom w:val="none" w:sz="0" w:space="0" w:color="auto"/>
            <w:right w:val="none" w:sz="0" w:space="0" w:color="auto"/>
          </w:divBdr>
        </w:div>
        <w:div w:id="1850177853">
          <w:marLeft w:val="0"/>
          <w:marRight w:val="0"/>
          <w:marTop w:val="0"/>
          <w:marBottom w:val="0"/>
          <w:divBdr>
            <w:top w:val="none" w:sz="0" w:space="0" w:color="auto"/>
            <w:left w:val="none" w:sz="0" w:space="0" w:color="auto"/>
            <w:bottom w:val="none" w:sz="0" w:space="0" w:color="auto"/>
            <w:right w:val="none" w:sz="0" w:space="0" w:color="auto"/>
          </w:divBdr>
        </w:div>
        <w:div w:id="1216351810">
          <w:marLeft w:val="0"/>
          <w:marRight w:val="0"/>
          <w:marTop w:val="0"/>
          <w:marBottom w:val="0"/>
          <w:divBdr>
            <w:top w:val="none" w:sz="0" w:space="0" w:color="auto"/>
            <w:left w:val="none" w:sz="0" w:space="0" w:color="auto"/>
            <w:bottom w:val="none" w:sz="0" w:space="0" w:color="auto"/>
            <w:right w:val="none" w:sz="0" w:space="0" w:color="auto"/>
          </w:divBdr>
        </w:div>
      </w:divsChild>
    </w:div>
    <w:div w:id="36665899">
      <w:bodyDiv w:val="1"/>
      <w:marLeft w:val="0"/>
      <w:marRight w:val="0"/>
      <w:marTop w:val="0"/>
      <w:marBottom w:val="0"/>
      <w:divBdr>
        <w:top w:val="none" w:sz="0" w:space="0" w:color="auto"/>
        <w:left w:val="none" w:sz="0" w:space="0" w:color="auto"/>
        <w:bottom w:val="none" w:sz="0" w:space="0" w:color="auto"/>
        <w:right w:val="none" w:sz="0" w:space="0" w:color="auto"/>
      </w:divBdr>
    </w:div>
    <w:div w:id="82453559">
      <w:bodyDiv w:val="1"/>
      <w:marLeft w:val="0"/>
      <w:marRight w:val="0"/>
      <w:marTop w:val="0"/>
      <w:marBottom w:val="0"/>
      <w:divBdr>
        <w:top w:val="none" w:sz="0" w:space="0" w:color="auto"/>
        <w:left w:val="none" w:sz="0" w:space="0" w:color="auto"/>
        <w:bottom w:val="none" w:sz="0" w:space="0" w:color="auto"/>
        <w:right w:val="none" w:sz="0" w:space="0" w:color="auto"/>
      </w:divBdr>
    </w:div>
    <w:div w:id="130556419">
      <w:bodyDiv w:val="1"/>
      <w:marLeft w:val="0"/>
      <w:marRight w:val="0"/>
      <w:marTop w:val="0"/>
      <w:marBottom w:val="0"/>
      <w:divBdr>
        <w:top w:val="none" w:sz="0" w:space="0" w:color="auto"/>
        <w:left w:val="none" w:sz="0" w:space="0" w:color="auto"/>
        <w:bottom w:val="none" w:sz="0" w:space="0" w:color="auto"/>
        <w:right w:val="none" w:sz="0" w:space="0" w:color="auto"/>
      </w:divBdr>
    </w:div>
    <w:div w:id="318077941">
      <w:bodyDiv w:val="1"/>
      <w:marLeft w:val="0"/>
      <w:marRight w:val="0"/>
      <w:marTop w:val="0"/>
      <w:marBottom w:val="0"/>
      <w:divBdr>
        <w:top w:val="none" w:sz="0" w:space="0" w:color="auto"/>
        <w:left w:val="none" w:sz="0" w:space="0" w:color="auto"/>
        <w:bottom w:val="none" w:sz="0" w:space="0" w:color="auto"/>
        <w:right w:val="none" w:sz="0" w:space="0" w:color="auto"/>
      </w:divBdr>
    </w:div>
    <w:div w:id="331758391">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538517160">
      <w:bodyDiv w:val="1"/>
      <w:marLeft w:val="0"/>
      <w:marRight w:val="0"/>
      <w:marTop w:val="0"/>
      <w:marBottom w:val="0"/>
      <w:divBdr>
        <w:top w:val="none" w:sz="0" w:space="0" w:color="auto"/>
        <w:left w:val="none" w:sz="0" w:space="0" w:color="auto"/>
        <w:bottom w:val="none" w:sz="0" w:space="0" w:color="auto"/>
        <w:right w:val="none" w:sz="0" w:space="0" w:color="auto"/>
      </w:divBdr>
    </w:div>
    <w:div w:id="598374092">
      <w:bodyDiv w:val="1"/>
      <w:marLeft w:val="0"/>
      <w:marRight w:val="0"/>
      <w:marTop w:val="0"/>
      <w:marBottom w:val="0"/>
      <w:divBdr>
        <w:top w:val="none" w:sz="0" w:space="0" w:color="auto"/>
        <w:left w:val="none" w:sz="0" w:space="0" w:color="auto"/>
        <w:bottom w:val="none" w:sz="0" w:space="0" w:color="auto"/>
        <w:right w:val="none" w:sz="0" w:space="0" w:color="auto"/>
      </w:divBdr>
    </w:div>
    <w:div w:id="616134488">
      <w:bodyDiv w:val="1"/>
      <w:marLeft w:val="0"/>
      <w:marRight w:val="0"/>
      <w:marTop w:val="0"/>
      <w:marBottom w:val="0"/>
      <w:divBdr>
        <w:top w:val="none" w:sz="0" w:space="0" w:color="auto"/>
        <w:left w:val="none" w:sz="0" w:space="0" w:color="auto"/>
        <w:bottom w:val="none" w:sz="0" w:space="0" w:color="auto"/>
        <w:right w:val="none" w:sz="0" w:space="0" w:color="auto"/>
      </w:divBdr>
    </w:div>
    <w:div w:id="787285076">
      <w:bodyDiv w:val="1"/>
      <w:marLeft w:val="0"/>
      <w:marRight w:val="0"/>
      <w:marTop w:val="0"/>
      <w:marBottom w:val="0"/>
      <w:divBdr>
        <w:top w:val="none" w:sz="0" w:space="0" w:color="auto"/>
        <w:left w:val="none" w:sz="0" w:space="0" w:color="auto"/>
        <w:bottom w:val="none" w:sz="0" w:space="0" w:color="auto"/>
        <w:right w:val="none" w:sz="0" w:space="0" w:color="auto"/>
      </w:divBdr>
    </w:div>
    <w:div w:id="788667402">
      <w:bodyDiv w:val="1"/>
      <w:marLeft w:val="0"/>
      <w:marRight w:val="0"/>
      <w:marTop w:val="0"/>
      <w:marBottom w:val="0"/>
      <w:divBdr>
        <w:top w:val="none" w:sz="0" w:space="0" w:color="auto"/>
        <w:left w:val="none" w:sz="0" w:space="0" w:color="auto"/>
        <w:bottom w:val="none" w:sz="0" w:space="0" w:color="auto"/>
        <w:right w:val="none" w:sz="0" w:space="0" w:color="auto"/>
      </w:divBdr>
    </w:div>
    <w:div w:id="798913211">
      <w:bodyDiv w:val="1"/>
      <w:marLeft w:val="0"/>
      <w:marRight w:val="0"/>
      <w:marTop w:val="0"/>
      <w:marBottom w:val="0"/>
      <w:divBdr>
        <w:top w:val="none" w:sz="0" w:space="0" w:color="auto"/>
        <w:left w:val="none" w:sz="0" w:space="0" w:color="auto"/>
        <w:bottom w:val="none" w:sz="0" w:space="0" w:color="auto"/>
        <w:right w:val="none" w:sz="0" w:space="0" w:color="auto"/>
      </w:divBdr>
    </w:div>
    <w:div w:id="911545306">
      <w:bodyDiv w:val="1"/>
      <w:marLeft w:val="0"/>
      <w:marRight w:val="0"/>
      <w:marTop w:val="0"/>
      <w:marBottom w:val="0"/>
      <w:divBdr>
        <w:top w:val="none" w:sz="0" w:space="0" w:color="auto"/>
        <w:left w:val="none" w:sz="0" w:space="0" w:color="auto"/>
        <w:bottom w:val="none" w:sz="0" w:space="0" w:color="auto"/>
        <w:right w:val="none" w:sz="0" w:space="0" w:color="auto"/>
      </w:divBdr>
    </w:div>
    <w:div w:id="979844937">
      <w:bodyDiv w:val="1"/>
      <w:marLeft w:val="0"/>
      <w:marRight w:val="0"/>
      <w:marTop w:val="0"/>
      <w:marBottom w:val="0"/>
      <w:divBdr>
        <w:top w:val="none" w:sz="0" w:space="0" w:color="auto"/>
        <w:left w:val="none" w:sz="0" w:space="0" w:color="auto"/>
        <w:bottom w:val="none" w:sz="0" w:space="0" w:color="auto"/>
        <w:right w:val="none" w:sz="0" w:space="0" w:color="auto"/>
      </w:divBdr>
    </w:div>
    <w:div w:id="1063723714">
      <w:bodyDiv w:val="1"/>
      <w:marLeft w:val="0"/>
      <w:marRight w:val="0"/>
      <w:marTop w:val="0"/>
      <w:marBottom w:val="0"/>
      <w:divBdr>
        <w:top w:val="none" w:sz="0" w:space="0" w:color="auto"/>
        <w:left w:val="none" w:sz="0" w:space="0" w:color="auto"/>
        <w:bottom w:val="none" w:sz="0" w:space="0" w:color="auto"/>
        <w:right w:val="none" w:sz="0" w:space="0" w:color="auto"/>
      </w:divBdr>
      <w:divsChild>
        <w:div w:id="1153330635">
          <w:marLeft w:val="0"/>
          <w:marRight w:val="0"/>
          <w:marTop w:val="0"/>
          <w:marBottom w:val="0"/>
          <w:divBdr>
            <w:top w:val="none" w:sz="0" w:space="0" w:color="auto"/>
            <w:left w:val="none" w:sz="0" w:space="0" w:color="auto"/>
            <w:bottom w:val="none" w:sz="0" w:space="0" w:color="auto"/>
            <w:right w:val="none" w:sz="0" w:space="0" w:color="auto"/>
          </w:divBdr>
        </w:div>
        <w:div w:id="479468793">
          <w:marLeft w:val="0"/>
          <w:marRight w:val="0"/>
          <w:marTop w:val="0"/>
          <w:marBottom w:val="0"/>
          <w:divBdr>
            <w:top w:val="none" w:sz="0" w:space="0" w:color="auto"/>
            <w:left w:val="none" w:sz="0" w:space="0" w:color="auto"/>
            <w:bottom w:val="none" w:sz="0" w:space="0" w:color="auto"/>
            <w:right w:val="none" w:sz="0" w:space="0" w:color="auto"/>
          </w:divBdr>
        </w:div>
        <w:div w:id="492112858">
          <w:marLeft w:val="0"/>
          <w:marRight w:val="0"/>
          <w:marTop w:val="0"/>
          <w:marBottom w:val="0"/>
          <w:divBdr>
            <w:top w:val="none" w:sz="0" w:space="0" w:color="auto"/>
            <w:left w:val="none" w:sz="0" w:space="0" w:color="auto"/>
            <w:bottom w:val="none" w:sz="0" w:space="0" w:color="auto"/>
            <w:right w:val="none" w:sz="0" w:space="0" w:color="auto"/>
          </w:divBdr>
        </w:div>
      </w:divsChild>
    </w:div>
    <w:div w:id="1119181417">
      <w:bodyDiv w:val="1"/>
      <w:marLeft w:val="0"/>
      <w:marRight w:val="0"/>
      <w:marTop w:val="0"/>
      <w:marBottom w:val="0"/>
      <w:divBdr>
        <w:top w:val="none" w:sz="0" w:space="0" w:color="auto"/>
        <w:left w:val="none" w:sz="0" w:space="0" w:color="auto"/>
        <w:bottom w:val="none" w:sz="0" w:space="0" w:color="auto"/>
        <w:right w:val="none" w:sz="0" w:space="0" w:color="auto"/>
      </w:divBdr>
      <w:divsChild>
        <w:div w:id="1373730424">
          <w:marLeft w:val="0"/>
          <w:marRight w:val="0"/>
          <w:marTop w:val="0"/>
          <w:marBottom w:val="0"/>
          <w:divBdr>
            <w:top w:val="none" w:sz="0" w:space="0" w:color="auto"/>
            <w:left w:val="none" w:sz="0" w:space="0" w:color="auto"/>
            <w:bottom w:val="none" w:sz="0" w:space="0" w:color="auto"/>
            <w:right w:val="none" w:sz="0" w:space="0" w:color="auto"/>
          </w:divBdr>
        </w:div>
        <w:div w:id="50232504">
          <w:marLeft w:val="0"/>
          <w:marRight w:val="0"/>
          <w:marTop w:val="0"/>
          <w:marBottom w:val="0"/>
          <w:divBdr>
            <w:top w:val="none" w:sz="0" w:space="0" w:color="auto"/>
            <w:left w:val="none" w:sz="0" w:space="0" w:color="auto"/>
            <w:bottom w:val="none" w:sz="0" w:space="0" w:color="auto"/>
            <w:right w:val="none" w:sz="0" w:space="0" w:color="auto"/>
          </w:divBdr>
        </w:div>
      </w:divsChild>
    </w:div>
    <w:div w:id="1137180710">
      <w:bodyDiv w:val="1"/>
      <w:marLeft w:val="0"/>
      <w:marRight w:val="0"/>
      <w:marTop w:val="0"/>
      <w:marBottom w:val="0"/>
      <w:divBdr>
        <w:top w:val="none" w:sz="0" w:space="0" w:color="auto"/>
        <w:left w:val="none" w:sz="0" w:space="0" w:color="auto"/>
        <w:bottom w:val="none" w:sz="0" w:space="0" w:color="auto"/>
        <w:right w:val="none" w:sz="0" w:space="0" w:color="auto"/>
      </w:divBdr>
    </w:div>
    <w:div w:id="1387878125">
      <w:bodyDiv w:val="1"/>
      <w:marLeft w:val="0"/>
      <w:marRight w:val="0"/>
      <w:marTop w:val="0"/>
      <w:marBottom w:val="0"/>
      <w:divBdr>
        <w:top w:val="none" w:sz="0" w:space="0" w:color="auto"/>
        <w:left w:val="none" w:sz="0" w:space="0" w:color="auto"/>
        <w:bottom w:val="none" w:sz="0" w:space="0" w:color="auto"/>
        <w:right w:val="none" w:sz="0" w:space="0" w:color="auto"/>
      </w:divBdr>
    </w:div>
    <w:div w:id="1485703028">
      <w:bodyDiv w:val="1"/>
      <w:marLeft w:val="0"/>
      <w:marRight w:val="0"/>
      <w:marTop w:val="0"/>
      <w:marBottom w:val="0"/>
      <w:divBdr>
        <w:top w:val="none" w:sz="0" w:space="0" w:color="auto"/>
        <w:left w:val="none" w:sz="0" w:space="0" w:color="auto"/>
        <w:bottom w:val="none" w:sz="0" w:space="0" w:color="auto"/>
        <w:right w:val="none" w:sz="0" w:space="0" w:color="auto"/>
      </w:divBdr>
    </w:div>
    <w:div w:id="1493720147">
      <w:bodyDiv w:val="1"/>
      <w:marLeft w:val="0"/>
      <w:marRight w:val="0"/>
      <w:marTop w:val="0"/>
      <w:marBottom w:val="0"/>
      <w:divBdr>
        <w:top w:val="none" w:sz="0" w:space="0" w:color="auto"/>
        <w:left w:val="none" w:sz="0" w:space="0" w:color="auto"/>
        <w:bottom w:val="none" w:sz="0" w:space="0" w:color="auto"/>
        <w:right w:val="none" w:sz="0" w:space="0" w:color="auto"/>
      </w:divBdr>
    </w:div>
    <w:div w:id="1712220094">
      <w:bodyDiv w:val="1"/>
      <w:marLeft w:val="0"/>
      <w:marRight w:val="0"/>
      <w:marTop w:val="0"/>
      <w:marBottom w:val="0"/>
      <w:divBdr>
        <w:top w:val="none" w:sz="0" w:space="0" w:color="auto"/>
        <w:left w:val="none" w:sz="0" w:space="0" w:color="auto"/>
        <w:bottom w:val="none" w:sz="0" w:space="0" w:color="auto"/>
        <w:right w:val="none" w:sz="0" w:space="0" w:color="auto"/>
      </w:divBdr>
    </w:div>
    <w:div w:id="1723869838">
      <w:bodyDiv w:val="1"/>
      <w:marLeft w:val="0"/>
      <w:marRight w:val="0"/>
      <w:marTop w:val="0"/>
      <w:marBottom w:val="0"/>
      <w:divBdr>
        <w:top w:val="none" w:sz="0" w:space="0" w:color="auto"/>
        <w:left w:val="none" w:sz="0" w:space="0" w:color="auto"/>
        <w:bottom w:val="none" w:sz="0" w:space="0" w:color="auto"/>
        <w:right w:val="none" w:sz="0" w:space="0" w:color="auto"/>
      </w:divBdr>
    </w:div>
    <w:div w:id="1800607453">
      <w:bodyDiv w:val="1"/>
      <w:marLeft w:val="0"/>
      <w:marRight w:val="0"/>
      <w:marTop w:val="0"/>
      <w:marBottom w:val="0"/>
      <w:divBdr>
        <w:top w:val="none" w:sz="0" w:space="0" w:color="auto"/>
        <w:left w:val="none" w:sz="0" w:space="0" w:color="auto"/>
        <w:bottom w:val="none" w:sz="0" w:space="0" w:color="auto"/>
        <w:right w:val="none" w:sz="0" w:space="0" w:color="auto"/>
      </w:divBdr>
    </w:div>
    <w:div w:id="185403082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1975676169">
      <w:bodyDiv w:val="1"/>
      <w:marLeft w:val="0"/>
      <w:marRight w:val="0"/>
      <w:marTop w:val="0"/>
      <w:marBottom w:val="0"/>
      <w:divBdr>
        <w:top w:val="none" w:sz="0" w:space="0" w:color="auto"/>
        <w:left w:val="none" w:sz="0" w:space="0" w:color="auto"/>
        <w:bottom w:val="none" w:sz="0" w:space="0" w:color="auto"/>
        <w:right w:val="none" w:sz="0" w:space="0" w:color="auto"/>
      </w:divBdr>
    </w:div>
    <w:div w:id="21135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10"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2.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3.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5.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E172F1E-5438-1F4D-9169-14DB86A2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7393</Words>
  <Characters>42146</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49441</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Anand, Edwin</dc:creator>
  <cp:keywords>Huron, HRPP, SOP</cp:keywords>
  <dc:description>©2009-2012 Huron Consulting Services, LLC. Use and distribution subject to End User License Agreement at http://www.huronconsultinggroup.com/SOP</dc:description>
  <cp:lastModifiedBy>Microsoft Office User</cp:lastModifiedBy>
  <cp:revision>3</cp:revision>
  <cp:lastPrinted>2015-05-04T16:15:00Z</cp:lastPrinted>
  <dcterms:created xsi:type="dcterms:W3CDTF">2017-02-13T17:15:00Z</dcterms:created>
  <dcterms:modified xsi:type="dcterms:W3CDTF">2017-03-16T16:41:00Z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Mendeley Document_1">
    <vt:lpwstr>True</vt:lpwstr>
  </property>
  <property fmtid="{D5CDD505-2E9C-101B-9397-08002B2CF9AE}" pid="6" name="Mendeley User Name_1">
    <vt:lpwstr>eanand@buffalo.edu@www.mendeley.com</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16th edition (author-date)</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(author-date)</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7th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