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0E9B1" w14:textId="4DC7093A" w:rsidR="00D3486E" w:rsidRDefault="005F3F94" w:rsidP="00E373B9">
      <w:pPr>
        <w:rPr>
          <w:ins w:id="0" w:author="Microsoft Office User" w:date="2017-03-13T13:49:00Z"/>
          <w:rFonts w:ascii="Times New Roman" w:hAnsi="Times New Roman" w:cs="Times New Roman"/>
          <w:b/>
          <w:sz w:val="24"/>
          <w:szCs w:val="24"/>
        </w:rPr>
      </w:pPr>
      <w:ins w:id="1" w:author="Microsoft Office User" w:date="2017-03-13T13:48:00Z">
        <w:r>
          <w:rPr>
            <w:rFonts w:ascii="Times New Roman" w:hAnsi="Times New Roman" w:cs="Times New Roman"/>
            <w:b/>
            <w:sz w:val="24"/>
            <w:szCs w:val="24"/>
          </w:rPr>
          <w:t xml:space="preserve">Who </w:t>
        </w:r>
      </w:ins>
      <w:ins w:id="2" w:author="Microsoft Office User" w:date="2017-03-13T13:47:00Z">
        <w:r>
          <w:rPr>
            <w:rFonts w:ascii="Times New Roman" w:hAnsi="Times New Roman" w:cs="Times New Roman"/>
            <w:b/>
            <w:sz w:val="24"/>
            <w:szCs w:val="24"/>
          </w:rPr>
          <w:t>Copies</w:t>
        </w:r>
      </w:ins>
      <w:ins w:id="3" w:author="Microsoft Office User" w:date="2017-03-13T13:48:00Z">
        <w:r w:rsidR="00D3486E">
          <w:rPr>
            <w:rFonts w:ascii="Times New Roman" w:hAnsi="Times New Roman" w:cs="Times New Roman"/>
            <w:b/>
            <w:sz w:val="24"/>
            <w:szCs w:val="24"/>
          </w:rPr>
          <w:t>-</w:t>
        </w:r>
      </w:ins>
      <w:ins w:id="4" w:author="Microsoft Office User" w:date="2017-03-13T13:47:00Z">
        <w:r w:rsidR="00D3486E">
          <w:rPr>
            <w:rFonts w:ascii="Times New Roman" w:hAnsi="Times New Roman" w:cs="Times New Roman"/>
            <w:b/>
            <w:sz w:val="24"/>
            <w:szCs w:val="24"/>
          </w:rPr>
          <w:t>and-Paste</w:t>
        </w:r>
      </w:ins>
      <w:ins w:id="5" w:author="Microsoft Office User" w:date="2017-03-13T13:48:00Z">
        <w:r>
          <w:rPr>
            <w:rFonts w:ascii="Times New Roman" w:hAnsi="Times New Roman" w:cs="Times New Roman"/>
            <w:b/>
            <w:sz w:val="24"/>
            <w:szCs w:val="24"/>
          </w:rPr>
          <w:t>s in the Hospital? A</w:t>
        </w:r>
      </w:ins>
      <w:ins w:id="6" w:author="Microsoft Office User" w:date="2017-03-13T13:47:00Z">
        <w:r w:rsidR="00D3486E">
          <w:rPr>
            <w:rFonts w:ascii="Times New Roman" w:hAnsi="Times New Roman" w:cs="Times New Roman"/>
            <w:b/>
            <w:sz w:val="24"/>
            <w:szCs w:val="24"/>
          </w:rPr>
          <w:t xml:space="preserve"> Case Report </w:t>
        </w:r>
      </w:ins>
      <w:ins w:id="7" w:author="Microsoft Office User" w:date="2017-03-13T13:48:00Z">
        <w:r w:rsidR="00D3486E">
          <w:rPr>
            <w:rFonts w:ascii="Times New Roman" w:hAnsi="Times New Roman" w:cs="Times New Roman"/>
            <w:b/>
            <w:sz w:val="24"/>
            <w:szCs w:val="24"/>
          </w:rPr>
          <w:t>Followed by</w:t>
        </w:r>
      </w:ins>
      <w:ins w:id="8" w:author="Microsoft Office User" w:date="2017-03-13T13:47:00Z">
        <w:r w:rsidR="00D3486E">
          <w:rPr>
            <w:rFonts w:ascii="Times New Roman" w:hAnsi="Times New Roman" w:cs="Times New Roman"/>
            <w:b/>
            <w:sz w:val="24"/>
            <w:szCs w:val="24"/>
          </w:rPr>
          <w:t xml:space="preserve"> Literature Review</w:t>
        </w:r>
      </w:ins>
    </w:p>
    <w:p w14:paraId="67B9CAE3" w14:textId="0299BD74" w:rsidR="005F3F94" w:rsidRDefault="005F3F94" w:rsidP="00E373B9">
      <w:pPr>
        <w:rPr>
          <w:ins w:id="9" w:author="Microsoft Office User" w:date="2017-03-13T13:47:00Z"/>
          <w:rFonts w:ascii="Times New Roman" w:hAnsi="Times New Roman" w:cs="Times New Roman"/>
          <w:b/>
          <w:sz w:val="24"/>
          <w:szCs w:val="24"/>
        </w:rPr>
      </w:pPr>
      <w:ins w:id="10" w:author="Microsoft Office User" w:date="2017-03-13T13:49:00Z">
        <w:del w:id="11" w:author="Jane Zhao" w:date="2017-10-03T14:40:00Z">
          <w:r w:rsidDel="00EA036A">
            <w:rPr>
              <w:rFonts w:ascii="Times New Roman" w:hAnsi="Times New Roman" w:cs="Times New Roman"/>
              <w:b/>
              <w:sz w:val="24"/>
              <w:szCs w:val="24"/>
            </w:rPr>
            <w:delText xml:space="preserve">Olivia Plante, </w:delText>
          </w:r>
        </w:del>
        <w:r>
          <w:rPr>
            <w:rFonts w:ascii="Times New Roman" w:hAnsi="Times New Roman" w:cs="Times New Roman"/>
            <w:b/>
            <w:sz w:val="24"/>
            <w:szCs w:val="24"/>
          </w:rPr>
          <w:t xml:space="preserve">Jane Zhao, MD, </w:t>
        </w:r>
      </w:ins>
      <w:ins w:id="12" w:author="Jane Zhao" w:date="2017-10-03T14:40:00Z">
        <w:r w:rsidR="00EA036A">
          <w:rPr>
            <w:rFonts w:ascii="Times New Roman" w:hAnsi="Times New Roman" w:cs="Times New Roman"/>
            <w:b/>
            <w:sz w:val="24"/>
            <w:szCs w:val="24"/>
          </w:rPr>
          <w:t xml:space="preserve">Olivia </w:t>
        </w:r>
        <w:proofErr w:type="spellStart"/>
        <w:r w:rsidR="00EA036A">
          <w:rPr>
            <w:rFonts w:ascii="Times New Roman" w:hAnsi="Times New Roman" w:cs="Times New Roman"/>
            <w:b/>
            <w:sz w:val="24"/>
            <w:szCs w:val="24"/>
          </w:rPr>
          <w:t>Plante</w:t>
        </w:r>
        <w:proofErr w:type="spellEnd"/>
        <w:r w:rsidR="00EA036A">
          <w:rPr>
            <w:rFonts w:ascii="Times New Roman" w:hAnsi="Times New Roman" w:cs="Times New Roman"/>
            <w:b/>
            <w:sz w:val="24"/>
            <w:szCs w:val="24"/>
          </w:rPr>
          <w:t xml:space="preserve">, </w:t>
        </w:r>
        <w:bookmarkStart w:id="13" w:name="_GoBack"/>
        <w:bookmarkEnd w:id="13"/>
        <w:r w:rsidR="00EA036A">
          <w:rPr>
            <w:rFonts w:ascii="Times New Roman" w:hAnsi="Times New Roman" w:cs="Times New Roman"/>
            <w:b/>
            <w:sz w:val="24"/>
            <w:szCs w:val="24"/>
          </w:rPr>
          <w:t xml:space="preserve">Jayson </w:t>
        </w:r>
        <w:proofErr w:type="spellStart"/>
        <w:r w:rsidR="00EA036A">
          <w:rPr>
            <w:rFonts w:ascii="Times New Roman" w:hAnsi="Times New Roman" w:cs="Times New Roman"/>
            <w:b/>
            <w:sz w:val="24"/>
            <w:szCs w:val="24"/>
          </w:rPr>
          <w:t>Schubbe</w:t>
        </w:r>
        <w:proofErr w:type="spellEnd"/>
        <w:r w:rsidR="00EA036A">
          <w:rPr>
            <w:rFonts w:ascii="Times New Roman" w:hAnsi="Times New Roman" w:cs="Times New Roman"/>
            <w:b/>
            <w:sz w:val="24"/>
            <w:szCs w:val="24"/>
          </w:rPr>
          <w:t xml:space="preserve">, </w:t>
        </w:r>
      </w:ins>
      <w:ins w:id="14" w:author="Microsoft Office User" w:date="2017-03-13T13:49:00Z">
        <w:r>
          <w:rPr>
            <w:rFonts w:ascii="Times New Roman" w:hAnsi="Times New Roman" w:cs="Times New Roman"/>
            <w:b/>
            <w:sz w:val="24"/>
            <w:szCs w:val="24"/>
          </w:rPr>
          <w:t>Mandip Panesar, MD</w:t>
        </w:r>
      </w:ins>
    </w:p>
    <w:p w14:paraId="18E5BFB5" w14:textId="77777777" w:rsidR="00AF3712" w:rsidRPr="005579F0" w:rsidRDefault="005579F0" w:rsidP="00E373B9">
      <w:pPr>
        <w:rPr>
          <w:rFonts w:ascii="Times New Roman" w:hAnsi="Times New Roman" w:cs="Times New Roman"/>
          <w:b/>
          <w:sz w:val="24"/>
          <w:szCs w:val="24"/>
        </w:rPr>
      </w:pPr>
      <w:r>
        <w:rPr>
          <w:rFonts w:ascii="Times New Roman" w:hAnsi="Times New Roman" w:cs="Times New Roman"/>
          <w:b/>
          <w:sz w:val="24"/>
          <w:szCs w:val="24"/>
        </w:rPr>
        <w:t>Background</w:t>
      </w:r>
    </w:p>
    <w:p w14:paraId="40F851CE" w14:textId="0DB68FF1" w:rsidR="00FF3EEA" w:rsidRPr="00F81F53" w:rsidDel="00956536" w:rsidRDefault="00D055B6">
      <w:pPr>
        <w:rPr>
          <w:del w:id="15" w:author="Microsoft Office User" w:date="2017-03-13T13:13:00Z"/>
          <w:rFonts w:ascii="Times New Roman" w:hAnsi="Times New Roman" w:cs="Times New Roman"/>
          <w:sz w:val="24"/>
          <w:szCs w:val="24"/>
          <w:shd w:val="clear" w:color="auto" w:fill="FFFFFF"/>
        </w:rPr>
      </w:pPr>
      <w:r w:rsidRPr="00F81F53">
        <w:rPr>
          <w:rFonts w:ascii="Times New Roman" w:hAnsi="Times New Roman" w:cs="Times New Roman"/>
          <w:sz w:val="24"/>
          <w:szCs w:val="24"/>
        </w:rPr>
        <w:tab/>
      </w:r>
      <w:del w:id="16" w:author="Microsoft Office User" w:date="2017-03-13T13:05:00Z">
        <w:r w:rsidR="001E59E2" w:rsidRPr="00F81F53" w:rsidDel="00956536">
          <w:rPr>
            <w:rFonts w:ascii="Times New Roman" w:hAnsi="Times New Roman" w:cs="Times New Roman"/>
            <w:sz w:val="24"/>
            <w:szCs w:val="24"/>
          </w:rPr>
          <w:delText>Healthcare informatics</w:delText>
        </w:r>
        <w:r w:rsidR="00EC4BFB" w:rsidRPr="00F81F53" w:rsidDel="00956536">
          <w:rPr>
            <w:rFonts w:ascii="Times New Roman" w:hAnsi="Times New Roman" w:cs="Times New Roman"/>
            <w:sz w:val="24"/>
            <w:szCs w:val="24"/>
          </w:rPr>
          <w:delText xml:space="preserve"> </w:delText>
        </w:r>
        <w:r w:rsidR="00FF3EEA" w:rsidRPr="00F81F53" w:rsidDel="00956536">
          <w:rPr>
            <w:rFonts w:ascii="Times New Roman" w:hAnsi="Times New Roman" w:cs="Times New Roman"/>
            <w:sz w:val="24"/>
            <w:szCs w:val="24"/>
          </w:rPr>
          <w:delText xml:space="preserve">is </w:delText>
        </w:r>
        <w:r w:rsidR="007121DB" w:rsidRPr="00F81F53" w:rsidDel="00956536">
          <w:rPr>
            <w:rFonts w:ascii="Times New Roman" w:hAnsi="Times New Roman" w:cs="Times New Roman"/>
            <w:sz w:val="24"/>
            <w:szCs w:val="24"/>
          </w:rPr>
          <w:delText>increasingly</w:delText>
        </w:r>
        <w:r w:rsidR="001E59E2" w:rsidRPr="00F81F53" w:rsidDel="00956536">
          <w:rPr>
            <w:rFonts w:ascii="Times New Roman" w:hAnsi="Times New Roman" w:cs="Times New Roman"/>
            <w:sz w:val="24"/>
            <w:szCs w:val="24"/>
          </w:rPr>
          <w:delText xml:space="preserve"> a</w:delText>
        </w:r>
        <w:r w:rsidR="007121DB" w:rsidRPr="00F81F53" w:rsidDel="00956536">
          <w:rPr>
            <w:rFonts w:ascii="Times New Roman" w:hAnsi="Times New Roman" w:cs="Times New Roman"/>
            <w:sz w:val="24"/>
            <w:szCs w:val="24"/>
          </w:rPr>
          <w:delText xml:space="preserve"> major focus of </w:delText>
        </w:r>
        <w:r w:rsidR="00FF3EEA" w:rsidRPr="00F81F53" w:rsidDel="00956536">
          <w:rPr>
            <w:rFonts w:ascii="Times New Roman" w:hAnsi="Times New Roman" w:cs="Times New Roman"/>
            <w:sz w:val="24"/>
            <w:szCs w:val="24"/>
          </w:rPr>
          <w:delText xml:space="preserve">optimizing </w:delText>
        </w:r>
        <w:r w:rsidR="007121DB" w:rsidRPr="00F81F53" w:rsidDel="00956536">
          <w:rPr>
            <w:rFonts w:ascii="Times New Roman" w:hAnsi="Times New Roman" w:cs="Times New Roman"/>
            <w:sz w:val="24"/>
            <w:szCs w:val="24"/>
          </w:rPr>
          <w:delText xml:space="preserve">provider </w:delText>
        </w:r>
        <w:r w:rsidR="00FF3EEA" w:rsidRPr="00F81F53" w:rsidDel="00956536">
          <w:rPr>
            <w:rFonts w:ascii="Times New Roman" w:hAnsi="Times New Roman" w:cs="Times New Roman"/>
            <w:sz w:val="24"/>
            <w:szCs w:val="24"/>
          </w:rPr>
          <w:delText>effectiveness, efficiency, and patient satisfaction</w:delText>
        </w:r>
        <w:r w:rsidR="00EC4BFB" w:rsidRPr="00F81F53" w:rsidDel="00956536">
          <w:rPr>
            <w:rFonts w:ascii="Times New Roman" w:hAnsi="Times New Roman" w:cs="Times New Roman"/>
            <w:sz w:val="24"/>
            <w:szCs w:val="24"/>
          </w:rPr>
          <w:delText xml:space="preserve">. </w:delText>
        </w:r>
        <w:r w:rsidRPr="00F81F53" w:rsidDel="00956536">
          <w:rPr>
            <w:rFonts w:ascii="Times New Roman" w:hAnsi="Times New Roman" w:cs="Times New Roman"/>
            <w:sz w:val="24"/>
            <w:szCs w:val="24"/>
          </w:rPr>
          <w:delText>While t</w:delText>
        </w:r>
      </w:del>
      <w:del w:id="17" w:author="Microsoft Office User" w:date="2017-03-13T13:13:00Z">
        <w:r w:rsidRPr="00F81F53" w:rsidDel="00956536">
          <w:rPr>
            <w:rFonts w:ascii="Times New Roman" w:hAnsi="Times New Roman" w:cs="Times New Roman"/>
            <w:sz w:val="24"/>
            <w:szCs w:val="24"/>
          </w:rPr>
          <w:delText xml:space="preserve">he implementation of the electronic </w:delText>
        </w:r>
      </w:del>
      <w:del w:id="18" w:author="Microsoft Office User" w:date="2017-03-13T13:07:00Z">
        <w:r w:rsidRPr="00F81F53" w:rsidDel="00956536">
          <w:rPr>
            <w:rFonts w:ascii="Times New Roman" w:hAnsi="Times New Roman" w:cs="Times New Roman"/>
            <w:sz w:val="24"/>
            <w:szCs w:val="24"/>
          </w:rPr>
          <w:delText xml:space="preserve">health </w:delText>
        </w:r>
      </w:del>
      <w:del w:id="19" w:author="Microsoft Office User" w:date="2017-03-13T13:13:00Z">
        <w:r w:rsidRPr="00F81F53" w:rsidDel="00956536">
          <w:rPr>
            <w:rFonts w:ascii="Times New Roman" w:hAnsi="Times New Roman" w:cs="Times New Roman"/>
            <w:sz w:val="24"/>
            <w:szCs w:val="24"/>
          </w:rPr>
          <w:delText>has made</w:delText>
        </w:r>
        <w:r w:rsidR="0064191E" w:rsidRPr="00F81F53" w:rsidDel="00956536">
          <w:rPr>
            <w:rFonts w:ascii="Times New Roman" w:hAnsi="Times New Roman" w:cs="Times New Roman"/>
            <w:sz w:val="24"/>
            <w:szCs w:val="24"/>
          </w:rPr>
          <w:delText xml:space="preserve"> keeping track of</w:delText>
        </w:r>
        <w:r w:rsidRPr="00F81F53" w:rsidDel="00956536">
          <w:rPr>
            <w:rFonts w:ascii="Times New Roman" w:hAnsi="Times New Roman" w:cs="Times New Roman"/>
            <w:sz w:val="24"/>
            <w:szCs w:val="24"/>
          </w:rPr>
          <w:delText xml:space="preserve"> </w:delText>
        </w:r>
      </w:del>
      <w:del w:id="20" w:author="Microsoft Office User" w:date="2017-03-13T13:06:00Z">
        <w:r w:rsidRPr="00F81F53" w:rsidDel="00956536">
          <w:rPr>
            <w:rFonts w:ascii="Times New Roman" w:hAnsi="Times New Roman" w:cs="Times New Roman"/>
            <w:sz w:val="24"/>
            <w:szCs w:val="24"/>
          </w:rPr>
          <w:delText xml:space="preserve">treating </w:delText>
        </w:r>
      </w:del>
      <w:del w:id="21" w:author="Microsoft Office User" w:date="2017-03-13T13:13:00Z">
        <w:r w:rsidRPr="00F81F53" w:rsidDel="00956536">
          <w:rPr>
            <w:rFonts w:ascii="Times New Roman" w:hAnsi="Times New Roman" w:cs="Times New Roman"/>
            <w:sz w:val="24"/>
            <w:szCs w:val="24"/>
          </w:rPr>
          <w:delText>patient</w:delText>
        </w:r>
      </w:del>
      <w:del w:id="22" w:author="Microsoft Office User" w:date="2017-03-13T13:06:00Z">
        <w:r w:rsidRPr="00F81F53" w:rsidDel="00956536">
          <w:rPr>
            <w:rFonts w:ascii="Times New Roman" w:hAnsi="Times New Roman" w:cs="Times New Roman"/>
            <w:sz w:val="24"/>
            <w:szCs w:val="24"/>
          </w:rPr>
          <w:delText>s</w:delText>
        </w:r>
      </w:del>
      <w:del w:id="23" w:author="Microsoft Office User" w:date="2017-03-13T13:13:00Z">
        <w:r w:rsidRPr="00F81F53" w:rsidDel="00956536">
          <w:rPr>
            <w:rFonts w:ascii="Times New Roman" w:hAnsi="Times New Roman" w:cs="Times New Roman"/>
            <w:sz w:val="24"/>
            <w:szCs w:val="24"/>
          </w:rPr>
          <w:delText xml:space="preserve"> easier</w:delText>
        </w:r>
      </w:del>
      <w:del w:id="24" w:author="Microsoft Office User" w:date="2017-03-13T13:05:00Z">
        <w:r w:rsidRPr="00F81F53" w:rsidDel="00956536">
          <w:rPr>
            <w:rFonts w:ascii="Times New Roman" w:hAnsi="Times New Roman" w:cs="Times New Roman"/>
            <w:sz w:val="24"/>
            <w:szCs w:val="24"/>
          </w:rPr>
          <w:delText>,</w:delText>
        </w:r>
        <w:r w:rsidR="002A6725" w:rsidRPr="00F81F53" w:rsidDel="00956536">
          <w:rPr>
            <w:rFonts w:ascii="Times New Roman" w:hAnsi="Times New Roman" w:cs="Times New Roman"/>
            <w:sz w:val="24"/>
            <w:szCs w:val="24"/>
          </w:rPr>
          <w:delText xml:space="preserve"> </w:delText>
        </w:r>
      </w:del>
      <w:del w:id="25" w:author="Microsoft Office User" w:date="2017-03-13T13:06:00Z">
        <w:r w:rsidR="002A6725" w:rsidRPr="00F81F53" w:rsidDel="00956536">
          <w:rPr>
            <w:rFonts w:ascii="Times New Roman" w:hAnsi="Times New Roman" w:cs="Times New Roman"/>
            <w:sz w:val="24"/>
            <w:szCs w:val="24"/>
          </w:rPr>
          <w:delText>doing away with</w:delText>
        </w:r>
      </w:del>
      <w:del w:id="26" w:author="Microsoft Office User" w:date="2017-03-13T13:13:00Z">
        <w:r w:rsidR="002A6725" w:rsidRPr="00F81F53" w:rsidDel="00956536">
          <w:rPr>
            <w:rFonts w:ascii="Times New Roman" w:hAnsi="Times New Roman" w:cs="Times New Roman"/>
            <w:sz w:val="24"/>
            <w:szCs w:val="24"/>
          </w:rPr>
          <w:delText xml:space="preserve"> messy handwriting and misplaced files</w:delText>
        </w:r>
      </w:del>
      <w:del w:id="27" w:author="Microsoft Office User" w:date="2017-03-13T13:06:00Z">
        <w:r w:rsidR="002A6725" w:rsidRPr="00F81F53" w:rsidDel="00956536">
          <w:rPr>
            <w:rFonts w:ascii="Times New Roman" w:hAnsi="Times New Roman" w:cs="Times New Roman"/>
            <w:sz w:val="24"/>
            <w:szCs w:val="24"/>
          </w:rPr>
          <w:delText>,</w:delText>
        </w:r>
      </w:del>
      <w:del w:id="28" w:author="Microsoft Office User" w:date="2017-03-13T13:13:00Z">
        <w:r w:rsidRPr="00F81F53" w:rsidDel="00956536">
          <w:rPr>
            <w:rFonts w:ascii="Times New Roman" w:hAnsi="Times New Roman" w:cs="Times New Roman"/>
            <w:sz w:val="24"/>
            <w:szCs w:val="24"/>
          </w:rPr>
          <w:delText xml:space="preserve"> it has also contributed to a subculture of shortcuts as healthcare professionals try to balance quality patient care with necessary documentation. </w:delText>
        </w:r>
        <w:r w:rsidR="007121DB" w:rsidRPr="00F81F53" w:rsidDel="00956536">
          <w:rPr>
            <w:rFonts w:ascii="Times New Roman" w:hAnsi="Times New Roman" w:cs="Times New Roman"/>
            <w:sz w:val="24"/>
            <w:szCs w:val="24"/>
          </w:rPr>
          <w:delText xml:space="preserve">Transition to </w:delText>
        </w:r>
        <w:r w:rsidR="00FF3EEA" w:rsidRPr="00F81F53" w:rsidDel="00956536">
          <w:rPr>
            <w:rFonts w:ascii="Times New Roman" w:hAnsi="Times New Roman" w:cs="Times New Roman"/>
            <w:sz w:val="24"/>
            <w:szCs w:val="24"/>
          </w:rPr>
          <w:delText xml:space="preserve">EMR use was </w:delText>
        </w:r>
      </w:del>
      <w:del w:id="29" w:author="Microsoft Office User" w:date="2017-03-13T13:08:00Z">
        <w:r w:rsidR="00FF3EEA" w:rsidRPr="00F81F53" w:rsidDel="00956536">
          <w:rPr>
            <w:rFonts w:ascii="Times New Roman" w:hAnsi="Times New Roman" w:cs="Times New Roman"/>
            <w:sz w:val="24"/>
            <w:szCs w:val="24"/>
          </w:rPr>
          <w:delText>encouraged</w:delText>
        </w:r>
        <w:r w:rsidR="001E59E2" w:rsidRPr="00F81F53" w:rsidDel="00956536">
          <w:rPr>
            <w:rFonts w:ascii="Times New Roman" w:hAnsi="Times New Roman" w:cs="Times New Roman"/>
            <w:sz w:val="24"/>
            <w:szCs w:val="24"/>
          </w:rPr>
          <w:delText xml:space="preserve"> and </w:delText>
        </w:r>
      </w:del>
      <w:del w:id="30" w:author="Microsoft Office User" w:date="2017-03-13T13:13:00Z">
        <w:r w:rsidR="001E59E2" w:rsidRPr="00F81F53" w:rsidDel="00956536">
          <w:rPr>
            <w:rFonts w:ascii="Times New Roman" w:hAnsi="Times New Roman" w:cs="Times New Roman"/>
            <w:sz w:val="24"/>
            <w:szCs w:val="24"/>
          </w:rPr>
          <w:delText>incentivized</w:delText>
        </w:r>
        <w:r w:rsidR="00E373B9" w:rsidRPr="00F81F53" w:rsidDel="00956536">
          <w:rPr>
            <w:rFonts w:ascii="Times New Roman" w:hAnsi="Times New Roman" w:cs="Times New Roman"/>
            <w:sz w:val="24"/>
            <w:szCs w:val="24"/>
          </w:rPr>
          <w:delText xml:space="preserve"> by</w:delText>
        </w:r>
        <w:r w:rsidR="00E373B9" w:rsidRPr="00F81F53" w:rsidDel="00956536">
          <w:rPr>
            <w:rFonts w:ascii="Times New Roman" w:hAnsi="Times New Roman" w:cs="Times New Roman"/>
            <w:sz w:val="24"/>
            <w:szCs w:val="24"/>
            <w:shd w:val="clear" w:color="auto" w:fill="FFFFFF"/>
          </w:rPr>
          <w:delText xml:space="preserve"> the</w:delText>
        </w:r>
        <w:r w:rsidRPr="00F81F53" w:rsidDel="00956536">
          <w:rPr>
            <w:rFonts w:ascii="Times New Roman" w:hAnsi="Times New Roman" w:cs="Times New Roman"/>
            <w:sz w:val="24"/>
            <w:szCs w:val="24"/>
            <w:shd w:val="clear" w:color="auto" w:fill="FFFFFF"/>
          </w:rPr>
          <w:delText xml:space="preserve"> Health Information Technology for Economic a</w:delText>
        </w:r>
        <w:r w:rsidR="0064191E" w:rsidRPr="00F81F53" w:rsidDel="00956536">
          <w:rPr>
            <w:rFonts w:ascii="Times New Roman" w:hAnsi="Times New Roman" w:cs="Times New Roman"/>
            <w:sz w:val="24"/>
            <w:szCs w:val="24"/>
            <w:shd w:val="clear" w:color="auto" w:fill="FFFFFF"/>
          </w:rPr>
          <w:delText>nd Clinical Health (HITECH) Act</w:delText>
        </w:r>
      </w:del>
      <w:del w:id="31" w:author="Microsoft Office User" w:date="2017-03-13T13:08:00Z">
        <w:r w:rsidR="0064191E" w:rsidRPr="00F81F53" w:rsidDel="00956536">
          <w:rPr>
            <w:rFonts w:ascii="Times New Roman" w:hAnsi="Times New Roman" w:cs="Times New Roman"/>
            <w:sz w:val="24"/>
            <w:szCs w:val="24"/>
            <w:shd w:val="clear" w:color="auto" w:fill="FFFFFF"/>
          </w:rPr>
          <w:delText xml:space="preserve"> (</w:delText>
        </w:r>
      </w:del>
      <w:del w:id="32" w:author="Microsoft Office User" w:date="2017-03-13T13:13:00Z">
        <w:r w:rsidR="0064191E" w:rsidRPr="00F81F53" w:rsidDel="00956536">
          <w:rPr>
            <w:rFonts w:ascii="Times New Roman" w:hAnsi="Times New Roman" w:cs="Times New Roman"/>
            <w:sz w:val="24"/>
            <w:szCs w:val="24"/>
            <w:shd w:val="clear" w:color="auto" w:fill="FFFFFF"/>
          </w:rPr>
          <w:delText>part of t</w:delText>
        </w:r>
        <w:r w:rsidRPr="00F81F53" w:rsidDel="00956536">
          <w:rPr>
            <w:rFonts w:ascii="Times New Roman" w:hAnsi="Times New Roman" w:cs="Times New Roman"/>
            <w:sz w:val="24"/>
            <w:szCs w:val="24"/>
            <w:shd w:val="clear" w:color="auto" w:fill="FFFFFF"/>
          </w:rPr>
          <w:delText>he American Reco</w:delText>
        </w:r>
        <w:r w:rsidR="002A6725" w:rsidRPr="00F81F53" w:rsidDel="00956536">
          <w:rPr>
            <w:rFonts w:ascii="Times New Roman" w:hAnsi="Times New Roman" w:cs="Times New Roman"/>
            <w:sz w:val="24"/>
            <w:szCs w:val="24"/>
            <w:shd w:val="clear" w:color="auto" w:fill="FFFFFF"/>
          </w:rPr>
          <w:delText>very and</w:delText>
        </w:r>
        <w:r w:rsidR="0064191E" w:rsidRPr="00F81F53" w:rsidDel="00956536">
          <w:rPr>
            <w:rFonts w:ascii="Times New Roman" w:hAnsi="Times New Roman" w:cs="Times New Roman"/>
            <w:sz w:val="24"/>
            <w:szCs w:val="24"/>
            <w:shd w:val="clear" w:color="auto" w:fill="FFFFFF"/>
          </w:rPr>
          <w:delText xml:space="preserve"> Reinvestment Act of 2009</w:delText>
        </w:r>
      </w:del>
      <w:del w:id="33" w:author="Microsoft Office User" w:date="2017-03-13T13:08:00Z">
        <w:r w:rsidR="0064191E" w:rsidRPr="00F81F53" w:rsidDel="00956536">
          <w:rPr>
            <w:rFonts w:ascii="Times New Roman" w:hAnsi="Times New Roman" w:cs="Times New Roman"/>
            <w:sz w:val="24"/>
            <w:szCs w:val="24"/>
            <w:shd w:val="clear" w:color="auto" w:fill="FFFFFF"/>
          </w:rPr>
          <w:delText>)</w:delText>
        </w:r>
      </w:del>
      <w:del w:id="34" w:author="Microsoft Office User" w:date="2017-03-13T13:13:00Z">
        <w:r w:rsidR="002A6725" w:rsidRPr="00F81F53" w:rsidDel="00956536">
          <w:rPr>
            <w:rFonts w:ascii="Times New Roman" w:hAnsi="Times New Roman" w:cs="Times New Roman"/>
            <w:sz w:val="24"/>
            <w:szCs w:val="24"/>
            <w:shd w:val="clear" w:color="auto" w:fill="FFFFFF"/>
          </w:rPr>
          <w:delText>.</w:delText>
        </w:r>
        <w:r w:rsidR="00E373B9" w:rsidRPr="00F81F53" w:rsidDel="00956536">
          <w:rPr>
            <w:rStyle w:val="apple-converted-space"/>
            <w:rFonts w:ascii="Times New Roman" w:hAnsi="Times New Roman" w:cs="Times New Roman"/>
            <w:sz w:val="24"/>
            <w:szCs w:val="24"/>
          </w:rPr>
          <w:delText xml:space="preserve"> </w:delText>
        </w:r>
        <w:r w:rsidR="00FF3EEA" w:rsidRPr="00F81F53" w:rsidDel="00956536">
          <w:rPr>
            <w:rFonts w:ascii="Times New Roman" w:hAnsi="Times New Roman" w:cs="Times New Roman"/>
            <w:sz w:val="24"/>
            <w:szCs w:val="24"/>
            <w:shd w:val="clear" w:color="auto" w:fill="FFFFFF"/>
          </w:rPr>
          <w:delText>The Act outlined</w:delText>
        </w:r>
        <w:r w:rsidR="002A6725" w:rsidRPr="00F81F53" w:rsidDel="00956536">
          <w:rPr>
            <w:rFonts w:ascii="Times New Roman" w:hAnsi="Times New Roman" w:cs="Times New Roman"/>
            <w:sz w:val="24"/>
            <w:szCs w:val="24"/>
            <w:shd w:val="clear" w:color="auto" w:fill="FFFFFF"/>
          </w:rPr>
          <w:delText xml:space="preserve"> </w:delText>
        </w:r>
      </w:del>
      <w:del w:id="35" w:author="Microsoft Office User" w:date="2017-03-13T13:09:00Z">
        <w:r w:rsidR="002A6725" w:rsidRPr="00F81F53" w:rsidDel="00956536">
          <w:rPr>
            <w:rFonts w:ascii="Times New Roman" w:hAnsi="Times New Roman" w:cs="Times New Roman"/>
            <w:sz w:val="24"/>
            <w:szCs w:val="24"/>
            <w:shd w:val="clear" w:color="auto" w:fill="FFFFFF"/>
          </w:rPr>
          <w:delText xml:space="preserve">the </w:delText>
        </w:r>
      </w:del>
      <w:del w:id="36" w:author="Microsoft Office User" w:date="2017-03-13T13:13:00Z">
        <w:r w:rsidR="002A6725" w:rsidRPr="00F81F53" w:rsidDel="00956536">
          <w:rPr>
            <w:rFonts w:ascii="Times New Roman" w:hAnsi="Times New Roman" w:cs="Times New Roman"/>
            <w:sz w:val="24"/>
            <w:szCs w:val="24"/>
            <w:shd w:val="clear" w:color="auto" w:fill="FFFFFF"/>
          </w:rPr>
          <w:delText>plan</w:delText>
        </w:r>
        <w:r w:rsidR="00FF3EEA" w:rsidRPr="00F81F53" w:rsidDel="00956536">
          <w:rPr>
            <w:rFonts w:ascii="Times New Roman" w:hAnsi="Times New Roman" w:cs="Times New Roman"/>
            <w:sz w:val="24"/>
            <w:szCs w:val="24"/>
            <w:shd w:val="clear" w:color="auto" w:fill="FFFFFF"/>
          </w:rPr>
          <w:delText>s</w:delText>
        </w:r>
        <w:r w:rsidR="002A6725" w:rsidRPr="00F81F53" w:rsidDel="00956536">
          <w:rPr>
            <w:rFonts w:ascii="Times New Roman" w:hAnsi="Times New Roman" w:cs="Times New Roman"/>
            <w:sz w:val="24"/>
            <w:szCs w:val="24"/>
            <w:shd w:val="clear" w:color="auto" w:fill="FFFFFF"/>
          </w:rPr>
          <w:delText xml:space="preserve"> </w:delText>
        </w:r>
        <w:r w:rsidR="00FF3EEA" w:rsidRPr="00F81F53" w:rsidDel="00956536">
          <w:rPr>
            <w:rFonts w:ascii="Times New Roman" w:hAnsi="Times New Roman" w:cs="Times New Roman"/>
            <w:sz w:val="24"/>
            <w:szCs w:val="24"/>
            <w:shd w:val="clear" w:color="auto" w:fill="FFFFFF"/>
          </w:rPr>
          <w:delText>for transitioning to</w:delText>
        </w:r>
        <w:r w:rsidR="002A6725" w:rsidRPr="00F81F53" w:rsidDel="00956536">
          <w:rPr>
            <w:rFonts w:ascii="Times New Roman" w:hAnsi="Times New Roman" w:cs="Times New Roman"/>
            <w:sz w:val="24"/>
            <w:szCs w:val="24"/>
            <w:shd w:val="clear" w:color="auto" w:fill="FFFFFF"/>
          </w:rPr>
          <w:delText xml:space="preserve"> </w:delText>
        </w:r>
        <w:r w:rsidR="00FF3EEA" w:rsidRPr="00F81F53" w:rsidDel="00956536">
          <w:rPr>
            <w:rFonts w:ascii="Times New Roman" w:hAnsi="Times New Roman" w:cs="Times New Roman"/>
            <w:sz w:val="24"/>
            <w:szCs w:val="24"/>
            <w:shd w:val="clear" w:color="auto" w:fill="FFFFFF"/>
          </w:rPr>
          <w:delText>electronic records</w:delText>
        </w:r>
        <w:r w:rsidR="002A6725" w:rsidRPr="00F81F53" w:rsidDel="00956536">
          <w:rPr>
            <w:rFonts w:ascii="Times New Roman" w:hAnsi="Times New Roman" w:cs="Times New Roman"/>
            <w:sz w:val="24"/>
            <w:szCs w:val="24"/>
            <w:shd w:val="clear" w:color="auto" w:fill="FFFFFF"/>
          </w:rPr>
          <w:delText xml:space="preserve"> as well privacy and safety </w:delText>
        </w:r>
        <w:r w:rsidR="001E59E2" w:rsidRPr="00F81F53" w:rsidDel="00956536">
          <w:rPr>
            <w:rFonts w:ascii="Times New Roman" w:hAnsi="Times New Roman" w:cs="Times New Roman"/>
            <w:sz w:val="24"/>
            <w:szCs w:val="24"/>
            <w:shd w:val="clear" w:color="auto" w:fill="FFFFFF"/>
          </w:rPr>
          <w:delText>guidelines for such a system</w:delText>
        </w:r>
        <w:r w:rsidR="002A6725" w:rsidRPr="00F81F53" w:rsidDel="00956536">
          <w:rPr>
            <w:rFonts w:ascii="Times New Roman" w:hAnsi="Times New Roman" w:cs="Times New Roman"/>
            <w:sz w:val="24"/>
            <w:szCs w:val="24"/>
            <w:shd w:val="clear" w:color="auto" w:fill="FFFFFF"/>
          </w:rPr>
          <w:delText xml:space="preserve">. </w:delText>
        </w:r>
        <w:r w:rsidR="00E373B9" w:rsidRPr="00F81F53" w:rsidDel="00956536">
          <w:rPr>
            <w:rFonts w:ascii="Times New Roman" w:hAnsi="Times New Roman" w:cs="Times New Roman"/>
            <w:sz w:val="24"/>
            <w:szCs w:val="24"/>
            <w:shd w:val="clear" w:color="auto" w:fill="FFFFFF"/>
          </w:rPr>
          <w:delText xml:space="preserve">Soon after </w:delText>
        </w:r>
      </w:del>
      <w:del w:id="37" w:author="Microsoft Office User" w:date="2017-03-13T13:10:00Z">
        <w:r w:rsidR="00FF3EEA" w:rsidRPr="00F81F53" w:rsidDel="00956536">
          <w:rPr>
            <w:rFonts w:ascii="Times New Roman" w:hAnsi="Times New Roman" w:cs="Times New Roman"/>
            <w:sz w:val="24"/>
            <w:szCs w:val="24"/>
            <w:shd w:val="clear" w:color="auto" w:fill="FFFFFF"/>
          </w:rPr>
          <w:delText>this act</w:delText>
        </w:r>
      </w:del>
      <w:del w:id="38" w:author="Microsoft Office User" w:date="2017-03-13T13:13:00Z">
        <w:r w:rsidR="00FF3EEA" w:rsidRPr="00F81F53" w:rsidDel="00956536">
          <w:rPr>
            <w:rFonts w:ascii="Times New Roman" w:hAnsi="Times New Roman" w:cs="Times New Roman"/>
            <w:sz w:val="24"/>
            <w:szCs w:val="24"/>
            <w:shd w:val="clear" w:color="auto" w:fill="FFFFFF"/>
          </w:rPr>
          <w:delText xml:space="preserve"> was passed, </w:delText>
        </w:r>
        <w:r w:rsidR="00E373B9" w:rsidRPr="00F81F53" w:rsidDel="00956536">
          <w:rPr>
            <w:rFonts w:ascii="Times New Roman" w:hAnsi="Times New Roman" w:cs="Times New Roman"/>
            <w:sz w:val="24"/>
            <w:szCs w:val="24"/>
            <w:shd w:val="clear" w:color="auto" w:fill="FFFFFF"/>
          </w:rPr>
          <w:delText xml:space="preserve">80% of eligible hospitals received benefits for </w:delText>
        </w:r>
        <w:r w:rsidR="007121DB" w:rsidRPr="00F81F53" w:rsidDel="00956536">
          <w:rPr>
            <w:rFonts w:ascii="Times New Roman" w:hAnsi="Times New Roman" w:cs="Times New Roman"/>
            <w:sz w:val="24"/>
            <w:szCs w:val="24"/>
            <w:shd w:val="clear" w:color="auto" w:fill="FFFFFF"/>
          </w:rPr>
          <w:delText>making the switch</w:delText>
        </w:r>
        <w:r w:rsidR="00FF3EEA" w:rsidRPr="00F81F53" w:rsidDel="00956536">
          <w:rPr>
            <w:rFonts w:ascii="Times New Roman" w:hAnsi="Times New Roman" w:cs="Times New Roman"/>
            <w:sz w:val="24"/>
            <w:szCs w:val="24"/>
            <w:shd w:val="clear" w:color="auto" w:fill="FFFFFF"/>
          </w:rPr>
          <w:delText xml:space="preserve"> to</w:delText>
        </w:r>
        <w:r w:rsidR="00E373B9" w:rsidRPr="00F81F53" w:rsidDel="00956536">
          <w:rPr>
            <w:rFonts w:ascii="Times New Roman" w:hAnsi="Times New Roman" w:cs="Times New Roman"/>
            <w:sz w:val="24"/>
            <w:szCs w:val="24"/>
            <w:shd w:val="clear" w:color="auto" w:fill="FFFFFF"/>
          </w:rPr>
          <w:delText xml:space="preserve"> EMR from</w:delText>
        </w:r>
        <w:r w:rsidR="00FF3EEA" w:rsidRPr="00F81F53" w:rsidDel="00956536">
          <w:rPr>
            <w:rFonts w:ascii="Times New Roman" w:hAnsi="Times New Roman" w:cs="Times New Roman"/>
            <w:sz w:val="24"/>
            <w:szCs w:val="24"/>
            <w:shd w:val="clear" w:color="auto" w:fill="FFFFFF"/>
          </w:rPr>
          <w:delText xml:space="preserve"> the</w:delText>
        </w:r>
        <w:r w:rsidR="00E373B9" w:rsidRPr="00F81F53" w:rsidDel="00956536">
          <w:rPr>
            <w:rFonts w:ascii="Times New Roman" w:hAnsi="Times New Roman" w:cs="Times New Roman"/>
            <w:sz w:val="24"/>
            <w:szCs w:val="24"/>
            <w:shd w:val="clear" w:color="auto" w:fill="FFFFFF"/>
          </w:rPr>
          <w:delText xml:space="preserve"> </w:delText>
        </w:r>
        <w:r w:rsidR="002A6725" w:rsidRPr="00F81F53" w:rsidDel="00956536">
          <w:rPr>
            <w:rFonts w:ascii="Times New Roman" w:hAnsi="Times New Roman" w:cs="Times New Roman"/>
            <w:sz w:val="24"/>
            <w:szCs w:val="24"/>
          </w:rPr>
          <w:delText>Centers for Medicare &amp; Medicaid Services (CMS)</w:delText>
        </w:r>
        <w:r w:rsidR="001E59E2" w:rsidRPr="00F81F53" w:rsidDel="00956536">
          <w:rPr>
            <w:rFonts w:ascii="Times New Roman" w:hAnsi="Times New Roman" w:cs="Times New Roman"/>
            <w:sz w:val="24"/>
            <w:szCs w:val="24"/>
          </w:rPr>
          <w:delText>.</w:delText>
        </w:r>
        <w:r w:rsidR="001E59E2" w:rsidRPr="00F81F53" w:rsidDel="00956536">
          <w:rPr>
            <w:rStyle w:val="apple-converted-space"/>
            <w:rFonts w:ascii="Times New Roman" w:hAnsi="Times New Roman" w:cs="Times New Roman"/>
            <w:sz w:val="24"/>
            <w:szCs w:val="24"/>
          </w:rPr>
          <w:delText xml:space="preserve"> By</w:delText>
        </w:r>
        <w:r w:rsidR="002A6725" w:rsidRPr="00F81F53" w:rsidDel="00956536">
          <w:rPr>
            <w:rStyle w:val="apple-converted-space"/>
            <w:rFonts w:ascii="Times New Roman" w:hAnsi="Times New Roman" w:cs="Times New Roman"/>
            <w:sz w:val="24"/>
            <w:szCs w:val="24"/>
          </w:rPr>
          <w:delText xml:space="preserve"> 2013</w:delText>
        </w:r>
        <w:r w:rsidR="001E59E2" w:rsidRPr="00F81F53" w:rsidDel="00956536">
          <w:rPr>
            <w:rStyle w:val="apple-converted-space"/>
            <w:rFonts w:ascii="Times New Roman" w:hAnsi="Times New Roman" w:cs="Times New Roman"/>
            <w:sz w:val="24"/>
            <w:szCs w:val="24"/>
          </w:rPr>
          <w:delText>,</w:delText>
        </w:r>
        <w:r w:rsidR="002A6725" w:rsidRPr="00F81F53" w:rsidDel="00956536">
          <w:rPr>
            <w:rStyle w:val="apple-converted-space"/>
            <w:rFonts w:ascii="Times New Roman" w:hAnsi="Times New Roman" w:cs="Times New Roman"/>
            <w:sz w:val="24"/>
            <w:szCs w:val="24"/>
          </w:rPr>
          <w:delText xml:space="preserve"> the majority of hospitals had upgraded to “meaningful use” of these systems</w:delText>
        </w:r>
        <w:r w:rsidR="001E59E2" w:rsidRPr="00F81F53" w:rsidDel="00956536">
          <w:rPr>
            <w:rFonts w:ascii="Times New Roman" w:hAnsi="Times New Roman" w:cs="Times New Roman"/>
            <w:sz w:val="24"/>
            <w:szCs w:val="24"/>
            <w:shd w:val="clear" w:color="auto" w:fill="FFFFFF"/>
          </w:rPr>
          <w:delText xml:space="preserve">—that is, </w:delText>
        </w:r>
        <w:r w:rsidR="002A6725" w:rsidRPr="00F81F53" w:rsidDel="00956536">
          <w:rPr>
            <w:rFonts w:ascii="Times New Roman" w:hAnsi="Times New Roman" w:cs="Times New Roman"/>
            <w:sz w:val="24"/>
            <w:szCs w:val="24"/>
            <w:shd w:val="clear" w:color="auto" w:fill="FFFFFF"/>
          </w:rPr>
          <w:delText xml:space="preserve">the need for providers, </w:delText>
        </w:r>
        <w:commentRangeStart w:id="39"/>
        <w:r w:rsidR="002A6725" w:rsidRPr="00F81F53" w:rsidDel="00956536">
          <w:rPr>
            <w:rFonts w:ascii="Times New Roman" w:hAnsi="Times New Roman" w:cs="Times New Roman"/>
            <w:sz w:val="24"/>
            <w:szCs w:val="24"/>
            <w:shd w:val="clear" w:color="auto" w:fill="FFFFFF"/>
          </w:rPr>
          <w:delText xml:space="preserve">“to </w:delText>
        </w:r>
        <w:r w:rsidR="002A6725" w:rsidRPr="00F81F53" w:rsidDel="00956536">
          <w:rPr>
            <w:rFonts w:ascii="Times New Roman" w:hAnsi="Times New Roman" w:cs="Times New Roman"/>
            <w:sz w:val="24"/>
            <w:szCs w:val="24"/>
            <w:shd w:val="clear" w:color="auto" w:fill="F9F9F9"/>
          </w:rPr>
          <w:delText>show they’re using certified EHR technology in ways that can be measured significantly in quality and in quantity.”</w:delText>
        </w:r>
        <w:r w:rsidR="002A6725" w:rsidRPr="00F81F53" w:rsidDel="00956536">
          <w:rPr>
            <w:rFonts w:ascii="Times New Roman" w:hAnsi="Times New Roman" w:cs="Times New Roman"/>
            <w:sz w:val="24"/>
            <w:szCs w:val="24"/>
            <w:shd w:val="clear" w:color="auto" w:fill="FFFFFF"/>
          </w:rPr>
          <w:delText xml:space="preserve"> </w:delText>
        </w:r>
        <w:commentRangeEnd w:id="39"/>
        <w:r w:rsidR="00956536" w:rsidDel="00956536">
          <w:rPr>
            <w:rStyle w:val="CommentReference"/>
          </w:rPr>
          <w:commentReference w:id="39"/>
        </w:r>
      </w:del>
      <w:del w:id="40" w:author="Microsoft Office User" w:date="2017-03-13T13:11:00Z">
        <w:r w:rsidR="00E46A45" w:rsidRPr="00F81F53" w:rsidDel="00956536">
          <w:rPr>
            <w:rFonts w:ascii="Times New Roman" w:hAnsi="Times New Roman" w:cs="Times New Roman"/>
            <w:sz w:val="24"/>
            <w:szCs w:val="24"/>
            <w:shd w:val="clear" w:color="auto" w:fill="FFFFFF"/>
          </w:rPr>
          <w:delText>The three components of this include practices such as</w:delText>
        </w:r>
      </w:del>
      <w:del w:id="41" w:author="Microsoft Office User" w:date="2017-03-13T13:13:00Z">
        <w:r w:rsidR="00E46A45" w:rsidRPr="00F81F53" w:rsidDel="00956536">
          <w:rPr>
            <w:rFonts w:ascii="Times New Roman" w:hAnsi="Times New Roman" w:cs="Times New Roman"/>
            <w:sz w:val="24"/>
            <w:szCs w:val="24"/>
            <w:shd w:val="clear" w:color="auto" w:fill="FFFFFF"/>
          </w:rPr>
          <w:delText xml:space="preserve"> e-prescribing, exchange of health information between providers, and submission of clinical quality reports. </w:delText>
        </w:r>
      </w:del>
    </w:p>
    <w:p w14:paraId="11671784" w14:textId="4863BB5E" w:rsidR="001E59E2" w:rsidRPr="00F81F53" w:rsidDel="00956536" w:rsidRDefault="001E59E2">
      <w:pPr>
        <w:rPr>
          <w:del w:id="42" w:author="Microsoft Office User" w:date="2017-03-13T13:13:00Z"/>
          <w:rFonts w:ascii="Times New Roman" w:hAnsi="Times New Roman" w:cs="Times New Roman"/>
          <w:sz w:val="24"/>
          <w:szCs w:val="24"/>
          <w:shd w:val="clear" w:color="auto" w:fill="FFFFFF"/>
        </w:rPr>
        <w:pPrChange w:id="43" w:author="Microsoft Office User" w:date="2017-03-13T13:13:00Z">
          <w:pPr>
            <w:ind w:firstLine="720"/>
          </w:pPr>
        </w:pPrChange>
      </w:pPr>
      <w:del w:id="44" w:author="Microsoft Office User" w:date="2017-03-13T13:13:00Z">
        <w:r w:rsidRPr="00F81F53" w:rsidDel="00956536">
          <w:rPr>
            <w:rFonts w:ascii="Times New Roman" w:hAnsi="Times New Roman" w:cs="Times New Roman"/>
            <w:sz w:val="24"/>
            <w:szCs w:val="24"/>
            <w:shd w:val="clear" w:color="auto" w:fill="FFFFFF"/>
          </w:rPr>
          <w:delText xml:space="preserve">The premise behind the EMR is the conformity of the patient record to a national standard and </w:delText>
        </w:r>
        <w:r w:rsidRPr="007C02C4" w:rsidDel="00956536">
          <w:rPr>
            <w:rFonts w:ascii="Times New Roman" w:hAnsi="Times New Roman" w:cs="Times New Roman"/>
            <w:sz w:val="24"/>
            <w:szCs w:val="24"/>
            <w:shd w:val="clear" w:color="auto" w:fill="FFFFFF"/>
          </w:rPr>
          <w:delText>thus interoperability not only between various specialties and healthcare facilities but also within a single</w:delText>
        </w:r>
        <w:r w:rsidR="007121DB" w:rsidRPr="007C02C4" w:rsidDel="00956536">
          <w:rPr>
            <w:rFonts w:ascii="Times New Roman" w:hAnsi="Times New Roman" w:cs="Times New Roman"/>
            <w:sz w:val="24"/>
            <w:szCs w:val="24"/>
            <w:shd w:val="clear" w:color="auto" w:fill="FFFFFF"/>
          </w:rPr>
          <w:delText xml:space="preserve"> </w:delText>
        </w:r>
        <w:r w:rsidRPr="007C02C4" w:rsidDel="00956536">
          <w:rPr>
            <w:rFonts w:ascii="Times New Roman" w:hAnsi="Times New Roman" w:cs="Times New Roman"/>
            <w:sz w:val="24"/>
            <w:szCs w:val="24"/>
            <w:shd w:val="clear" w:color="auto" w:fill="FFFFFF"/>
          </w:rPr>
          <w:delText xml:space="preserve">practice. </w:delText>
        </w:r>
        <w:r w:rsidR="002A6725" w:rsidRPr="007C02C4" w:rsidDel="00956536">
          <w:rPr>
            <w:rFonts w:ascii="Times New Roman" w:hAnsi="Times New Roman" w:cs="Times New Roman"/>
            <w:sz w:val="24"/>
            <w:szCs w:val="24"/>
            <w:shd w:val="clear" w:color="auto" w:fill="FFFFFF"/>
          </w:rPr>
          <w:delText>A</w:delText>
        </w:r>
        <w:r w:rsidR="00FF3EEA" w:rsidRPr="007C02C4" w:rsidDel="00956536">
          <w:rPr>
            <w:rFonts w:ascii="Times New Roman" w:hAnsi="Times New Roman" w:cs="Times New Roman"/>
            <w:sz w:val="24"/>
            <w:szCs w:val="24"/>
            <w:shd w:val="clear" w:color="auto" w:fill="FFFFFF"/>
          </w:rPr>
          <w:delText>s</w:delText>
        </w:r>
        <w:r w:rsidR="007C02C4" w:rsidRPr="007C02C4" w:rsidDel="00956536">
          <w:rPr>
            <w:rFonts w:ascii="Times New Roman" w:hAnsi="Times New Roman" w:cs="Times New Roman"/>
            <w:sz w:val="24"/>
            <w:szCs w:val="24"/>
            <w:shd w:val="clear" w:color="auto" w:fill="FFFFFF"/>
          </w:rPr>
          <w:delText xml:space="preserve"> a work around for redundancies in this process</w:delText>
        </w:r>
        <w:r w:rsidRPr="007C02C4" w:rsidDel="00956536">
          <w:rPr>
            <w:rFonts w:ascii="Times New Roman" w:hAnsi="Times New Roman" w:cs="Times New Roman"/>
            <w:sz w:val="24"/>
            <w:szCs w:val="24"/>
            <w:shd w:val="clear" w:color="auto" w:fill="FFFFFF"/>
          </w:rPr>
          <w:delText>,</w:delText>
        </w:r>
        <w:r w:rsidR="002A6725" w:rsidRPr="007C02C4" w:rsidDel="00956536">
          <w:rPr>
            <w:rFonts w:ascii="Times New Roman" w:hAnsi="Times New Roman" w:cs="Times New Roman"/>
            <w:sz w:val="24"/>
            <w:szCs w:val="24"/>
            <w:shd w:val="clear" w:color="auto" w:fill="FFFFFF"/>
          </w:rPr>
          <w:delText xml:space="preserve"> many </w:delText>
        </w:r>
        <w:r w:rsidR="00EC4BFB" w:rsidRPr="007C02C4" w:rsidDel="00956536">
          <w:rPr>
            <w:rFonts w:ascii="Times New Roman" w:hAnsi="Times New Roman" w:cs="Times New Roman"/>
            <w:sz w:val="24"/>
            <w:szCs w:val="24"/>
            <w:shd w:val="clear" w:color="auto" w:fill="FFFFFF"/>
          </w:rPr>
          <w:delText>physicians</w:delText>
        </w:r>
        <w:r w:rsidR="002A6725" w:rsidRPr="007C02C4" w:rsidDel="00956536">
          <w:rPr>
            <w:rFonts w:ascii="Times New Roman" w:hAnsi="Times New Roman" w:cs="Times New Roman"/>
            <w:sz w:val="24"/>
            <w:szCs w:val="24"/>
            <w:shd w:val="clear" w:color="auto" w:fill="FFFFFF"/>
          </w:rPr>
          <w:delText xml:space="preserve"> choose to </w:delText>
        </w:r>
        <w:r w:rsidR="00B15B40" w:rsidRPr="007C02C4" w:rsidDel="00956536">
          <w:rPr>
            <w:rFonts w:ascii="Times New Roman" w:hAnsi="Times New Roman" w:cs="Times New Roman"/>
            <w:sz w:val="24"/>
            <w:szCs w:val="24"/>
            <w:shd w:val="clear" w:color="auto" w:fill="FFFFFF"/>
          </w:rPr>
          <w:delText>copy-and-paste</w:delText>
        </w:r>
        <w:r w:rsidR="002A6725" w:rsidRPr="007C02C4" w:rsidDel="00956536">
          <w:rPr>
            <w:rFonts w:ascii="Times New Roman" w:hAnsi="Times New Roman" w:cs="Times New Roman"/>
            <w:sz w:val="24"/>
            <w:szCs w:val="24"/>
            <w:shd w:val="clear" w:color="auto" w:fill="FFFFFF"/>
          </w:rPr>
          <w:delText xml:space="preserve"> notes</w:delText>
        </w:r>
        <w:r w:rsidR="007121DB" w:rsidRPr="007C02C4" w:rsidDel="00956536">
          <w:rPr>
            <w:rFonts w:ascii="Times New Roman" w:hAnsi="Times New Roman" w:cs="Times New Roman"/>
            <w:sz w:val="24"/>
            <w:szCs w:val="24"/>
            <w:shd w:val="clear" w:color="auto" w:fill="FFFFFF"/>
          </w:rPr>
          <w:delText xml:space="preserve">, use </w:delText>
        </w:r>
        <w:r w:rsidR="00E1520D" w:rsidRPr="007C02C4" w:rsidDel="00956536">
          <w:rPr>
            <w:rFonts w:ascii="Times New Roman" w:hAnsi="Times New Roman" w:cs="Times New Roman"/>
            <w:sz w:val="24"/>
            <w:szCs w:val="24"/>
            <w:shd w:val="clear" w:color="auto" w:fill="FFFFFF"/>
          </w:rPr>
          <w:delText>“</w:delText>
        </w:r>
        <w:r w:rsidR="009058DD" w:rsidRPr="007C02C4" w:rsidDel="00956536">
          <w:rPr>
            <w:rFonts w:ascii="Times New Roman" w:hAnsi="Times New Roman" w:cs="Times New Roman"/>
            <w:sz w:val="24"/>
            <w:szCs w:val="24"/>
            <w:shd w:val="clear" w:color="auto" w:fill="FFFFFF"/>
          </w:rPr>
          <w:delText>self-populating</w:delText>
        </w:r>
        <w:r w:rsidR="00E1520D" w:rsidRPr="007C02C4" w:rsidDel="00956536">
          <w:rPr>
            <w:rFonts w:ascii="Times New Roman" w:hAnsi="Times New Roman" w:cs="Times New Roman"/>
            <w:sz w:val="24"/>
            <w:szCs w:val="24"/>
            <w:shd w:val="clear" w:color="auto" w:fill="FFFFFF"/>
          </w:rPr>
          <w:delText xml:space="preserve">” </w:delText>
        </w:r>
        <w:r w:rsidR="007121DB" w:rsidRPr="007C02C4" w:rsidDel="00956536">
          <w:rPr>
            <w:rFonts w:ascii="Times New Roman" w:hAnsi="Times New Roman" w:cs="Times New Roman"/>
            <w:sz w:val="24"/>
            <w:szCs w:val="24"/>
            <w:shd w:val="clear" w:color="auto" w:fill="FFFFFF"/>
          </w:rPr>
          <w:delText xml:space="preserve">box checking software, </w:delText>
        </w:r>
        <w:r w:rsidR="00E1520D" w:rsidRPr="007C02C4" w:rsidDel="00956536">
          <w:rPr>
            <w:rFonts w:ascii="Times New Roman" w:hAnsi="Times New Roman" w:cs="Times New Roman"/>
            <w:sz w:val="24"/>
            <w:szCs w:val="24"/>
            <w:shd w:val="clear" w:color="auto" w:fill="FFFFFF"/>
          </w:rPr>
          <w:delText xml:space="preserve">“copy forwarding” in new blank notes, and “macros” </w:delText>
        </w:r>
        <w:r w:rsidR="00B26501" w:rsidRPr="007C02C4" w:rsidDel="00956536">
          <w:rPr>
            <w:rFonts w:ascii="Times New Roman" w:hAnsi="Times New Roman" w:cs="Times New Roman"/>
            <w:sz w:val="24"/>
            <w:szCs w:val="24"/>
            <w:shd w:val="clear" w:color="auto" w:fill="FFFFFF"/>
          </w:rPr>
          <w:delText>or</w:delText>
        </w:r>
        <w:r w:rsidR="00FF3EEA" w:rsidRPr="007C02C4" w:rsidDel="00956536">
          <w:rPr>
            <w:rFonts w:ascii="Times New Roman" w:hAnsi="Times New Roman" w:cs="Times New Roman"/>
            <w:sz w:val="24"/>
            <w:szCs w:val="24"/>
            <w:shd w:val="clear" w:color="auto" w:fill="FFFFFF"/>
          </w:rPr>
          <w:delText xml:space="preserve"> input</w:delText>
        </w:r>
        <w:r w:rsidR="00B26501" w:rsidRPr="007C02C4" w:rsidDel="00956536">
          <w:rPr>
            <w:rFonts w:ascii="Times New Roman" w:hAnsi="Times New Roman" w:cs="Times New Roman"/>
            <w:sz w:val="24"/>
            <w:szCs w:val="24"/>
            <w:shd w:val="clear" w:color="auto" w:fill="FFFFFF"/>
          </w:rPr>
          <w:delText xml:space="preserve"> templates </w:delText>
        </w:r>
        <w:r w:rsidR="007121DB" w:rsidRPr="007C02C4" w:rsidDel="00956536">
          <w:rPr>
            <w:rFonts w:ascii="Times New Roman" w:hAnsi="Times New Roman" w:cs="Times New Roman"/>
            <w:sz w:val="24"/>
            <w:szCs w:val="24"/>
            <w:shd w:val="clear" w:color="auto" w:fill="FFFFFF"/>
          </w:rPr>
          <w:delText xml:space="preserve">that </w:delText>
        </w:r>
        <w:r w:rsidR="00B26501" w:rsidRPr="007C02C4" w:rsidDel="00956536">
          <w:rPr>
            <w:rFonts w:ascii="Times New Roman" w:hAnsi="Times New Roman" w:cs="Times New Roman"/>
            <w:sz w:val="24"/>
            <w:szCs w:val="24"/>
            <w:shd w:val="clear" w:color="auto" w:fill="FFFFFF"/>
          </w:rPr>
          <w:delText>automatical</w:delText>
        </w:r>
        <w:r w:rsidR="000A6FA8" w:rsidRPr="007C02C4" w:rsidDel="00956536">
          <w:rPr>
            <w:rFonts w:ascii="Times New Roman" w:hAnsi="Times New Roman" w:cs="Times New Roman"/>
            <w:sz w:val="24"/>
            <w:szCs w:val="24"/>
            <w:shd w:val="clear" w:color="auto" w:fill="FFFFFF"/>
          </w:rPr>
          <w:delText>ly in</w:delText>
        </w:r>
        <w:r w:rsidRPr="007C02C4" w:rsidDel="00956536">
          <w:rPr>
            <w:rFonts w:ascii="Times New Roman" w:hAnsi="Times New Roman" w:cs="Times New Roman"/>
            <w:sz w:val="24"/>
            <w:szCs w:val="24"/>
            <w:shd w:val="clear" w:color="auto" w:fill="FFFFFF"/>
          </w:rPr>
          <w:delText>put</w:delText>
        </w:r>
        <w:r w:rsidR="00B26501" w:rsidRPr="007C02C4" w:rsidDel="00956536">
          <w:rPr>
            <w:rFonts w:ascii="Times New Roman" w:hAnsi="Times New Roman" w:cs="Times New Roman"/>
            <w:sz w:val="24"/>
            <w:szCs w:val="24"/>
            <w:shd w:val="clear" w:color="auto" w:fill="FFFFFF"/>
          </w:rPr>
          <w:delText xml:space="preserve"> patient data</w:delText>
        </w:r>
        <w:r w:rsidRPr="007C02C4" w:rsidDel="00956536">
          <w:rPr>
            <w:rFonts w:ascii="Times New Roman" w:hAnsi="Times New Roman" w:cs="Times New Roman"/>
            <w:sz w:val="24"/>
            <w:szCs w:val="24"/>
            <w:shd w:val="clear" w:color="auto" w:fill="FFFFFF"/>
          </w:rPr>
          <w:delText xml:space="preserve"> from previous encounters</w:delText>
        </w:r>
        <w:r w:rsidR="00721F4C" w:rsidRPr="007C02C4" w:rsidDel="00956536">
          <w:rPr>
            <w:rStyle w:val="FootnoteReference"/>
            <w:rFonts w:ascii="Times New Roman" w:hAnsi="Times New Roman" w:cs="Times New Roman"/>
            <w:sz w:val="24"/>
            <w:szCs w:val="24"/>
            <w:shd w:val="clear" w:color="auto" w:fill="FFFFFF"/>
          </w:rPr>
          <w:footnoteReference w:id="1"/>
        </w:r>
        <w:r w:rsidRPr="007C02C4" w:rsidDel="00956536">
          <w:rPr>
            <w:rFonts w:ascii="Times New Roman" w:hAnsi="Times New Roman" w:cs="Times New Roman"/>
            <w:sz w:val="24"/>
            <w:szCs w:val="24"/>
            <w:shd w:val="clear" w:color="auto" w:fill="FFFFFF"/>
          </w:rPr>
          <w:delText>.</w:delText>
        </w:r>
        <w:r w:rsidR="00721F4C" w:rsidRPr="007C02C4" w:rsidDel="00956536">
          <w:rPr>
            <w:rFonts w:ascii="Times New Roman" w:hAnsi="Times New Roman" w:cs="Times New Roman"/>
            <w:sz w:val="24"/>
            <w:szCs w:val="24"/>
            <w:shd w:val="clear" w:color="auto" w:fill="FFFFFF"/>
          </w:rPr>
          <w:delText xml:space="preserve"> One study has estimated that over 50% of EMR notes are actually copy-pasted</w:delText>
        </w:r>
        <w:r w:rsidR="00E1520D" w:rsidRPr="007C02C4" w:rsidDel="00956536">
          <w:rPr>
            <w:rStyle w:val="FootnoteReference"/>
            <w:rFonts w:ascii="Times New Roman" w:hAnsi="Times New Roman" w:cs="Times New Roman"/>
            <w:sz w:val="24"/>
            <w:szCs w:val="24"/>
            <w:shd w:val="clear" w:color="auto" w:fill="FFFFFF"/>
          </w:rPr>
          <w:footnoteReference w:id="2"/>
        </w:r>
        <w:r w:rsidR="00721F4C" w:rsidRPr="007C02C4" w:rsidDel="00956536">
          <w:rPr>
            <w:rStyle w:val="FootnoteReference"/>
            <w:rFonts w:ascii="Times New Roman" w:hAnsi="Times New Roman" w:cs="Times New Roman"/>
            <w:sz w:val="24"/>
            <w:szCs w:val="24"/>
            <w:shd w:val="clear" w:color="auto" w:fill="FFFFFF"/>
          </w:rPr>
          <w:footnoteReference w:id="3"/>
        </w:r>
        <w:r w:rsidR="00721F4C" w:rsidRPr="007C02C4" w:rsidDel="00956536">
          <w:rPr>
            <w:rFonts w:ascii="Times New Roman" w:hAnsi="Times New Roman" w:cs="Times New Roman"/>
            <w:sz w:val="24"/>
            <w:szCs w:val="24"/>
            <w:shd w:val="clear" w:color="auto" w:fill="FFFFFF"/>
          </w:rPr>
          <w:delText xml:space="preserve">. </w:delText>
        </w:r>
        <w:r w:rsidR="00B508FA" w:rsidRPr="007C02C4" w:rsidDel="00956536">
          <w:rPr>
            <w:rFonts w:ascii="Times New Roman" w:hAnsi="Times New Roman" w:cs="Times New Roman"/>
            <w:sz w:val="24"/>
            <w:szCs w:val="24"/>
            <w:shd w:val="clear" w:color="auto" w:fill="FFFFFF"/>
          </w:rPr>
          <w:delText>Another study</w:delText>
        </w:r>
        <w:r w:rsidR="00E1520D" w:rsidRPr="007C02C4" w:rsidDel="00956536">
          <w:rPr>
            <w:rFonts w:ascii="Times New Roman" w:hAnsi="Times New Roman" w:cs="Times New Roman"/>
            <w:sz w:val="24"/>
            <w:szCs w:val="24"/>
            <w:shd w:val="clear" w:color="auto" w:fill="FFFFFF"/>
          </w:rPr>
          <w:delText xml:space="preserve"> found that 84% of</w:delText>
        </w:r>
        <w:r w:rsidR="00E1520D" w:rsidRPr="00F81F53" w:rsidDel="00956536">
          <w:rPr>
            <w:rFonts w:ascii="Times New Roman" w:hAnsi="Times New Roman" w:cs="Times New Roman"/>
            <w:sz w:val="24"/>
            <w:szCs w:val="24"/>
            <w:shd w:val="clear" w:color="auto" w:fill="FFFFFF"/>
          </w:rPr>
          <w:delText xml:space="preserve"> residents’ notes and 72% of attending </w:delText>
        </w:r>
        <w:r w:rsidR="009058DD" w:rsidRPr="00F81F53" w:rsidDel="00956536">
          <w:rPr>
            <w:rFonts w:ascii="Times New Roman" w:hAnsi="Times New Roman" w:cs="Times New Roman"/>
            <w:sz w:val="24"/>
            <w:szCs w:val="24"/>
            <w:shd w:val="clear" w:color="auto" w:fill="FFFFFF"/>
          </w:rPr>
          <w:delText>physicians</w:delText>
        </w:r>
        <w:r w:rsidR="00B508FA" w:rsidRPr="00F81F53" w:rsidDel="00956536">
          <w:rPr>
            <w:rFonts w:ascii="Times New Roman" w:hAnsi="Times New Roman" w:cs="Times New Roman"/>
            <w:sz w:val="24"/>
            <w:szCs w:val="24"/>
            <w:shd w:val="clear" w:color="auto" w:fill="FFFFFF"/>
          </w:rPr>
          <w:delText xml:space="preserve">’ notes </w:delText>
        </w:r>
        <w:r w:rsidR="00E1520D" w:rsidRPr="00F81F53" w:rsidDel="00956536">
          <w:rPr>
            <w:rFonts w:ascii="Times New Roman" w:hAnsi="Times New Roman" w:cs="Times New Roman"/>
            <w:sz w:val="24"/>
            <w:szCs w:val="24"/>
            <w:shd w:val="clear" w:color="auto" w:fill="FFFFFF"/>
          </w:rPr>
          <w:delText>had at least 20% “cloned documentation”</w:delText>
        </w:r>
        <w:r w:rsidR="00E1520D" w:rsidRPr="00F81F53" w:rsidDel="00956536">
          <w:rPr>
            <w:rStyle w:val="FootnoteReference"/>
            <w:rFonts w:ascii="Times New Roman" w:hAnsi="Times New Roman" w:cs="Times New Roman"/>
            <w:sz w:val="24"/>
            <w:szCs w:val="24"/>
            <w:shd w:val="clear" w:color="auto" w:fill="FFFFFF"/>
          </w:rPr>
          <w:footnoteReference w:id="4"/>
        </w:r>
        <w:r w:rsidR="00E1520D" w:rsidRPr="00F81F53" w:rsidDel="00956536">
          <w:rPr>
            <w:rFonts w:ascii="Times New Roman" w:hAnsi="Times New Roman" w:cs="Times New Roman"/>
            <w:sz w:val="24"/>
            <w:szCs w:val="24"/>
            <w:shd w:val="clear" w:color="auto" w:fill="FFFFFF"/>
          </w:rPr>
          <w:delText>.</w:delText>
        </w:r>
        <w:r w:rsidR="00593AAA" w:rsidDel="00956536">
          <w:rPr>
            <w:rFonts w:ascii="Times New Roman" w:hAnsi="Times New Roman" w:cs="Times New Roman"/>
            <w:sz w:val="24"/>
            <w:szCs w:val="24"/>
            <w:shd w:val="clear" w:color="auto" w:fill="FFFFFF"/>
          </w:rPr>
          <w:delText xml:space="preserve"> </w:delText>
        </w:r>
      </w:del>
    </w:p>
    <w:p w14:paraId="3AFDE7F6" w14:textId="2154FC09" w:rsidR="00E1520D" w:rsidRPr="00F81F53" w:rsidDel="00956536" w:rsidRDefault="001E59E2">
      <w:pPr>
        <w:rPr>
          <w:del w:id="53" w:author="Microsoft Office User" w:date="2017-03-13T13:13:00Z"/>
          <w:rFonts w:ascii="Times New Roman" w:hAnsi="Times New Roman" w:cs="Times New Roman"/>
          <w:sz w:val="24"/>
          <w:szCs w:val="24"/>
          <w:shd w:val="clear" w:color="auto" w:fill="FFFFFF"/>
        </w:rPr>
        <w:pPrChange w:id="54" w:author="Microsoft Office User" w:date="2017-03-13T13:13:00Z">
          <w:pPr>
            <w:ind w:firstLine="720"/>
          </w:pPr>
        </w:pPrChange>
      </w:pPr>
      <w:del w:id="55" w:author="Microsoft Office User" w:date="2017-03-13T13:13:00Z">
        <w:r w:rsidRPr="00F81F53" w:rsidDel="00956536">
          <w:rPr>
            <w:rFonts w:ascii="Times New Roman" w:hAnsi="Times New Roman" w:cs="Times New Roman"/>
            <w:sz w:val="24"/>
            <w:szCs w:val="24"/>
            <w:shd w:val="clear" w:color="auto" w:fill="FFFFFF"/>
          </w:rPr>
          <w:delText>However, beyond a simple leger for the doctor to record notes, the EMR is also a legal document as well as an insurance</w:delText>
        </w:r>
        <w:r w:rsidR="00B508FA" w:rsidRPr="00F81F53" w:rsidDel="00956536">
          <w:rPr>
            <w:rFonts w:ascii="Times New Roman" w:hAnsi="Times New Roman" w:cs="Times New Roman"/>
            <w:sz w:val="24"/>
            <w:szCs w:val="24"/>
            <w:shd w:val="clear" w:color="auto" w:fill="FFFFFF"/>
          </w:rPr>
          <w:delText xml:space="preserve"> billing</w:delText>
        </w:r>
        <w:r w:rsidRPr="00F81F53" w:rsidDel="00956536">
          <w:rPr>
            <w:rFonts w:ascii="Times New Roman" w:hAnsi="Times New Roman" w:cs="Times New Roman"/>
            <w:sz w:val="24"/>
            <w:szCs w:val="24"/>
            <w:shd w:val="clear" w:color="auto" w:fill="FFFFFF"/>
          </w:rPr>
          <w:delText xml:space="preserve"> claim.  </w:delText>
        </w:r>
        <w:r w:rsidR="00EC4BFB" w:rsidRPr="00F81F53" w:rsidDel="00956536">
          <w:rPr>
            <w:rFonts w:ascii="Times New Roman" w:hAnsi="Times New Roman" w:cs="Times New Roman"/>
            <w:sz w:val="24"/>
            <w:szCs w:val="24"/>
            <w:shd w:val="clear" w:color="auto" w:fill="FFFFFF"/>
          </w:rPr>
          <w:delText xml:space="preserve">The medicolegal implications of </w:delText>
        </w:r>
        <w:r w:rsidR="00B15B40" w:rsidDel="00956536">
          <w:rPr>
            <w:rFonts w:ascii="Times New Roman" w:hAnsi="Times New Roman" w:cs="Times New Roman"/>
            <w:sz w:val="24"/>
            <w:szCs w:val="24"/>
            <w:shd w:val="clear" w:color="auto" w:fill="FFFFFF"/>
          </w:rPr>
          <w:delText>copy-and-pasting</w:delText>
        </w:r>
        <w:r w:rsidR="00EC4BFB" w:rsidRPr="00F81F53" w:rsidDel="00956536">
          <w:rPr>
            <w:rFonts w:ascii="Times New Roman" w:hAnsi="Times New Roman" w:cs="Times New Roman"/>
            <w:sz w:val="24"/>
            <w:szCs w:val="24"/>
            <w:shd w:val="clear" w:color="auto" w:fill="FFFFFF"/>
          </w:rPr>
          <w:delText xml:space="preserve"> </w:delText>
        </w:r>
        <w:r w:rsidR="00B26501" w:rsidRPr="00F81F53" w:rsidDel="00956536">
          <w:rPr>
            <w:rFonts w:ascii="Times New Roman" w:hAnsi="Times New Roman" w:cs="Times New Roman"/>
            <w:sz w:val="24"/>
            <w:szCs w:val="24"/>
            <w:shd w:val="clear" w:color="auto" w:fill="FFFFFF"/>
          </w:rPr>
          <w:delText xml:space="preserve">in documentation of clinical findings in </w:delText>
        </w:r>
        <w:r w:rsidR="00EC4BFB" w:rsidRPr="00F81F53" w:rsidDel="00956536">
          <w:rPr>
            <w:rFonts w:ascii="Times New Roman" w:hAnsi="Times New Roman" w:cs="Times New Roman"/>
            <w:sz w:val="24"/>
            <w:szCs w:val="24"/>
            <w:shd w:val="clear" w:color="auto" w:fill="FFFFFF"/>
          </w:rPr>
          <w:delText>patient notes have be</w:delText>
        </w:r>
        <w:r w:rsidR="00E1520D" w:rsidRPr="00F81F53" w:rsidDel="00956536">
          <w:rPr>
            <w:rFonts w:ascii="Times New Roman" w:hAnsi="Times New Roman" w:cs="Times New Roman"/>
            <w:sz w:val="24"/>
            <w:szCs w:val="24"/>
            <w:shd w:val="clear" w:color="auto" w:fill="FFFFFF"/>
          </w:rPr>
          <w:delText>come a major area of contention</w:delText>
        </w:r>
        <w:r w:rsidR="0015711A" w:rsidRPr="00F81F53" w:rsidDel="00956536">
          <w:rPr>
            <w:rFonts w:ascii="Times New Roman" w:hAnsi="Times New Roman" w:cs="Times New Roman"/>
            <w:sz w:val="24"/>
            <w:szCs w:val="24"/>
            <w:shd w:val="clear" w:color="auto" w:fill="FFFFFF"/>
          </w:rPr>
          <w:delText xml:space="preserve">. Not only does the provider and facility risk </w:delText>
        </w:r>
        <w:r w:rsidR="009058DD" w:rsidRPr="00F81F53" w:rsidDel="00956536">
          <w:rPr>
            <w:rFonts w:ascii="Times New Roman" w:hAnsi="Times New Roman" w:cs="Times New Roman"/>
            <w:sz w:val="24"/>
            <w:szCs w:val="24"/>
            <w:shd w:val="clear" w:color="auto" w:fill="FFFFFF"/>
          </w:rPr>
          <w:delText>professional liability</w:delText>
        </w:r>
        <w:r w:rsidR="002B2833" w:rsidRPr="00F81F53" w:rsidDel="00956536">
          <w:rPr>
            <w:rFonts w:ascii="Times New Roman" w:hAnsi="Times New Roman" w:cs="Times New Roman"/>
            <w:sz w:val="24"/>
            <w:szCs w:val="24"/>
            <w:shd w:val="clear" w:color="auto" w:fill="FFFFFF"/>
          </w:rPr>
          <w:delText xml:space="preserve"> and put stress on the healthcare system</w:delText>
        </w:r>
        <w:r w:rsidR="00B508FA" w:rsidRPr="00F81F53" w:rsidDel="00956536">
          <w:rPr>
            <w:rFonts w:ascii="Times New Roman" w:hAnsi="Times New Roman" w:cs="Times New Roman"/>
            <w:sz w:val="24"/>
            <w:szCs w:val="24"/>
            <w:shd w:val="clear" w:color="auto" w:fill="FFFFFF"/>
          </w:rPr>
          <w:delText xml:space="preserve"> in the event of </w:delText>
        </w:r>
        <w:r w:rsidR="002B2833" w:rsidRPr="00F81F53" w:rsidDel="00956536">
          <w:rPr>
            <w:rFonts w:ascii="Times New Roman" w:hAnsi="Times New Roman" w:cs="Times New Roman"/>
            <w:sz w:val="24"/>
            <w:szCs w:val="24"/>
            <w:shd w:val="clear" w:color="auto" w:fill="FFFFFF"/>
          </w:rPr>
          <w:delText>over</w:delText>
        </w:r>
        <w:r w:rsidR="00530B00" w:rsidDel="00956536">
          <w:rPr>
            <w:rFonts w:ascii="Times New Roman" w:hAnsi="Times New Roman" w:cs="Times New Roman"/>
            <w:sz w:val="24"/>
            <w:szCs w:val="24"/>
            <w:shd w:val="clear" w:color="auto" w:fill="FFFFFF"/>
          </w:rPr>
          <w:delText>-</w:delText>
        </w:r>
        <w:r w:rsidR="002B2833" w:rsidRPr="00F81F53" w:rsidDel="00956536">
          <w:rPr>
            <w:rFonts w:ascii="Times New Roman" w:hAnsi="Times New Roman" w:cs="Times New Roman"/>
            <w:sz w:val="24"/>
            <w:szCs w:val="24"/>
            <w:shd w:val="clear" w:color="auto" w:fill="FFFFFF"/>
          </w:rPr>
          <w:delText>coding,</w:delText>
        </w:r>
        <w:r w:rsidR="009058DD" w:rsidRPr="00F81F53" w:rsidDel="00956536">
          <w:rPr>
            <w:rFonts w:ascii="Times New Roman" w:hAnsi="Times New Roman" w:cs="Times New Roman"/>
            <w:sz w:val="24"/>
            <w:szCs w:val="24"/>
            <w:shd w:val="clear" w:color="auto" w:fill="FFFFFF"/>
          </w:rPr>
          <w:delText xml:space="preserve"> but this practice may also</w:delText>
        </w:r>
        <w:r w:rsidR="00E1520D" w:rsidRPr="00F81F53" w:rsidDel="00956536">
          <w:rPr>
            <w:rFonts w:ascii="Times New Roman" w:hAnsi="Times New Roman" w:cs="Times New Roman"/>
            <w:sz w:val="24"/>
            <w:szCs w:val="24"/>
            <w:shd w:val="clear" w:color="auto" w:fill="FFFFFF"/>
          </w:rPr>
          <w:delText xml:space="preserve"> put patients at harm</w:delText>
        </w:r>
        <w:r w:rsidR="0015711A" w:rsidRPr="00F81F53" w:rsidDel="00956536">
          <w:rPr>
            <w:rFonts w:ascii="Times New Roman" w:hAnsi="Times New Roman" w:cs="Times New Roman"/>
            <w:sz w:val="24"/>
            <w:szCs w:val="24"/>
            <w:shd w:val="clear" w:color="auto" w:fill="FFFFFF"/>
          </w:rPr>
          <w:delText>, in essence an “e-iatrogenesis”</w:delText>
        </w:r>
        <w:r w:rsidR="009058DD" w:rsidRPr="00F81F53" w:rsidDel="00956536">
          <w:rPr>
            <w:rStyle w:val="FootnoteReference"/>
            <w:rFonts w:ascii="Times New Roman" w:hAnsi="Times New Roman" w:cs="Times New Roman"/>
            <w:sz w:val="24"/>
            <w:szCs w:val="24"/>
            <w:shd w:val="clear" w:color="auto" w:fill="FFFFFF"/>
          </w:rPr>
          <w:footnoteReference w:id="5"/>
        </w:r>
        <w:r w:rsidR="00E1520D" w:rsidRPr="00F81F53" w:rsidDel="00956536">
          <w:rPr>
            <w:rFonts w:ascii="Times New Roman" w:hAnsi="Times New Roman" w:cs="Times New Roman"/>
            <w:sz w:val="24"/>
            <w:szCs w:val="24"/>
            <w:shd w:val="clear" w:color="auto" w:fill="FFFFFF"/>
          </w:rPr>
          <w:delText>.</w:delText>
        </w:r>
        <w:r w:rsidR="00EC4BFB" w:rsidRPr="00F81F53" w:rsidDel="00956536">
          <w:rPr>
            <w:rFonts w:ascii="Times New Roman" w:hAnsi="Times New Roman" w:cs="Times New Roman"/>
            <w:sz w:val="24"/>
            <w:szCs w:val="24"/>
            <w:shd w:val="clear" w:color="auto" w:fill="FFFFFF"/>
          </w:rPr>
          <w:delText xml:space="preserve"> </w:delText>
        </w:r>
      </w:del>
    </w:p>
    <w:p w14:paraId="39B8AD5F" w14:textId="19A93D1D" w:rsidR="002B2833" w:rsidRPr="00F81F53" w:rsidDel="00956536" w:rsidRDefault="00EC4BFB">
      <w:pPr>
        <w:rPr>
          <w:del w:id="58" w:author="Microsoft Office User" w:date="2017-03-13T13:13:00Z"/>
          <w:rFonts w:ascii="Times New Roman" w:hAnsi="Times New Roman" w:cs="Times New Roman"/>
          <w:sz w:val="24"/>
          <w:szCs w:val="24"/>
          <w:shd w:val="clear" w:color="auto" w:fill="FFFFFF"/>
        </w:rPr>
        <w:pPrChange w:id="59" w:author="Microsoft Office User" w:date="2017-03-13T13:13:00Z">
          <w:pPr>
            <w:ind w:firstLine="720"/>
          </w:pPr>
        </w:pPrChange>
      </w:pPr>
      <w:del w:id="60" w:author="Microsoft Office User" w:date="2017-03-13T13:13:00Z">
        <w:r w:rsidRPr="00F81F53" w:rsidDel="00956536">
          <w:rPr>
            <w:rFonts w:ascii="Times New Roman" w:hAnsi="Times New Roman" w:cs="Times New Roman"/>
            <w:sz w:val="24"/>
            <w:szCs w:val="24"/>
            <w:shd w:val="clear" w:color="auto" w:fill="FFFFFF"/>
          </w:rPr>
          <w:delText xml:space="preserve"> </w:delText>
        </w:r>
        <w:r w:rsidR="00371678" w:rsidRPr="00F81F53" w:rsidDel="00956536">
          <w:rPr>
            <w:rFonts w:ascii="Times New Roman" w:hAnsi="Times New Roman" w:cs="Times New Roman"/>
            <w:sz w:val="24"/>
            <w:szCs w:val="24"/>
            <w:shd w:val="clear" w:color="auto" w:fill="FFFFFF"/>
          </w:rPr>
          <w:delText xml:space="preserve">Although it </w:delText>
        </w:r>
        <w:r w:rsidRPr="00F81F53" w:rsidDel="00956536">
          <w:rPr>
            <w:rFonts w:ascii="Times New Roman" w:hAnsi="Times New Roman" w:cs="Times New Roman"/>
            <w:sz w:val="24"/>
            <w:szCs w:val="24"/>
            <w:shd w:val="clear" w:color="auto" w:fill="FFFFFF"/>
          </w:rPr>
          <w:delText>is not clear whether EMRs actually increase or decrease</w:delText>
        </w:r>
        <w:r w:rsidR="00371678" w:rsidRPr="00F81F53" w:rsidDel="00956536">
          <w:rPr>
            <w:rFonts w:ascii="Times New Roman" w:hAnsi="Times New Roman" w:cs="Times New Roman"/>
            <w:sz w:val="24"/>
            <w:szCs w:val="24"/>
            <w:shd w:val="clear" w:color="auto" w:fill="FFFFFF"/>
          </w:rPr>
          <w:delText xml:space="preserve"> malpractice liability, </w:delText>
        </w:r>
        <w:r w:rsidR="00B15B40" w:rsidDel="00956536">
          <w:rPr>
            <w:rFonts w:ascii="Times New Roman" w:hAnsi="Times New Roman" w:cs="Times New Roman"/>
            <w:sz w:val="24"/>
            <w:szCs w:val="24"/>
            <w:shd w:val="clear" w:color="auto" w:fill="FFFFFF"/>
          </w:rPr>
          <w:delText>copy-and-pasting</w:delText>
        </w:r>
        <w:r w:rsidRPr="00F81F53" w:rsidDel="00956536">
          <w:rPr>
            <w:rFonts w:ascii="Times New Roman" w:hAnsi="Times New Roman" w:cs="Times New Roman"/>
            <w:sz w:val="24"/>
            <w:szCs w:val="24"/>
            <w:shd w:val="clear" w:color="auto" w:fill="FFFFFF"/>
          </w:rPr>
          <w:delText xml:space="preserve"> contributes to the pote</w:delText>
        </w:r>
        <w:r w:rsidR="00371678" w:rsidRPr="00F81F53" w:rsidDel="00956536">
          <w:rPr>
            <w:rFonts w:ascii="Times New Roman" w:hAnsi="Times New Roman" w:cs="Times New Roman"/>
            <w:sz w:val="24"/>
            <w:szCs w:val="24"/>
            <w:shd w:val="clear" w:color="auto" w:fill="FFFFFF"/>
          </w:rPr>
          <w:delText>ntial for listing a procedure that was not actually performed</w:delText>
        </w:r>
        <w:r w:rsidR="00721F4C" w:rsidRPr="00F81F53" w:rsidDel="00956536">
          <w:rPr>
            <w:rStyle w:val="FootnoteReference"/>
            <w:rFonts w:ascii="Times New Roman" w:hAnsi="Times New Roman" w:cs="Times New Roman"/>
            <w:sz w:val="24"/>
            <w:szCs w:val="24"/>
            <w:shd w:val="clear" w:color="auto" w:fill="FFFFFF"/>
          </w:rPr>
          <w:footnoteReference w:id="6"/>
        </w:r>
        <w:r w:rsidR="00721F4C" w:rsidRPr="00F81F53" w:rsidDel="00956536">
          <w:rPr>
            <w:rFonts w:ascii="Times New Roman" w:hAnsi="Times New Roman" w:cs="Times New Roman"/>
            <w:sz w:val="24"/>
            <w:szCs w:val="24"/>
            <w:shd w:val="clear" w:color="auto" w:fill="FFFFFF"/>
          </w:rPr>
          <w:delText xml:space="preserve">. </w:delText>
        </w:r>
        <w:r w:rsidR="00B508FA" w:rsidRPr="00F81F53" w:rsidDel="00956536">
          <w:rPr>
            <w:rFonts w:ascii="Times New Roman" w:hAnsi="Times New Roman" w:cs="Times New Roman"/>
            <w:sz w:val="24"/>
            <w:szCs w:val="24"/>
            <w:shd w:val="clear" w:color="auto" w:fill="FFFFFF"/>
          </w:rPr>
          <w:delText>Conversely, p</w:delText>
        </w:r>
        <w:r w:rsidR="00371678" w:rsidRPr="00F81F53" w:rsidDel="00956536">
          <w:rPr>
            <w:rFonts w:ascii="Times New Roman" w:hAnsi="Times New Roman" w:cs="Times New Roman"/>
            <w:sz w:val="24"/>
            <w:szCs w:val="24"/>
            <w:shd w:val="clear" w:color="auto" w:fill="FFFFFF"/>
          </w:rPr>
          <w:delText xml:space="preserve">atients may not be getting </w:delText>
        </w:r>
        <w:r w:rsidR="00B508FA" w:rsidRPr="00F81F53" w:rsidDel="00956536">
          <w:rPr>
            <w:rFonts w:ascii="Times New Roman" w:hAnsi="Times New Roman" w:cs="Times New Roman"/>
            <w:sz w:val="24"/>
            <w:szCs w:val="24"/>
            <w:shd w:val="clear" w:color="auto" w:fill="FFFFFF"/>
          </w:rPr>
          <w:delText>a through line of</w:delText>
        </w:r>
        <w:r w:rsidR="00371678" w:rsidRPr="00F81F53" w:rsidDel="00956536">
          <w:rPr>
            <w:rFonts w:ascii="Times New Roman" w:hAnsi="Times New Roman" w:cs="Times New Roman"/>
            <w:sz w:val="24"/>
            <w:szCs w:val="24"/>
            <w:shd w:val="clear" w:color="auto" w:fill="FFFFFF"/>
          </w:rPr>
          <w:delText xml:space="preserve"> questioning necessary for quality care if the provider decides to </w:delText>
        </w:r>
        <w:r w:rsidR="00B15B40" w:rsidDel="00956536">
          <w:rPr>
            <w:rFonts w:ascii="Times New Roman" w:hAnsi="Times New Roman" w:cs="Times New Roman"/>
            <w:sz w:val="24"/>
            <w:szCs w:val="24"/>
            <w:shd w:val="clear" w:color="auto" w:fill="FFFFFF"/>
          </w:rPr>
          <w:delText>copy-and-paste</w:delText>
        </w:r>
        <w:r w:rsidR="00371678" w:rsidRPr="00F81F53" w:rsidDel="00956536">
          <w:rPr>
            <w:rFonts w:ascii="Times New Roman" w:hAnsi="Times New Roman" w:cs="Times New Roman"/>
            <w:sz w:val="24"/>
            <w:szCs w:val="24"/>
            <w:shd w:val="clear" w:color="auto" w:fill="FFFFFF"/>
          </w:rPr>
          <w:delText xml:space="preserve"> medical documentation in lieu </w:delText>
        </w:r>
        <w:r w:rsidR="00B508FA" w:rsidRPr="00F81F53" w:rsidDel="00956536">
          <w:rPr>
            <w:rFonts w:ascii="Times New Roman" w:hAnsi="Times New Roman" w:cs="Times New Roman"/>
            <w:sz w:val="24"/>
            <w:szCs w:val="24"/>
            <w:shd w:val="clear" w:color="auto" w:fill="FFFFFF"/>
          </w:rPr>
          <w:delText>updated status narratives</w:delText>
        </w:r>
        <w:r w:rsidR="002B2833" w:rsidRPr="00F81F53" w:rsidDel="00956536">
          <w:rPr>
            <w:rFonts w:ascii="Times New Roman" w:hAnsi="Times New Roman" w:cs="Times New Roman"/>
            <w:sz w:val="24"/>
            <w:szCs w:val="24"/>
            <w:shd w:val="clear" w:color="auto" w:fill="FFFFFF"/>
          </w:rPr>
          <w:delText xml:space="preserve">. Professional accountability can be </w:delText>
        </w:r>
        <w:r w:rsidR="00B508FA" w:rsidRPr="00F81F53" w:rsidDel="00956536">
          <w:rPr>
            <w:rFonts w:ascii="Times New Roman" w:hAnsi="Times New Roman" w:cs="Times New Roman"/>
            <w:sz w:val="24"/>
            <w:szCs w:val="24"/>
            <w:shd w:val="clear" w:color="auto" w:fill="FFFFFF"/>
          </w:rPr>
          <w:delText xml:space="preserve">identified </w:delText>
        </w:r>
        <w:r w:rsidR="002B2833" w:rsidRPr="00F81F53" w:rsidDel="00956536">
          <w:rPr>
            <w:rFonts w:ascii="Times New Roman" w:hAnsi="Times New Roman" w:cs="Times New Roman"/>
            <w:sz w:val="24"/>
            <w:szCs w:val="24"/>
            <w:shd w:val="clear" w:color="auto" w:fill="FFFFFF"/>
          </w:rPr>
          <w:delText>by attorneys through analysis of metadata on very minute details of the records such as whe</w:delText>
        </w:r>
        <w:r w:rsidR="00B508FA" w:rsidRPr="00F81F53" w:rsidDel="00956536">
          <w:rPr>
            <w:rFonts w:ascii="Times New Roman" w:hAnsi="Times New Roman" w:cs="Times New Roman"/>
            <w:sz w:val="24"/>
            <w:szCs w:val="24"/>
            <w:shd w:val="clear" w:color="auto" w:fill="FFFFFF"/>
          </w:rPr>
          <w:delText>n and where the notes were typed</w:delText>
        </w:r>
        <w:r w:rsidR="002B2833" w:rsidRPr="00F81F53" w:rsidDel="00956536">
          <w:rPr>
            <w:rFonts w:ascii="Times New Roman" w:hAnsi="Times New Roman" w:cs="Times New Roman"/>
            <w:sz w:val="24"/>
            <w:szCs w:val="24"/>
            <w:shd w:val="clear" w:color="auto" w:fill="FFFFFF"/>
          </w:rPr>
          <w:delText xml:space="preserve"> up visa vie the</w:delText>
        </w:r>
        <w:r w:rsidR="00B508FA" w:rsidRPr="00F81F53" w:rsidDel="00956536">
          <w:rPr>
            <w:rFonts w:ascii="Times New Roman" w:hAnsi="Times New Roman" w:cs="Times New Roman"/>
            <w:sz w:val="24"/>
            <w:szCs w:val="24"/>
            <w:shd w:val="clear" w:color="auto" w:fill="FFFFFF"/>
          </w:rPr>
          <w:delText xml:space="preserve"> actual </w:delText>
        </w:r>
        <w:r w:rsidR="002B2833" w:rsidRPr="00F81F53" w:rsidDel="00956536">
          <w:rPr>
            <w:rFonts w:ascii="Times New Roman" w:hAnsi="Times New Roman" w:cs="Times New Roman"/>
            <w:sz w:val="24"/>
            <w:szCs w:val="24"/>
            <w:shd w:val="clear" w:color="auto" w:fill="FFFFFF"/>
          </w:rPr>
          <w:delText xml:space="preserve">physical patient encounter. </w:delText>
        </w:r>
        <w:r w:rsidR="00B508FA" w:rsidRPr="00F81F53" w:rsidDel="00956536">
          <w:rPr>
            <w:rFonts w:ascii="Times New Roman" w:hAnsi="Times New Roman" w:cs="Times New Roman"/>
            <w:sz w:val="24"/>
            <w:szCs w:val="24"/>
            <w:shd w:val="clear" w:color="auto" w:fill="FFFFFF"/>
          </w:rPr>
          <w:delText xml:space="preserve">Some argue that ability is actually a positive side to EMR. </w:delText>
        </w:r>
        <w:r w:rsidR="002B2833" w:rsidRPr="00F81F53" w:rsidDel="00956536">
          <w:rPr>
            <w:rFonts w:ascii="Times New Roman" w:hAnsi="Times New Roman" w:cs="Times New Roman"/>
            <w:sz w:val="24"/>
            <w:szCs w:val="24"/>
            <w:shd w:val="clear" w:color="auto" w:fill="FFFFFF"/>
          </w:rPr>
          <w:delText>Quality insurance/risk management professionals may then be able to better monitor provider performance using metadata to police “sloppy and paste”</w:delText>
        </w:r>
        <w:r w:rsidR="00534A93" w:rsidDel="00956536">
          <w:rPr>
            <w:rStyle w:val="FootnoteReference"/>
            <w:rFonts w:ascii="Times New Roman" w:hAnsi="Times New Roman" w:cs="Times New Roman"/>
            <w:sz w:val="24"/>
            <w:szCs w:val="24"/>
            <w:shd w:val="clear" w:color="auto" w:fill="FFFFFF"/>
          </w:rPr>
          <w:footnoteReference w:id="7"/>
        </w:r>
        <w:r w:rsidR="002B2833" w:rsidRPr="00F81F53" w:rsidDel="00956536">
          <w:rPr>
            <w:rFonts w:ascii="Times New Roman" w:hAnsi="Times New Roman" w:cs="Times New Roman"/>
            <w:sz w:val="24"/>
            <w:szCs w:val="24"/>
            <w:shd w:val="clear" w:color="auto" w:fill="FFFFFF"/>
          </w:rPr>
          <w:delText xml:space="preserve">. </w:delText>
        </w:r>
      </w:del>
    </w:p>
    <w:p w14:paraId="7CDFE9A7" w14:textId="59012D61" w:rsidR="002B2833" w:rsidRPr="00F81F53" w:rsidDel="00956536" w:rsidRDefault="002B2833">
      <w:pPr>
        <w:rPr>
          <w:del w:id="65" w:author="Microsoft Office User" w:date="2017-03-13T13:13:00Z"/>
          <w:rFonts w:ascii="Times New Roman" w:hAnsi="Times New Roman" w:cs="Times New Roman"/>
          <w:sz w:val="24"/>
          <w:szCs w:val="24"/>
          <w:shd w:val="clear" w:color="auto" w:fill="FFFFFF"/>
        </w:rPr>
        <w:pPrChange w:id="66" w:author="Microsoft Office User" w:date="2017-03-13T13:13:00Z">
          <w:pPr>
            <w:ind w:firstLine="720"/>
          </w:pPr>
        </w:pPrChange>
      </w:pPr>
      <w:del w:id="67" w:author="Microsoft Office User" w:date="2017-03-13T13:13:00Z">
        <w:r w:rsidRPr="00F81F53" w:rsidDel="00956536">
          <w:rPr>
            <w:rFonts w:ascii="Times New Roman" w:hAnsi="Times New Roman" w:cs="Times New Roman"/>
            <w:sz w:val="24"/>
            <w:szCs w:val="24"/>
            <w:shd w:val="clear" w:color="auto" w:fill="FFFFFF"/>
          </w:rPr>
          <w:delText>Additionally, it has been noted that “patterns of over</w:delText>
        </w:r>
        <w:r w:rsidR="00530B00" w:rsidDel="00956536">
          <w:rPr>
            <w:rFonts w:ascii="Times New Roman" w:hAnsi="Times New Roman" w:cs="Times New Roman"/>
            <w:sz w:val="24"/>
            <w:szCs w:val="24"/>
            <w:shd w:val="clear" w:color="auto" w:fill="FFFFFF"/>
          </w:rPr>
          <w:delText>-</w:delText>
        </w:r>
        <w:r w:rsidRPr="00F81F53" w:rsidDel="00956536">
          <w:rPr>
            <w:rFonts w:ascii="Times New Roman" w:hAnsi="Times New Roman" w:cs="Times New Roman"/>
            <w:sz w:val="24"/>
            <w:szCs w:val="24"/>
            <w:shd w:val="clear" w:color="auto" w:fill="FFFFFF"/>
          </w:rPr>
          <w:delText xml:space="preserve">coding” and reimbursement requests </w:delText>
        </w:r>
        <w:r w:rsidR="00A45104" w:rsidRPr="00F81F53" w:rsidDel="00956536">
          <w:rPr>
            <w:rFonts w:ascii="Times New Roman" w:hAnsi="Times New Roman" w:cs="Times New Roman"/>
            <w:sz w:val="24"/>
            <w:szCs w:val="24"/>
            <w:shd w:val="clear" w:color="auto" w:fill="FFFFFF"/>
          </w:rPr>
          <w:delText xml:space="preserve">have </w:delText>
        </w:r>
        <w:r w:rsidR="00B508FA" w:rsidRPr="00F81F53" w:rsidDel="00956536">
          <w:rPr>
            <w:rFonts w:ascii="Times New Roman" w:hAnsi="Times New Roman" w:cs="Times New Roman"/>
            <w:sz w:val="24"/>
            <w:szCs w:val="24"/>
            <w:shd w:val="clear" w:color="auto" w:fill="FFFFFF"/>
          </w:rPr>
          <w:delText>gone up</w:delText>
        </w:r>
        <w:r w:rsidRPr="00F81F53" w:rsidDel="00956536">
          <w:rPr>
            <w:rFonts w:ascii="Times New Roman" w:hAnsi="Times New Roman" w:cs="Times New Roman"/>
            <w:sz w:val="24"/>
            <w:szCs w:val="24"/>
            <w:shd w:val="clear" w:color="auto" w:fill="FFFFFF"/>
          </w:rPr>
          <w:delText xml:space="preserve"> since the introduction of the EMR. Billing has consequently come under </w:delText>
        </w:r>
        <w:r w:rsidR="00A45104" w:rsidRPr="00F81F53" w:rsidDel="00956536">
          <w:rPr>
            <w:rFonts w:ascii="Times New Roman" w:hAnsi="Times New Roman" w:cs="Times New Roman"/>
            <w:sz w:val="24"/>
            <w:szCs w:val="24"/>
            <w:shd w:val="clear" w:color="auto" w:fill="FFFFFF"/>
          </w:rPr>
          <w:delText>greater</w:delText>
        </w:r>
        <w:r w:rsidRPr="00F81F53" w:rsidDel="00956536">
          <w:rPr>
            <w:rFonts w:ascii="Times New Roman" w:hAnsi="Times New Roman" w:cs="Times New Roman"/>
            <w:sz w:val="24"/>
            <w:szCs w:val="24"/>
            <w:shd w:val="clear" w:color="auto" w:fill="FFFFFF"/>
          </w:rPr>
          <w:delText xml:space="preserve"> scrutiny by</w:delText>
        </w:r>
        <w:r w:rsidR="00A45104" w:rsidRPr="00F81F53" w:rsidDel="00956536">
          <w:rPr>
            <w:rFonts w:ascii="Times New Roman" w:hAnsi="Times New Roman" w:cs="Times New Roman"/>
            <w:sz w:val="24"/>
            <w:szCs w:val="24"/>
            <w:shd w:val="clear" w:color="auto" w:fill="FFFFFF"/>
          </w:rPr>
          <w:delText xml:space="preserve"> i</w:delText>
        </w:r>
        <w:r w:rsidRPr="00F81F53" w:rsidDel="00956536">
          <w:rPr>
            <w:rFonts w:ascii="Times New Roman" w:hAnsi="Times New Roman" w:cs="Times New Roman"/>
            <w:sz w:val="24"/>
            <w:szCs w:val="24"/>
            <w:shd w:val="clear" w:color="auto" w:fill="FFFFFF"/>
          </w:rPr>
          <w:delText>nsurance companies</w:delText>
        </w:r>
        <w:r w:rsidR="00AE7735" w:rsidRPr="00F81F53" w:rsidDel="00956536">
          <w:rPr>
            <w:rFonts w:ascii="Times New Roman" w:hAnsi="Times New Roman" w:cs="Times New Roman"/>
            <w:sz w:val="24"/>
            <w:szCs w:val="24"/>
            <w:shd w:val="clear" w:color="auto" w:fill="FFFFFF"/>
          </w:rPr>
          <w:delText>, Medicare contractors,</w:delText>
        </w:r>
        <w:r w:rsidRPr="00F81F53" w:rsidDel="00956536">
          <w:rPr>
            <w:rFonts w:ascii="Times New Roman" w:hAnsi="Times New Roman" w:cs="Times New Roman"/>
            <w:sz w:val="24"/>
            <w:szCs w:val="24"/>
            <w:shd w:val="clear" w:color="auto" w:fill="FFFFFF"/>
          </w:rPr>
          <w:delText xml:space="preserve"> as well as state and federal government</w:delText>
        </w:r>
        <w:r w:rsidR="00A45104" w:rsidRPr="00F81F53" w:rsidDel="00956536">
          <w:rPr>
            <w:rFonts w:ascii="Times New Roman" w:hAnsi="Times New Roman" w:cs="Times New Roman"/>
            <w:sz w:val="24"/>
            <w:szCs w:val="24"/>
            <w:shd w:val="clear" w:color="auto" w:fill="FFFFFF"/>
          </w:rPr>
          <w:delText xml:space="preserve"> regulators</w:delText>
        </w:r>
        <w:r w:rsidRPr="00F81F53" w:rsidDel="00956536">
          <w:rPr>
            <w:rFonts w:ascii="Times New Roman" w:hAnsi="Times New Roman" w:cs="Times New Roman"/>
            <w:sz w:val="24"/>
            <w:szCs w:val="24"/>
            <w:shd w:val="clear" w:color="auto" w:fill="FFFFFF"/>
          </w:rPr>
          <w:delText>. This is evidenced by identical submissions by the same provider over many different patients</w:delText>
        </w:r>
        <w:r w:rsidR="00A45104" w:rsidRPr="00F81F53" w:rsidDel="00956536">
          <w:rPr>
            <w:rFonts w:ascii="Times New Roman" w:hAnsi="Times New Roman" w:cs="Times New Roman"/>
            <w:sz w:val="24"/>
            <w:szCs w:val="24"/>
            <w:shd w:val="clear" w:color="auto" w:fill="FFFFFF"/>
          </w:rPr>
          <w:delText xml:space="preserve"> as well as discrepancies in the provider status and billing code (i</w:delText>
        </w:r>
        <w:r w:rsidR="00EA6C82" w:rsidRPr="00F81F53" w:rsidDel="00956536">
          <w:rPr>
            <w:rFonts w:ascii="Times New Roman" w:hAnsi="Times New Roman" w:cs="Times New Roman"/>
            <w:sz w:val="24"/>
            <w:szCs w:val="24"/>
            <w:shd w:val="clear" w:color="auto" w:fill="FFFFFF"/>
          </w:rPr>
          <w:delText>.</w:delText>
        </w:r>
        <w:r w:rsidR="00A45104" w:rsidRPr="00F81F53" w:rsidDel="00956536">
          <w:rPr>
            <w:rFonts w:ascii="Times New Roman" w:hAnsi="Times New Roman" w:cs="Times New Roman"/>
            <w:sz w:val="24"/>
            <w:szCs w:val="24"/>
            <w:shd w:val="clear" w:color="auto" w:fill="FFFFFF"/>
          </w:rPr>
          <w:delText>e</w:delText>
        </w:r>
        <w:r w:rsidR="00EA6C82" w:rsidRPr="00F81F53" w:rsidDel="00956536">
          <w:rPr>
            <w:rFonts w:ascii="Times New Roman" w:hAnsi="Times New Roman" w:cs="Times New Roman"/>
            <w:sz w:val="24"/>
            <w:szCs w:val="24"/>
            <w:shd w:val="clear" w:color="auto" w:fill="FFFFFF"/>
          </w:rPr>
          <w:delText>.</w:delText>
        </w:r>
        <w:r w:rsidR="00A45104" w:rsidRPr="00F81F53" w:rsidDel="00956536">
          <w:rPr>
            <w:rFonts w:ascii="Times New Roman" w:hAnsi="Times New Roman" w:cs="Times New Roman"/>
            <w:sz w:val="24"/>
            <w:szCs w:val="24"/>
            <w:shd w:val="clear" w:color="auto" w:fill="FFFFFF"/>
          </w:rPr>
          <w:delText xml:space="preserve"> the difference between a medical student and physician examination)</w:delText>
        </w:r>
        <w:r w:rsidRPr="00F81F53" w:rsidDel="00956536">
          <w:rPr>
            <w:rFonts w:ascii="Times New Roman" w:hAnsi="Times New Roman" w:cs="Times New Roman"/>
            <w:sz w:val="24"/>
            <w:szCs w:val="24"/>
            <w:shd w:val="clear" w:color="auto" w:fill="FFFFFF"/>
          </w:rPr>
          <w:delText xml:space="preserve">. Legal </w:delText>
        </w:r>
        <w:r w:rsidR="00A45104" w:rsidRPr="00F81F53" w:rsidDel="00956536">
          <w:rPr>
            <w:rFonts w:ascii="Times New Roman" w:hAnsi="Times New Roman" w:cs="Times New Roman"/>
            <w:sz w:val="24"/>
            <w:szCs w:val="24"/>
            <w:shd w:val="clear" w:color="auto" w:fill="FFFFFF"/>
          </w:rPr>
          <w:delText>consequences</w:delText>
        </w:r>
        <w:r w:rsidRPr="00F81F53" w:rsidDel="00956536">
          <w:rPr>
            <w:rFonts w:ascii="Times New Roman" w:hAnsi="Times New Roman" w:cs="Times New Roman"/>
            <w:sz w:val="24"/>
            <w:szCs w:val="24"/>
            <w:shd w:val="clear" w:color="auto" w:fill="FFFFFF"/>
          </w:rPr>
          <w:delText xml:space="preserve"> hav</w:delText>
        </w:r>
        <w:r w:rsidR="00A45104" w:rsidRPr="00F81F53" w:rsidDel="00956536">
          <w:rPr>
            <w:rFonts w:ascii="Times New Roman" w:hAnsi="Times New Roman" w:cs="Times New Roman"/>
            <w:sz w:val="24"/>
            <w:szCs w:val="24"/>
            <w:shd w:val="clear" w:color="auto" w:fill="FFFFFF"/>
          </w:rPr>
          <w:delText>e</w:delText>
        </w:r>
        <w:r w:rsidRPr="00F81F53" w:rsidDel="00956536">
          <w:rPr>
            <w:rFonts w:ascii="Times New Roman" w:hAnsi="Times New Roman" w:cs="Times New Roman"/>
            <w:sz w:val="24"/>
            <w:szCs w:val="24"/>
            <w:shd w:val="clear" w:color="auto" w:fill="FFFFFF"/>
          </w:rPr>
          <w:delText xml:space="preserve"> results for some providers. The Secretary of the US Department of </w:delText>
        </w:r>
        <w:r w:rsidR="00A45104" w:rsidRPr="00F81F53" w:rsidDel="00956536">
          <w:rPr>
            <w:rFonts w:ascii="Times New Roman" w:hAnsi="Times New Roman" w:cs="Times New Roman"/>
            <w:sz w:val="24"/>
            <w:szCs w:val="24"/>
            <w:shd w:val="clear" w:color="auto" w:fill="FFFFFF"/>
          </w:rPr>
          <w:delText>Health</w:delText>
        </w:r>
        <w:r w:rsidRPr="00F81F53" w:rsidDel="00956536">
          <w:rPr>
            <w:rFonts w:ascii="Times New Roman" w:hAnsi="Times New Roman" w:cs="Times New Roman"/>
            <w:sz w:val="24"/>
            <w:szCs w:val="24"/>
            <w:shd w:val="clear" w:color="auto" w:fill="FFFFFF"/>
          </w:rPr>
          <w:delText xml:space="preserve"> and Huma</w:delText>
        </w:r>
        <w:r w:rsidR="00AE7735" w:rsidRPr="00F81F53" w:rsidDel="00956536">
          <w:rPr>
            <w:rFonts w:ascii="Times New Roman" w:hAnsi="Times New Roman" w:cs="Times New Roman"/>
            <w:sz w:val="24"/>
            <w:szCs w:val="24"/>
            <w:shd w:val="clear" w:color="auto" w:fill="FFFFFF"/>
          </w:rPr>
          <w:delText>n</w:delText>
        </w:r>
        <w:r w:rsidRPr="00F81F53" w:rsidDel="00956536">
          <w:rPr>
            <w:rFonts w:ascii="Times New Roman" w:hAnsi="Times New Roman" w:cs="Times New Roman"/>
            <w:sz w:val="24"/>
            <w:szCs w:val="24"/>
            <w:shd w:val="clear" w:color="auto" w:fill="FFFFFF"/>
          </w:rPr>
          <w:delText xml:space="preserve"> Services and the </w:delText>
        </w:r>
        <w:r w:rsidR="00A45104" w:rsidRPr="00F81F53" w:rsidDel="00956536">
          <w:rPr>
            <w:rFonts w:ascii="Times New Roman" w:hAnsi="Times New Roman" w:cs="Times New Roman"/>
            <w:sz w:val="24"/>
            <w:szCs w:val="24"/>
            <w:shd w:val="clear" w:color="auto" w:fill="FFFFFF"/>
          </w:rPr>
          <w:delText>Attorney</w:delText>
        </w:r>
        <w:r w:rsidRPr="00F81F53" w:rsidDel="00956536">
          <w:rPr>
            <w:rFonts w:ascii="Times New Roman" w:hAnsi="Times New Roman" w:cs="Times New Roman"/>
            <w:sz w:val="24"/>
            <w:szCs w:val="24"/>
            <w:shd w:val="clear" w:color="auto" w:fill="FFFFFF"/>
          </w:rPr>
          <w:delText xml:space="preserve"> General have </w:delText>
        </w:r>
        <w:r w:rsidR="00A45104" w:rsidRPr="00F81F53" w:rsidDel="00956536">
          <w:rPr>
            <w:rFonts w:ascii="Times New Roman" w:hAnsi="Times New Roman" w:cs="Times New Roman"/>
            <w:sz w:val="24"/>
            <w:szCs w:val="24"/>
            <w:shd w:val="clear" w:color="auto" w:fill="FFFFFF"/>
          </w:rPr>
          <w:delText>admonished providers about more</w:delText>
        </w:r>
        <w:r w:rsidRPr="00F81F53" w:rsidDel="00956536">
          <w:rPr>
            <w:rFonts w:ascii="Times New Roman" w:hAnsi="Times New Roman" w:cs="Times New Roman"/>
            <w:sz w:val="24"/>
            <w:szCs w:val="24"/>
            <w:shd w:val="clear" w:color="auto" w:fill="FFFFFF"/>
          </w:rPr>
          <w:delText xml:space="preserve"> frequent comparative billing reports to come</w:delText>
        </w:r>
        <w:r w:rsidR="00A45104" w:rsidRPr="00F81F53" w:rsidDel="00956536">
          <w:rPr>
            <w:rFonts w:ascii="Times New Roman" w:hAnsi="Times New Roman" w:cs="Times New Roman"/>
            <w:sz w:val="24"/>
            <w:szCs w:val="24"/>
            <w:shd w:val="clear" w:color="auto" w:fill="FFFFFF"/>
          </w:rPr>
          <w:delText xml:space="preserve"> and </w:delText>
        </w:r>
        <w:r w:rsidR="00AE7735" w:rsidRPr="00F81F53" w:rsidDel="00956536">
          <w:rPr>
            <w:rFonts w:ascii="Times New Roman" w:hAnsi="Times New Roman" w:cs="Times New Roman"/>
            <w:sz w:val="24"/>
            <w:szCs w:val="24"/>
            <w:shd w:val="clear" w:color="auto" w:fill="FFFFFF"/>
          </w:rPr>
          <w:delText xml:space="preserve">more frequent </w:delText>
        </w:r>
        <w:r w:rsidR="00A45104" w:rsidRPr="00F81F53" w:rsidDel="00956536">
          <w:rPr>
            <w:rFonts w:ascii="Times New Roman" w:hAnsi="Times New Roman" w:cs="Times New Roman"/>
            <w:sz w:val="24"/>
            <w:szCs w:val="24"/>
            <w:shd w:val="clear" w:color="auto" w:fill="FFFFFF"/>
          </w:rPr>
          <w:delText>audits</w:delText>
        </w:r>
        <w:r w:rsidRPr="00F81F53" w:rsidDel="00956536">
          <w:rPr>
            <w:rFonts w:ascii="Times New Roman" w:hAnsi="Times New Roman" w:cs="Times New Roman"/>
            <w:sz w:val="24"/>
            <w:szCs w:val="24"/>
            <w:shd w:val="clear" w:color="auto" w:fill="FFFFFF"/>
          </w:rPr>
          <w:delText xml:space="preserve">. </w:delText>
        </w:r>
        <w:r w:rsidR="00A45104" w:rsidRPr="00F81F53" w:rsidDel="00956536">
          <w:rPr>
            <w:rFonts w:ascii="Times New Roman" w:hAnsi="Times New Roman" w:cs="Times New Roman"/>
            <w:sz w:val="24"/>
            <w:szCs w:val="24"/>
            <w:shd w:val="clear" w:color="auto" w:fill="FFFFFF"/>
          </w:rPr>
          <w:delText xml:space="preserve">Liability under the False Claims Act includes making false claims that request federal reimbursement while knowing the claim was false. If </w:delText>
        </w:r>
        <w:r w:rsidR="00AE7735" w:rsidRPr="00F81F53" w:rsidDel="00956536">
          <w:rPr>
            <w:rFonts w:ascii="Times New Roman" w:hAnsi="Times New Roman" w:cs="Times New Roman"/>
            <w:sz w:val="24"/>
            <w:szCs w:val="24"/>
            <w:shd w:val="clear" w:color="auto" w:fill="FFFFFF"/>
          </w:rPr>
          <w:delText>a provider is found guilty, he or she</w:delText>
        </w:r>
        <w:r w:rsidR="00A45104" w:rsidRPr="00F81F53" w:rsidDel="00956536">
          <w:rPr>
            <w:rFonts w:ascii="Times New Roman" w:hAnsi="Times New Roman" w:cs="Times New Roman"/>
            <w:sz w:val="24"/>
            <w:szCs w:val="24"/>
            <w:shd w:val="clear" w:color="auto" w:fill="FFFFFF"/>
          </w:rPr>
          <w:delText xml:space="preserve"> may lose reimbursement, incur court costs, civil legal fees, and triple damages after </w:delText>
        </w:r>
        <w:r w:rsidR="00AE7735" w:rsidRPr="00F81F53" w:rsidDel="00956536">
          <w:rPr>
            <w:rFonts w:ascii="Times New Roman" w:hAnsi="Times New Roman" w:cs="Times New Roman"/>
            <w:sz w:val="24"/>
            <w:szCs w:val="24"/>
            <w:shd w:val="clear" w:color="auto" w:fill="FFFFFF"/>
          </w:rPr>
          <w:delText>five or more offenses. The provider</w:delText>
        </w:r>
        <w:r w:rsidR="00A45104" w:rsidRPr="00F81F53" w:rsidDel="00956536">
          <w:rPr>
            <w:rFonts w:ascii="Times New Roman" w:hAnsi="Times New Roman" w:cs="Times New Roman"/>
            <w:sz w:val="24"/>
            <w:szCs w:val="24"/>
            <w:shd w:val="clear" w:color="auto" w:fill="FFFFFF"/>
          </w:rPr>
          <w:delText xml:space="preserve"> may also be questioned by the appropriate</w:delText>
        </w:r>
        <w:r w:rsidR="00AE7735" w:rsidRPr="00F81F53" w:rsidDel="00956536">
          <w:rPr>
            <w:rFonts w:ascii="Times New Roman" w:hAnsi="Times New Roman" w:cs="Times New Roman"/>
            <w:sz w:val="24"/>
            <w:szCs w:val="24"/>
            <w:shd w:val="clear" w:color="auto" w:fill="FFFFFF"/>
          </w:rPr>
          <w:delText xml:space="preserve"> licensing board and </w:delText>
        </w:r>
        <w:r w:rsidR="00A45104" w:rsidRPr="00F81F53" w:rsidDel="00956536">
          <w:rPr>
            <w:rFonts w:ascii="Times New Roman" w:hAnsi="Times New Roman" w:cs="Times New Roman"/>
            <w:sz w:val="24"/>
            <w:szCs w:val="24"/>
            <w:shd w:val="clear" w:color="auto" w:fill="FFFFFF"/>
          </w:rPr>
          <w:delText>subject to billing monitoring, monetary penalties, practice probation if not simply stripped of their license</w:delText>
        </w:r>
        <w:r w:rsidR="00A45104" w:rsidRPr="00F81F53" w:rsidDel="00956536">
          <w:rPr>
            <w:rStyle w:val="FootnoteReference"/>
            <w:rFonts w:ascii="Times New Roman" w:hAnsi="Times New Roman" w:cs="Times New Roman"/>
            <w:sz w:val="24"/>
            <w:szCs w:val="24"/>
            <w:shd w:val="clear" w:color="auto" w:fill="FFFFFF"/>
          </w:rPr>
          <w:footnoteReference w:id="8"/>
        </w:r>
        <w:r w:rsidR="00A45104" w:rsidRPr="00F81F53" w:rsidDel="00956536">
          <w:rPr>
            <w:rFonts w:ascii="Times New Roman" w:hAnsi="Times New Roman" w:cs="Times New Roman"/>
            <w:sz w:val="24"/>
            <w:szCs w:val="24"/>
            <w:shd w:val="clear" w:color="auto" w:fill="FFFFFF"/>
          </w:rPr>
          <w:delText xml:space="preserve">. </w:delText>
        </w:r>
      </w:del>
    </w:p>
    <w:p w14:paraId="3513AB32" w14:textId="214B3221" w:rsidR="00257B3E" w:rsidRPr="00F81F53" w:rsidDel="00956536" w:rsidRDefault="00AE7735">
      <w:pPr>
        <w:rPr>
          <w:del w:id="70" w:author="Microsoft Office User" w:date="2017-03-13T13:13:00Z"/>
          <w:rFonts w:ascii="Times New Roman" w:hAnsi="Times New Roman" w:cs="Times New Roman"/>
          <w:sz w:val="24"/>
          <w:szCs w:val="24"/>
          <w:shd w:val="clear" w:color="auto" w:fill="FFFFFF"/>
        </w:rPr>
        <w:pPrChange w:id="71" w:author="Microsoft Office User" w:date="2017-03-13T13:13:00Z">
          <w:pPr>
            <w:ind w:firstLine="720"/>
          </w:pPr>
        </w:pPrChange>
      </w:pPr>
      <w:del w:id="72" w:author="Microsoft Office User" w:date="2017-03-13T13:13:00Z">
        <w:r w:rsidRPr="00F81F53" w:rsidDel="00956536">
          <w:rPr>
            <w:rFonts w:ascii="Times New Roman" w:hAnsi="Times New Roman" w:cs="Times New Roman"/>
            <w:sz w:val="24"/>
            <w:szCs w:val="24"/>
            <w:shd w:val="clear" w:color="auto" w:fill="FFFFFF"/>
          </w:rPr>
          <w:delText>ECMC desires to create program</w:delText>
        </w:r>
        <w:r w:rsidR="00EA6C82" w:rsidRPr="00F81F53" w:rsidDel="00956536">
          <w:rPr>
            <w:rFonts w:ascii="Times New Roman" w:hAnsi="Times New Roman" w:cs="Times New Roman"/>
            <w:sz w:val="24"/>
            <w:szCs w:val="24"/>
            <w:shd w:val="clear" w:color="auto" w:fill="FFFFFF"/>
          </w:rPr>
          <w:delText xml:space="preserve"> that will assess these internal problems with </w:delText>
        </w:r>
        <w:r w:rsidR="00B15B40" w:rsidDel="00956536">
          <w:rPr>
            <w:rFonts w:ascii="Times New Roman" w:hAnsi="Times New Roman" w:cs="Times New Roman"/>
            <w:sz w:val="24"/>
            <w:szCs w:val="24"/>
            <w:shd w:val="clear" w:color="auto" w:fill="FFFFFF"/>
          </w:rPr>
          <w:delText>copy-and-paste</w:delText>
        </w:r>
        <w:r w:rsidR="00F81F53" w:rsidRPr="00F81F53" w:rsidDel="00956536">
          <w:rPr>
            <w:rFonts w:ascii="Times New Roman" w:hAnsi="Times New Roman" w:cs="Times New Roman"/>
            <w:sz w:val="24"/>
            <w:szCs w:val="24"/>
            <w:shd w:val="clear" w:color="auto" w:fill="FFFFFF"/>
          </w:rPr>
          <w:delText xml:space="preserve"> before they lead to the aforementioned </w:delText>
        </w:r>
        <w:r w:rsidR="00530B00" w:rsidRPr="00F81F53" w:rsidDel="00956536">
          <w:rPr>
            <w:rFonts w:ascii="Times New Roman" w:hAnsi="Times New Roman" w:cs="Times New Roman"/>
            <w:sz w:val="24"/>
            <w:szCs w:val="24"/>
            <w:shd w:val="clear" w:color="auto" w:fill="FFFFFF"/>
          </w:rPr>
          <w:delText>issues</w:delText>
        </w:r>
        <w:r w:rsidR="00EA6C82" w:rsidRPr="00F81F53" w:rsidDel="00956536">
          <w:rPr>
            <w:rFonts w:ascii="Times New Roman" w:hAnsi="Times New Roman" w:cs="Times New Roman"/>
            <w:sz w:val="24"/>
            <w:szCs w:val="24"/>
            <w:shd w:val="clear" w:color="auto" w:fill="FFFFFF"/>
          </w:rPr>
          <w:delText>. One of the major frustrations with current pr</w:delText>
        </w:r>
        <w:r w:rsidRPr="00F81F53" w:rsidDel="00956536">
          <w:rPr>
            <w:rFonts w:ascii="Times New Roman" w:hAnsi="Times New Roman" w:cs="Times New Roman"/>
            <w:sz w:val="24"/>
            <w:szCs w:val="24"/>
            <w:shd w:val="clear" w:color="auto" w:fill="FFFFFF"/>
          </w:rPr>
          <w:delText>actices is the word-for-</w:delText>
        </w:r>
        <w:r w:rsidR="00EA6C82" w:rsidRPr="00F81F53" w:rsidDel="00956536">
          <w:rPr>
            <w:rFonts w:ascii="Times New Roman" w:hAnsi="Times New Roman" w:cs="Times New Roman"/>
            <w:sz w:val="24"/>
            <w:szCs w:val="24"/>
            <w:shd w:val="clear" w:color="auto" w:fill="FFFFFF"/>
          </w:rPr>
          <w:delText>word plagiarizing of admission or consult HPI’s by services other than the one currently evaluating the patient. There have been multiple findings of plagiarism at ECMC. ECMC has attempted to establish a threshold to determine which physicians would require dis</w:delText>
        </w:r>
        <w:r w:rsidR="00257B3E" w:rsidRPr="00F81F53" w:rsidDel="00956536">
          <w:rPr>
            <w:rFonts w:ascii="Times New Roman" w:hAnsi="Times New Roman" w:cs="Times New Roman"/>
            <w:sz w:val="24"/>
            <w:szCs w:val="24"/>
            <w:shd w:val="clear" w:color="auto" w:fill="FFFFFF"/>
          </w:rPr>
          <w:delText>ci</w:delText>
        </w:r>
        <w:r w:rsidR="00EA6C82" w:rsidRPr="00F81F53" w:rsidDel="00956536">
          <w:rPr>
            <w:rFonts w:ascii="Times New Roman" w:hAnsi="Times New Roman" w:cs="Times New Roman"/>
            <w:sz w:val="24"/>
            <w:szCs w:val="24"/>
            <w:shd w:val="clear" w:color="auto" w:fill="FFFFFF"/>
          </w:rPr>
          <w:delText xml:space="preserve">plinary action </w:delText>
        </w:r>
        <w:r w:rsidR="00257B3E" w:rsidRPr="00F81F53" w:rsidDel="00956536">
          <w:rPr>
            <w:rFonts w:ascii="Times New Roman" w:hAnsi="Times New Roman" w:cs="Times New Roman"/>
            <w:sz w:val="24"/>
            <w:szCs w:val="24"/>
            <w:shd w:val="clear" w:color="auto" w:fill="FFFFFF"/>
          </w:rPr>
          <w:delText>for such offenses</w:delText>
        </w:r>
        <w:r w:rsidR="00EA6C82" w:rsidRPr="00F81F53" w:rsidDel="00956536">
          <w:rPr>
            <w:rFonts w:ascii="Times New Roman" w:hAnsi="Times New Roman" w:cs="Times New Roman"/>
            <w:sz w:val="24"/>
            <w:szCs w:val="24"/>
            <w:shd w:val="clear" w:color="auto" w:fill="FFFFFF"/>
          </w:rPr>
          <w:delText xml:space="preserve">. A </w:delText>
        </w:r>
        <w:r w:rsidR="00257B3E" w:rsidRPr="00F81F53" w:rsidDel="00956536">
          <w:rPr>
            <w:rFonts w:ascii="Times New Roman" w:hAnsi="Times New Roman" w:cs="Times New Roman"/>
            <w:sz w:val="24"/>
            <w:szCs w:val="24"/>
            <w:shd w:val="clear" w:color="auto" w:fill="FFFFFF"/>
          </w:rPr>
          <w:delText>surprising</w:delText>
        </w:r>
        <w:r w:rsidR="00EA6C82" w:rsidRPr="00F81F53" w:rsidDel="00956536">
          <w:rPr>
            <w:rFonts w:ascii="Times New Roman" w:hAnsi="Times New Roman" w:cs="Times New Roman"/>
            <w:sz w:val="24"/>
            <w:szCs w:val="24"/>
            <w:shd w:val="clear" w:color="auto" w:fill="FFFFFF"/>
          </w:rPr>
          <w:delText xml:space="preserve"> result came of this. </w:delText>
        </w:r>
        <w:r w:rsidR="00B15B40" w:rsidDel="00956536">
          <w:rPr>
            <w:rFonts w:ascii="Times New Roman" w:hAnsi="Times New Roman" w:cs="Times New Roman"/>
            <w:sz w:val="24"/>
            <w:szCs w:val="24"/>
            <w:shd w:val="clear" w:color="auto" w:fill="FFFFFF"/>
          </w:rPr>
          <w:delText>Copy-and-paste</w:delText>
        </w:r>
        <w:r w:rsidR="00EA6C82" w:rsidRPr="00F81F53" w:rsidDel="00956536">
          <w:rPr>
            <w:rFonts w:ascii="Times New Roman" w:hAnsi="Times New Roman" w:cs="Times New Roman"/>
            <w:sz w:val="24"/>
            <w:szCs w:val="24"/>
            <w:shd w:val="clear" w:color="auto" w:fill="FFFFFF"/>
          </w:rPr>
          <w:delText xml:space="preserve"> is being used an effective work around to maximize clinical care. </w:delText>
        </w:r>
      </w:del>
    </w:p>
    <w:p w14:paraId="0D886FA5" w14:textId="583E69B0" w:rsidR="008D0149" w:rsidRDefault="00257B3E">
      <w:pPr>
        <w:rPr>
          <w:ins w:id="73" w:author="Microsoft Office User" w:date="2017-03-13T13:16:00Z"/>
          <w:rFonts w:ascii="Times New Roman" w:hAnsi="Times New Roman" w:cs="Times New Roman"/>
          <w:sz w:val="24"/>
          <w:szCs w:val="24"/>
          <w:shd w:val="clear" w:color="auto" w:fill="FFFFFF"/>
        </w:rPr>
        <w:pPrChange w:id="74" w:author="Microsoft Office User" w:date="2017-03-13T13:13:00Z">
          <w:pPr>
            <w:ind w:firstLine="720"/>
          </w:pPr>
        </w:pPrChange>
      </w:pPr>
      <w:del w:id="75" w:author="Microsoft Office User" w:date="2017-03-13T13:13:00Z">
        <w:r w:rsidRPr="00F81F53" w:rsidDel="00956536">
          <w:rPr>
            <w:rFonts w:ascii="Times New Roman" w:hAnsi="Times New Roman" w:cs="Times New Roman"/>
            <w:sz w:val="24"/>
            <w:szCs w:val="24"/>
            <w:shd w:val="clear" w:color="auto" w:fill="FFFFFF"/>
          </w:rPr>
          <w:delText>Therefore, t</w:delText>
        </w:r>
        <w:r w:rsidR="00EA6C82" w:rsidRPr="00F81F53" w:rsidDel="00956536">
          <w:rPr>
            <w:rFonts w:ascii="Times New Roman" w:hAnsi="Times New Roman" w:cs="Times New Roman"/>
            <w:sz w:val="24"/>
            <w:szCs w:val="24"/>
            <w:shd w:val="clear" w:color="auto" w:fill="FFFFFF"/>
          </w:rPr>
          <w:delText xml:space="preserve">his study takes the stance that “sloppy and paste” is </w:delText>
        </w:r>
        <w:r w:rsidR="005A6AEE" w:rsidRPr="00F81F53" w:rsidDel="00956536">
          <w:rPr>
            <w:rFonts w:ascii="Times New Roman" w:hAnsi="Times New Roman" w:cs="Times New Roman"/>
            <w:sz w:val="24"/>
            <w:szCs w:val="24"/>
            <w:shd w:val="clear" w:color="auto" w:fill="FFFFFF"/>
          </w:rPr>
          <w:delText xml:space="preserve">not the </w:delText>
        </w:r>
        <w:r w:rsidR="00AE7735" w:rsidRPr="00F81F53" w:rsidDel="00956536">
          <w:rPr>
            <w:rFonts w:ascii="Times New Roman" w:hAnsi="Times New Roman" w:cs="Times New Roman"/>
            <w:sz w:val="24"/>
            <w:szCs w:val="24"/>
            <w:shd w:val="clear" w:color="auto" w:fill="FFFFFF"/>
          </w:rPr>
          <w:delText>inevitable norm</w:delText>
        </w:r>
        <w:r w:rsidR="005A6AEE" w:rsidRPr="00F81F53" w:rsidDel="00956536">
          <w:rPr>
            <w:rFonts w:ascii="Times New Roman" w:hAnsi="Times New Roman" w:cs="Times New Roman"/>
            <w:sz w:val="24"/>
            <w:szCs w:val="24"/>
            <w:shd w:val="clear" w:color="auto" w:fill="FFFFFF"/>
          </w:rPr>
          <w:delText xml:space="preserve"> with all its negative connotations and risks for healthcare providers. T</w:delText>
        </w:r>
        <w:r w:rsidR="00EA6C82" w:rsidRPr="00F81F53" w:rsidDel="00956536">
          <w:rPr>
            <w:rFonts w:ascii="Times New Roman" w:hAnsi="Times New Roman" w:cs="Times New Roman"/>
            <w:sz w:val="24"/>
            <w:szCs w:val="24"/>
            <w:shd w:val="clear" w:color="auto" w:fill="FFFFFF"/>
          </w:rPr>
          <w:delText>hrough careful policing of the system</w:delText>
        </w:r>
        <w:r w:rsidR="00AE7735" w:rsidRPr="00F81F53" w:rsidDel="00956536">
          <w:rPr>
            <w:rFonts w:ascii="Times New Roman" w:hAnsi="Times New Roman" w:cs="Times New Roman"/>
            <w:sz w:val="24"/>
            <w:szCs w:val="24"/>
            <w:shd w:val="clear" w:color="auto" w:fill="FFFFFF"/>
          </w:rPr>
          <w:delText xml:space="preserve">, </w:delText>
        </w:r>
        <w:r w:rsidR="00B15B40" w:rsidDel="00956536">
          <w:rPr>
            <w:rFonts w:ascii="Times New Roman" w:hAnsi="Times New Roman" w:cs="Times New Roman"/>
            <w:sz w:val="24"/>
            <w:szCs w:val="24"/>
            <w:shd w:val="clear" w:color="auto" w:fill="FFFFFF"/>
          </w:rPr>
          <w:delText>copy-and-pasting</w:delText>
        </w:r>
        <w:r w:rsidR="00EA6C82" w:rsidRPr="00F81F53" w:rsidDel="00956536">
          <w:rPr>
            <w:rFonts w:ascii="Times New Roman" w:hAnsi="Times New Roman" w:cs="Times New Roman"/>
            <w:sz w:val="24"/>
            <w:szCs w:val="24"/>
            <w:shd w:val="clear" w:color="auto" w:fill="FFFFFF"/>
          </w:rPr>
          <w:delText xml:space="preserve"> can be used accurately and safely to increase physician efficiency. This thereby, helps the provider spend less time in front of the screen and more t</w:delText>
        </w:r>
        <w:r w:rsidR="005579F0" w:rsidDel="00956536">
          <w:rPr>
            <w:rFonts w:ascii="Times New Roman" w:hAnsi="Times New Roman" w:cs="Times New Roman"/>
            <w:sz w:val="24"/>
            <w:szCs w:val="24"/>
            <w:shd w:val="clear" w:color="auto" w:fill="FFFFFF"/>
          </w:rPr>
          <w:delText>ime actually helping patients.</w:delText>
        </w:r>
      </w:del>
      <w:r w:rsidR="005579F0">
        <w:rPr>
          <w:rFonts w:ascii="Times New Roman" w:hAnsi="Times New Roman" w:cs="Times New Roman"/>
          <w:sz w:val="24"/>
          <w:szCs w:val="24"/>
          <w:shd w:val="clear" w:color="auto" w:fill="FFFFFF"/>
        </w:rPr>
        <w:t xml:space="preserve"> </w:t>
      </w:r>
      <w:ins w:id="76" w:author="Microsoft Office User" w:date="2017-03-13T13:16:00Z">
        <w:r w:rsidR="008D0149">
          <w:rPr>
            <w:rFonts w:ascii="Times New Roman" w:hAnsi="Times New Roman" w:cs="Times New Roman"/>
            <w:sz w:val="24"/>
            <w:szCs w:val="24"/>
            <w:shd w:val="clear" w:color="auto" w:fill="FFFFFF"/>
          </w:rPr>
          <w:t>(</w:t>
        </w:r>
      </w:ins>
      <w:ins w:id="77" w:author="Microsoft Office User" w:date="2017-03-13T13:13:00Z">
        <w:r w:rsidR="00956536">
          <w:rPr>
            <w:rFonts w:ascii="Times New Roman" w:hAnsi="Times New Roman" w:cs="Times New Roman"/>
            <w:sz w:val="24"/>
            <w:szCs w:val="24"/>
            <w:shd w:val="clear" w:color="auto" w:fill="FFFFFF"/>
          </w:rPr>
          <w:t xml:space="preserve">The background is usually short and </w:t>
        </w:r>
      </w:ins>
      <w:ins w:id="78" w:author="Microsoft Office User" w:date="2017-03-13T13:51:00Z">
        <w:r w:rsidR="005F3F94">
          <w:rPr>
            <w:rFonts w:ascii="Times New Roman" w:hAnsi="Times New Roman" w:cs="Times New Roman"/>
            <w:sz w:val="24"/>
            <w:szCs w:val="24"/>
            <w:shd w:val="clear" w:color="auto" w:fill="FFFFFF"/>
          </w:rPr>
          <w:t>imparts</w:t>
        </w:r>
      </w:ins>
      <w:ins w:id="79" w:author="Microsoft Office User" w:date="2017-03-13T13:13:00Z">
        <w:r w:rsidR="00956536">
          <w:rPr>
            <w:rFonts w:ascii="Times New Roman" w:hAnsi="Times New Roman" w:cs="Times New Roman"/>
            <w:sz w:val="24"/>
            <w:szCs w:val="24"/>
            <w:shd w:val="clear" w:color="auto" w:fill="FFFFFF"/>
          </w:rPr>
          <w:t xml:space="preserve"> </w:t>
        </w:r>
      </w:ins>
      <w:ins w:id="80" w:author="Microsoft Office User" w:date="2017-03-13T13:51:00Z">
        <w:r w:rsidR="005F3F94">
          <w:rPr>
            <w:rFonts w:ascii="Times New Roman" w:hAnsi="Times New Roman" w:cs="Times New Roman"/>
            <w:sz w:val="24"/>
            <w:szCs w:val="24"/>
            <w:shd w:val="clear" w:color="auto" w:fill="FFFFFF"/>
          </w:rPr>
          <w:t>only</w:t>
        </w:r>
      </w:ins>
      <w:ins w:id="81" w:author="Microsoft Office User" w:date="2017-03-13T13:13:00Z">
        <w:r w:rsidR="00956536">
          <w:rPr>
            <w:rFonts w:ascii="Times New Roman" w:hAnsi="Times New Roman" w:cs="Times New Roman"/>
            <w:sz w:val="24"/>
            <w:szCs w:val="24"/>
            <w:shd w:val="clear" w:color="auto" w:fill="FFFFFF"/>
          </w:rPr>
          <w:t xml:space="preserve"> enough </w:t>
        </w:r>
      </w:ins>
      <w:ins w:id="82" w:author="Microsoft Office User" w:date="2017-03-13T13:51:00Z">
        <w:r w:rsidR="005F3F94">
          <w:rPr>
            <w:rFonts w:ascii="Times New Roman" w:hAnsi="Times New Roman" w:cs="Times New Roman"/>
            <w:sz w:val="24"/>
            <w:szCs w:val="24"/>
            <w:shd w:val="clear" w:color="auto" w:fill="FFFFFF"/>
          </w:rPr>
          <w:t xml:space="preserve">relevant </w:t>
        </w:r>
      </w:ins>
      <w:ins w:id="83" w:author="Microsoft Office User" w:date="2017-03-13T13:13:00Z">
        <w:r w:rsidR="00956536">
          <w:rPr>
            <w:rFonts w:ascii="Times New Roman" w:hAnsi="Times New Roman" w:cs="Times New Roman"/>
            <w:sz w:val="24"/>
            <w:szCs w:val="24"/>
            <w:shd w:val="clear" w:color="auto" w:fill="FFFFFF"/>
          </w:rPr>
          <w:t xml:space="preserve">information to </w:t>
        </w:r>
      </w:ins>
      <w:ins w:id="84" w:author="Microsoft Office User" w:date="2017-03-13T13:51:00Z">
        <w:r w:rsidR="005F3F94">
          <w:rPr>
            <w:rFonts w:ascii="Times New Roman" w:hAnsi="Times New Roman" w:cs="Times New Roman"/>
            <w:sz w:val="24"/>
            <w:szCs w:val="24"/>
            <w:shd w:val="clear" w:color="auto" w:fill="FFFFFF"/>
          </w:rPr>
          <w:t>allow the</w:t>
        </w:r>
      </w:ins>
      <w:ins w:id="85" w:author="Microsoft Office User" w:date="2017-03-13T13:13:00Z">
        <w:r w:rsidR="00956536">
          <w:rPr>
            <w:rFonts w:ascii="Times New Roman" w:hAnsi="Times New Roman" w:cs="Times New Roman"/>
            <w:sz w:val="24"/>
            <w:szCs w:val="24"/>
            <w:shd w:val="clear" w:color="auto" w:fill="FFFFFF"/>
          </w:rPr>
          <w:t xml:space="preserve"> reader to dive into the study. The last paragraph of the background is a description of the study aims. You were challenged because I only asked you to write the background and discussion without a full understanding of the methods, results, and conclusion, so this is no fault of your own, more of a</w:t>
        </w:r>
      </w:ins>
      <w:ins w:id="86" w:author="Microsoft Office User" w:date="2017-03-13T13:15:00Z">
        <w:r w:rsidR="008D0149">
          <w:rPr>
            <w:rFonts w:ascii="Times New Roman" w:hAnsi="Times New Roman" w:cs="Times New Roman"/>
            <w:sz w:val="24"/>
            <w:szCs w:val="24"/>
            <w:shd w:val="clear" w:color="auto" w:fill="FFFFFF"/>
          </w:rPr>
          <w:t>n FYI for future writing.</w:t>
        </w:r>
      </w:ins>
      <w:ins w:id="87" w:author="Microsoft Office User" w:date="2017-03-13T13:16:00Z">
        <w:r w:rsidR="008D0149">
          <w:rPr>
            <w:rFonts w:ascii="Times New Roman" w:hAnsi="Times New Roman" w:cs="Times New Roman"/>
            <w:sz w:val="24"/>
            <w:szCs w:val="24"/>
            <w:shd w:val="clear" w:color="auto" w:fill="FFFFFF"/>
          </w:rPr>
          <w:t>)</w:t>
        </w:r>
      </w:ins>
    </w:p>
    <w:p w14:paraId="0503236B" w14:textId="48EE28EF" w:rsidR="008D0149" w:rsidRDefault="008D0149" w:rsidP="008D0149">
      <w:pPr>
        <w:ind w:firstLine="720"/>
        <w:rPr>
          <w:ins w:id="88" w:author="Microsoft Office User" w:date="2017-03-13T13:23:00Z"/>
          <w:rFonts w:ascii="Times New Roman" w:hAnsi="Times New Roman" w:cs="Times New Roman"/>
          <w:sz w:val="24"/>
          <w:szCs w:val="24"/>
        </w:rPr>
      </w:pPr>
      <w:ins w:id="89" w:author="Microsoft Office User" w:date="2017-03-13T13:16:00Z">
        <w:r>
          <w:rPr>
            <w:rFonts w:ascii="Times New Roman" w:hAnsi="Times New Roman" w:cs="Times New Roman"/>
            <w:sz w:val="24"/>
            <w:szCs w:val="24"/>
            <w:shd w:val="clear" w:color="auto" w:fill="FFFFFF"/>
          </w:rPr>
          <w:t xml:space="preserve">The </w:t>
        </w:r>
      </w:ins>
      <w:ins w:id="90" w:author="Microsoft Office User" w:date="2017-03-13T13:17:00Z">
        <w:r w:rsidRPr="00F81F53">
          <w:rPr>
            <w:rFonts w:ascii="Times New Roman" w:hAnsi="Times New Roman" w:cs="Times New Roman"/>
            <w:sz w:val="24"/>
            <w:szCs w:val="24"/>
            <w:shd w:val="clear" w:color="auto" w:fill="FFFFFF"/>
          </w:rPr>
          <w:t>Health Information Technology for Economic and Clinical Health (HITECH) Act</w:t>
        </w:r>
        <w:r>
          <w:rPr>
            <w:rFonts w:ascii="Times New Roman" w:hAnsi="Times New Roman" w:cs="Times New Roman"/>
            <w:sz w:val="24"/>
            <w:szCs w:val="24"/>
            <w:shd w:val="clear" w:color="auto" w:fill="FFFFFF"/>
          </w:rPr>
          <w:t xml:space="preserve">, </w:t>
        </w:r>
        <w:r w:rsidRPr="00F81F53">
          <w:rPr>
            <w:rFonts w:ascii="Times New Roman" w:hAnsi="Times New Roman" w:cs="Times New Roman"/>
            <w:sz w:val="24"/>
            <w:szCs w:val="24"/>
            <w:shd w:val="clear" w:color="auto" w:fill="FFFFFF"/>
          </w:rPr>
          <w:t>part of the American Recovery and Reinvestment Act of 2009</w:t>
        </w:r>
        <w:r>
          <w:rPr>
            <w:rFonts w:ascii="Times New Roman" w:hAnsi="Times New Roman" w:cs="Times New Roman"/>
            <w:sz w:val="24"/>
            <w:szCs w:val="24"/>
            <w:shd w:val="clear" w:color="auto" w:fill="FFFFFF"/>
          </w:rPr>
          <w:t xml:space="preserve">, </w:t>
        </w:r>
      </w:ins>
      <w:ins w:id="91" w:author="Microsoft Office User" w:date="2017-03-13T13:16:00Z">
        <w:r>
          <w:rPr>
            <w:rFonts w:ascii="Times New Roman" w:hAnsi="Times New Roman" w:cs="Times New Roman"/>
            <w:sz w:val="24"/>
            <w:szCs w:val="24"/>
            <w:shd w:val="clear" w:color="auto" w:fill="FFFFFF"/>
          </w:rPr>
          <w:t xml:space="preserve">incentivized the use of the </w:t>
        </w:r>
      </w:ins>
      <w:ins w:id="92" w:author="Microsoft Office User" w:date="2017-03-13T13:31:00Z">
        <w:r w:rsidR="00023A40" w:rsidRPr="00F81F53">
          <w:rPr>
            <w:rFonts w:ascii="Times New Roman" w:hAnsi="Times New Roman" w:cs="Times New Roman"/>
            <w:sz w:val="24"/>
            <w:szCs w:val="24"/>
          </w:rPr>
          <w:t xml:space="preserve">electronic </w:t>
        </w:r>
        <w:r w:rsidR="00023A40">
          <w:rPr>
            <w:rFonts w:ascii="Times New Roman" w:hAnsi="Times New Roman" w:cs="Times New Roman"/>
            <w:sz w:val="24"/>
            <w:szCs w:val="24"/>
          </w:rPr>
          <w:t>medical</w:t>
        </w:r>
        <w:r w:rsidR="00023A40" w:rsidRPr="00F81F53">
          <w:rPr>
            <w:rFonts w:ascii="Times New Roman" w:hAnsi="Times New Roman" w:cs="Times New Roman"/>
            <w:sz w:val="24"/>
            <w:szCs w:val="24"/>
          </w:rPr>
          <w:t xml:space="preserve"> </w:t>
        </w:r>
        <w:r w:rsidR="00023A40">
          <w:rPr>
            <w:rFonts w:ascii="Times New Roman" w:hAnsi="Times New Roman" w:cs="Times New Roman"/>
            <w:sz w:val="24"/>
            <w:szCs w:val="24"/>
          </w:rPr>
          <w:t>record (</w:t>
        </w:r>
        <w:commentRangeStart w:id="93"/>
        <w:r w:rsidR="00023A40">
          <w:rPr>
            <w:rFonts w:ascii="Times New Roman" w:hAnsi="Times New Roman" w:cs="Times New Roman"/>
            <w:sz w:val="24"/>
            <w:szCs w:val="24"/>
          </w:rPr>
          <w:t>EMR</w:t>
        </w:r>
        <w:commentRangeEnd w:id="93"/>
        <w:r w:rsidR="00023A40">
          <w:rPr>
            <w:rStyle w:val="CommentReference"/>
          </w:rPr>
          <w:commentReference w:id="93"/>
        </w:r>
        <w:r w:rsidR="00023A40">
          <w:rPr>
            <w:rFonts w:ascii="Times New Roman" w:hAnsi="Times New Roman" w:cs="Times New Roman"/>
            <w:sz w:val="24"/>
            <w:szCs w:val="24"/>
          </w:rPr>
          <w:t xml:space="preserve">). </w:t>
        </w:r>
      </w:ins>
      <w:ins w:id="94" w:author="Microsoft Office User" w:date="2017-03-13T13:18:00Z">
        <w:r>
          <w:rPr>
            <w:rFonts w:ascii="Times New Roman" w:hAnsi="Times New Roman" w:cs="Times New Roman"/>
            <w:sz w:val="24"/>
            <w:szCs w:val="24"/>
            <w:shd w:val="clear" w:color="auto" w:fill="FFFFFF"/>
          </w:rPr>
          <w:t xml:space="preserve">The EMR </w:t>
        </w:r>
        <w:r w:rsidRPr="00F81F53">
          <w:rPr>
            <w:rFonts w:ascii="Times New Roman" w:hAnsi="Times New Roman" w:cs="Times New Roman"/>
            <w:sz w:val="24"/>
            <w:szCs w:val="24"/>
          </w:rPr>
          <w:t>made keeping track of patient</w:t>
        </w:r>
        <w:r>
          <w:rPr>
            <w:rFonts w:ascii="Times New Roman" w:hAnsi="Times New Roman" w:cs="Times New Roman"/>
            <w:sz w:val="24"/>
            <w:szCs w:val="24"/>
          </w:rPr>
          <w:t xml:space="preserve"> care</w:t>
        </w:r>
        <w:r w:rsidRPr="00F81F53">
          <w:rPr>
            <w:rFonts w:ascii="Times New Roman" w:hAnsi="Times New Roman" w:cs="Times New Roman"/>
            <w:sz w:val="24"/>
            <w:szCs w:val="24"/>
          </w:rPr>
          <w:t xml:space="preserve"> easier</w:t>
        </w:r>
        <w:r>
          <w:rPr>
            <w:rFonts w:ascii="Times New Roman" w:hAnsi="Times New Roman" w:cs="Times New Roman"/>
            <w:sz w:val="24"/>
            <w:szCs w:val="24"/>
          </w:rPr>
          <w:t xml:space="preserve"> by</w:t>
        </w:r>
        <w:r w:rsidRPr="00F81F53">
          <w:rPr>
            <w:rFonts w:ascii="Times New Roman" w:hAnsi="Times New Roman" w:cs="Times New Roman"/>
            <w:sz w:val="24"/>
            <w:szCs w:val="24"/>
          </w:rPr>
          <w:t xml:space="preserve"> </w:t>
        </w:r>
        <w:r>
          <w:rPr>
            <w:rFonts w:ascii="Times New Roman" w:hAnsi="Times New Roman" w:cs="Times New Roman"/>
            <w:sz w:val="24"/>
            <w:szCs w:val="24"/>
          </w:rPr>
          <w:t>eliminating</w:t>
        </w:r>
        <w:r w:rsidRPr="00F81F53">
          <w:rPr>
            <w:rFonts w:ascii="Times New Roman" w:hAnsi="Times New Roman" w:cs="Times New Roman"/>
            <w:sz w:val="24"/>
            <w:szCs w:val="24"/>
          </w:rPr>
          <w:t xml:space="preserve"> messy handwriting and misplaced files</w:t>
        </w:r>
        <w:r>
          <w:rPr>
            <w:rFonts w:ascii="Times New Roman" w:hAnsi="Times New Roman" w:cs="Times New Roman"/>
            <w:sz w:val="24"/>
            <w:szCs w:val="24"/>
          </w:rPr>
          <w:t xml:space="preserve">, but </w:t>
        </w:r>
      </w:ins>
      <w:ins w:id="95" w:author="Microsoft Office User" w:date="2017-03-13T13:19:00Z">
        <w:r>
          <w:rPr>
            <w:rFonts w:ascii="Times New Roman" w:hAnsi="Times New Roman" w:cs="Times New Roman"/>
            <w:sz w:val="24"/>
            <w:szCs w:val="24"/>
          </w:rPr>
          <w:t>the EMR</w:t>
        </w:r>
      </w:ins>
      <w:ins w:id="96" w:author="Microsoft Office User" w:date="2017-03-13T13:18:00Z">
        <w:r>
          <w:rPr>
            <w:rFonts w:ascii="Times New Roman" w:hAnsi="Times New Roman" w:cs="Times New Roman"/>
            <w:sz w:val="24"/>
            <w:szCs w:val="24"/>
          </w:rPr>
          <w:t xml:space="preserve"> unfortunately was not without consequences</w:t>
        </w:r>
      </w:ins>
      <w:ins w:id="97" w:author="Microsoft Office User" w:date="2017-03-13T13:19:00Z">
        <w:r>
          <w:rPr>
            <w:rFonts w:ascii="Times New Roman" w:hAnsi="Times New Roman" w:cs="Times New Roman"/>
            <w:sz w:val="24"/>
            <w:szCs w:val="24"/>
          </w:rPr>
          <w:t xml:space="preserve"> of its own</w:t>
        </w:r>
      </w:ins>
      <w:ins w:id="98" w:author="Microsoft Office User" w:date="2017-03-13T13:18:00Z">
        <w:r>
          <w:rPr>
            <w:rFonts w:ascii="Times New Roman" w:hAnsi="Times New Roman" w:cs="Times New Roman"/>
            <w:sz w:val="24"/>
            <w:szCs w:val="24"/>
          </w:rPr>
          <w:t xml:space="preserve">. </w:t>
        </w:r>
      </w:ins>
      <w:ins w:id="99" w:author="Microsoft Office User" w:date="2017-03-13T13:19:00Z">
        <w:r>
          <w:rPr>
            <w:rFonts w:ascii="Times New Roman" w:hAnsi="Times New Roman" w:cs="Times New Roman"/>
            <w:sz w:val="24"/>
            <w:szCs w:val="24"/>
          </w:rPr>
          <w:t>The EMR has created a</w:t>
        </w:r>
      </w:ins>
      <w:ins w:id="100" w:author="Microsoft Office User" w:date="2017-03-13T13:18:00Z">
        <w:r w:rsidRPr="00F81F53">
          <w:rPr>
            <w:rFonts w:ascii="Times New Roman" w:hAnsi="Times New Roman" w:cs="Times New Roman"/>
            <w:sz w:val="24"/>
            <w:szCs w:val="24"/>
          </w:rPr>
          <w:t xml:space="preserve"> subculture of shortcuts </w:t>
        </w:r>
      </w:ins>
      <w:ins w:id="101" w:author="Microsoft Office User" w:date="2017-03-13T13:19:00Z">
        <w:r>
          <w:rPr>
            <w:rFonts w:ascii="Times New Roman" w:hAnsi="Times New Roman" w:cs="Times New Roman"/>
            <w:sz w:val="24"/>
            <w:szCs w:val="24"/>
          </w:rPr>
          <w:t>for</w:t>
        </w:r>
      </w:ins>
      <w:ins w:id="102" w:author="Microsoft Office User" w:date="2017-03-13T13:18:00Z">
        <w:r w:rsidRPr="00F81F53">
          <w:rPr>
            <w:rFonts w:ascii="Times New Roman" w:hAnsi="Times New Roman" w:cs="Times New Roman"/>
            <w:sz w:val="24"/>
            <w:szCs w:val="24"/>
          </w:rPr>
          <w:t xml:space="preserve"> healthcare professionals </w:t>
        </w:r>
      </w:ins>
      <w:ins w:id="103" w:author="Microsoft Office User" w:date="2017-03-13T13:19:00Z">
        <w:r>
          <w:rPr>
            <w:rFonts w:ascii="Times New Roman" w:hAnsi="Times New Roman" w:cs="Times New Roman"/>
            <w:sz w:val="24"/>
            <w:szCs w:val="24"/>
          </w:rPr>
          <w:t xml:space="preserve">trying to strike the right </w:t>
        </w:r>
      </w:ins>
      <w:ins w:id="104" w:author="Microsoft Office User" w:date="2017-03-13T13:18:00Z">
        <w:r w:rsidRPr="00F81F53">
          <w:rPr>
            <w:rFonts w:ascii="Times New Roman" w:hAnsi="Times New Roman" w:cs="Times New Roman"/>
            <w:sz w:val="24"/>
            <w:szCs w:val="24"/>
          </w:rPr>
          <w:t xml:space="preserve">balance </w:t>
        </w:r>
      </w:ins>
      <w:ins w:id="105" w:author="Microsoft Office User" w:date="2017-03-13T13:19:00Z">
        <w:r>
          <w:rPr>
            <w:rFonts w:ascii="Times New Roman" w:hAnsi="Times New Roman" w:cs="Times New Roman"/>
            <w:sz w:val="24"/>
            <w:szCs w:val="24"/>
          </w:rPr>
          <w:t xml:space="preserve">between </w:t>
        </w:r>
      </w:ins>
      <w:ins w:id="106" w:author="Microsoft Office User" w:date="2017-03-13T13:18:00Z">
        <w:r w:rsidRPr="00F81F53">
          <w:rPr>
            <w:rFonts w:ascii="Times New Roman" w:hAnsi="Times New Roman" w:cs="Times New Roman"/>
            <w:sz w:val="24"/>
            <w:szCs w:val="24"/>
          </w:rPr>
          <w:t xml:space="preserve">quality patient care </w:t>
        </w:r>
      </w:ins>
      <w:ins w:id="107" w:author="Microsoft Office User" w:date="2017-03-13T13:19:00Z">
        <w:r>
          <w:rPr>
            <w:rFonts w:ascii="Times New Roman" w:hAnsi="Times New Roman" w:cs="Times New Roman"/>
            <w:sz w:val="24"/>
            <w:szCs w:val="24"/>
          </w:rPr>
          <w:t>and</w:t>
        </w:r>
      </w:ins>
      <w:ins w:id="108" w:author="Microsoft Office User" w:date="2017-03-13T13:18:00Z">
        <w:r w:rsidRPr="00F81F53">
          <w:rPr>
            <w:rFonts w:ascii="Times New Roman" w:hAnsi="Times New Roman" w:cs="Times New Roman"/>
            <w:sz w:val="24"/>
            <w:szCs w:val="24"/>
          </w:rPr>
          <w:t xml:space="preserve"> necessary documentation. </w:t>
        </w:r>
      </w:ins>
      <w:ins w:id="109" w:author="Microsoft Office User" w:date="2017-03-13T13:20:00Z">
        <w:r>
          <w:rPr>
            <w:rFonts w:ascii="Times New Roman" w:hAnsi="Times New Roman" w:cs="Times New Roman"/>
            <w:sz w:val="24"/>
            <w:szCs w:val="24"/>
          </w:rPr>
          <w:t xml:space="preserve">Copy-and-paste has emerged as one such activity. </w:t>
        </w:r>
      </w:ins>
      <w:ins w:id="110" w:author="Microsoft Office User" w:date="2017-03-13T13:21:00Z">
        <w:r>
          <w:rPr>
            <w:rFonts w:ascii="Times New Roman" w:hAnsi="Times New Roman" w:cs="Times New Roman"/>
            <w:sz w:val="24"/>
            <w:szCs w:val="24"/>
          </w:rPr>
          <w:t>At best</w:t>
        </w:r>
      </w:ins>
      <w:ins w:id="111" w:author="Microsoft Office User" w:date="2017-03-13T13:20:00Z">
        <w:r>
          <w:rPr>
            <w:rFonts w:ascii="Times New Roman" w:hAnsi="Times New Roman" w:cs="Times New Roman"/>
            <w:sz w:val="24"/>
            <w:szCs w:val="24"/>
          </w:rPr>
          <w:t xml:space="preserve">, copy-and-paste is an effective workaround that cuts down on unnecessary </w:t>
        </w:r>
      </w:ins>
      <w:ins w:id="112" w:author="Microsoft Office User" w:date="2017-03-13T13:21:00Z">
        <w:r>
          <w:rPr>
            <w:rFonts w:ascii="Times New Roman" w:hAnsi="Times New Roman" w:cs="Times New Roman"/>
            <w:sz w:val="24"/>
            <w:szCs w:val="24"/>
          </w:rPr>
          <w:t>documentation</w:t>
        </w:r>
      </w:ins>
      <w:ins w:id="113" w:author="Microsoft Office User" w:date="2017-03-13T13:20:00Z">
        <w:r>
          <w:rPr>
            <w:rFonts w:ascii="Times New Roman" w:hAnsi="Times New Roman" w:cs="Times New Roman"/>
            <w:sz w:val="24"/>
            <w:szCs w:val="24"/>
          </w:rPr>
          <w:t xml:space="preserve"> </w:t>
        </w:r>
      </w:ins>
      <w:ins w:id="114" w:author="Microsoft Office User" w:date="2017-03-13T13:21:00Z">
        <w:r>
          <w:rPr>
            <w:rFonts w:ascii="Times New Roman" w:hAnsi="Times New Roman" w:cs="Times New Roman"/>
            <w:sz w:val="24"/>
            <w:szCs w:val="24"/>
          </w:rPr>
          <w:t>time, but at worst</w:t>
        </w:r>
      </w:ins>
      <w:ins w:id="115" w:author="Microsoft Office User" w:date="2017-03-13T13:22:00Z">
        <w:r>
          <w:rPr>
            <w:rFonts w:ascii="Times New Roman" w:hAnsi="Times New Roman" w:cs="Times New Roman"/>
            <w:sz w:val="24"/>
            <w:szCs w:val="24"/>
          </w:rPr>
          <w:t>—</w:t>
        </w:r>
      </w:ins>
      <w:ins w:id="116" w:author="Microsoft Office User" w:date="2017-03-13T13:21:00Z">
        <w:r>
          <w:rPr>
            <w:rFonts w:ascii="Times New Roman" w:hAnsi="Times New Roman" w:cs="Times New Roman"/>
            <w:sz w:val="24"/>
            <w:szCs w:val="24"/>
          </w:rPr>
          <w:t xml:space="preserve">which </w:t>
        </w:r>
      </w:ins>
      <w:ins w:id="117" w:author="Microsoft Office User" w:date="2017-03-13T13:22:00Z">
        <w:r>
          <w:rPr>
            <w:rFonts w:ascii="Times New Roman" w:hAnsi="Times New Roman" w:cs="Times New Roman"/>
            <w:sz w:val="24"/>
            <w:szCs w:val="24"/>
          </w:rPr>
          <w:t>is only too often the case—copy-and-paste of incorrect information can perpetuate</w:t>
        </w:r>
      </w:ins>
      <w:ins w:id="118" w:author="Microsoft Office User" w:date="2017-03-13T13:26:00Z">
        <w:r w:rsidR="00023A40">
          <w:rPr>
            <w:rFonts w:ascii="Times New Roman" w:hAnsi="Times New Roman" w:cs="Times New Roman"/>
            <w:sz w:val="24"/>
            <w:szCs w:val="24"/>
          </w:rPr>
          <w:t xml:space="preserve"> egregious</w:t>
        </w:r>
      </w:ins>
      <w:ins w:id="119" w:author="Microsoft Office User" w:date="2017-03-13T13:22:00Z">
        <w:r>
          <w:rPr>
            <w:rFonts w:ascii="Times New Roman" w:hAnsi="Times New Roman" w:cs="Times New Roman"/>
            <w:sz w:val="24"/>
            <w:szCs w:val="24"/>
          </w:rPr>
          <w:t xml:space="preserve"> errors within the system and </w:t>
        </w:r>
      </w:ins>
      <w:ins w:id="120" w:author="Microsoft Office User" w:date="2017-03-13T13:27:00Z">
        <w:r w:rsidR="00023A40">
          <w:rPr>
            <w:rFonts w:ascii="Times New Roman" w:hAnsi="Times New Roman" w:cs="Times New Roman"/>
            <w:sz w:val="24"/>
            <w:szCs w:val="24"/>
          </w:rPr>
          <w:t>compromise</w:t>
        </w:r>
      </w:ins>
      <w:ins w:id="121" w:author="Microsoft Office User" w:date="2017-03-13T13:22:00Z">
        <w:r>
          <w:rPr>
            <w:rFonts w:ascii="Times New Roman" w:hAnsi="Times New Roman" w:cs="Times New Roman"/>
            <w:sz w:val="24"/>
            <w:szCs w:val="24"/>
          </w:rPr>
          <w:t xml:space="preserve"> the health and </w:t>
        </w:r>
      </w:ins>
      <w:ins w:id="122" w:author="Microsoft Office User" w:date="2017-03-13T13:27:00Z">
        <w:r w:rsidR="00023A40">
          <w:rPr>
            <w:rFonts w:ascii="Times New Roman" w:hAnsi="Times New Roman" w:cs="Times New Roman"/>
            <w:sz w:val="24"/>
            <w:szCs w:val="24"/>
          </w:rPr>
          <w:t>wellbeing</w:t>
        </w:r>
      </w:ins>
      <w:ins w:id="123" w:author="Microsoft Office User" w:date="2017-03-13T13:22:00Z">
        <w:r>
          <w:rPr>
            <w:rFonts w:ascii="Times New Roman" w:hAnsi="Times New Roman" w:cs="Times New Roman"/>
            <w:sz w:val="24"/>
            <w:szCs w:val="24"/>
          </w:rPr>
          <w:t xml:space="preserve"> of patients. </w:t>
        </w:r>
      </w:ins>
    </w:p>
    <w:p w14:paraId="3DEF9F6C" w14:textId="519031EA" w:rsidR="008D0149" w:rsidRDefault="008D0149" w:rsidP="00023A40">
      <w:pPr>
        <w:ind w:firstLine="720"/>
        <w:rPr>
          <w:ins w:id="124" w:author="Microsoft Office User" w:date="2017-03-13T13:28:00Z"/>
          <w:rFonts w:ascii="Times New Roman" w:hAnsi="Times New Roman" w:cs="Times New Roman"/>
          <w:sz w:val="24"/>
          <w:szCs w:val="24"/>
        </w:rPr>
      </w:pPr>
      <w:ins w:id="125" w:author="Microsoft Office User" w:date="2017-03-13T13:24:00Z">
        <w:r>
          <w:rPr>
            <w:rFonts w:ascii="Times New Roman" w:hAnsi="Times New Roman" w:cs="Times New Roman"/>
            <w:sz w:val="24"/>
            <w:szCs w:val="24"/>
          </w:rPr>
          <w:t>The literature has a dearth of information on the extent of</w:t>
        </w:r>
      </w:ins>
      <w:ins w:id="126" w:author="Microsoft Office User" w:date="2017-03-13T13:25:00Z">
        <w:r w:rsidR="00023A40">
          <w:rPr>
            <w:rFonts w:ascii="Times New Roman" w:hAnsi="Times New Roman" w:cs="Times New Roman"/>
            <w:sz w:val="24"/>
            <w:szCs w:val="24"/>
          </w:rPr>
          <w:t xml:space="preserve"> real time</w:t>
        </w:r>
      </w:ins>
      <w:ins w:id="127" w:author="Microsoft Office User" w:date="2017-03-13T13:24:00Z">
        <w:r>
          <w:rPr>
            <w:rFonts w:ascii="Times New Roman" w:hAnsi="Times New Roman" w:cs="Times New Roman"/>
            <w:sz w:val="24"/>
            <w:szCs w:val="24"/>
          </w:rPr>
          <w:t xml:space="preserve"> copy-and-paste activity</w:t>
        </w:r>
      </w:ins>
      <w:ins w:id="128" w:author="Microsoft Office User" w:date="2017-03-13T13:25:00Z">
        <w:r>
          <w:rPr>
            <w:rFonts w:ascii="Times New Roman" w:hAnsi="Times New Roman" w:cs="Times New Roman"/>
            <w:sz w:val="24"/>
            <w:szCs w:val="24"/>
          </w:rPr>
          <w:t xml:space="preserve"> </w:t>
        </w:r>
        <w:r w:rsidR="00023A40">
          <w:rPr>
            <w:rFonts w:ascii="Times New Roman" w:hAnsi="Times New Roman" w:cs="Times New Roman"/>
            <w:sz w:val="24"/>
            <w:szCs w:val="24"/>
          </w:rPr>
          <w:t xml:space="preserve">that actually takes </w:t>
        </w:r>
      </w:ins>
      <w:ins w:id="129" w:author="Microsoft Office User" w:date="2017-03-13T13:24:00Z">
        <w:r>
          <w:rPr>
            <w:rFonts w:ascii="Times New Roman" w:hAnsi="Times New Roman" w:cs="Times New Roman"/>
            <w:sz w:val="24"/>
            <w:szCs w:val="24"/>
          </w:rPr>
          <w:t>place</w:t>
        </w:r>
      </w:ins>
      <w:ins w:id="130" w:author="Microsoft Office User" w:date="2017-03-13T13:25:00Z">
        <w:r>
          <w:rPr>
            <w:rFonts w:ascii="Times New Roman" w:hAnsi="Times New Roman" w:cs="Times New Roman"/>
            <w:sz w:val="24"/>
            <w:szCs w:val="24"/>
          </w:rPr>
          <w:t xml:space="preserve"> within healthcare</w:t>
        </w:r>
      </w:ins>
      <w:ins w:id="131" w:author="Microsoft Office User" w:date="2017-03-13T13:24:00Z">
        <w:r>
          <w:rPr>
            <w:rFonts w:ascii="Times New Roman" w:hAnsi="Times New Roman" w:cs="Times New Roman"/>
            <w:sz w:val="24"/>
            <w:szCs w:val="24"/>
          </w:rPr>
          <w:t xml:space="preserve">. </w:t>
        </w:r>
      </w:ins>
      <w:ins w:id="132" w:author="Microsoft Office User" w:date="2017-03-13T13:23:00Z">
        <w:r>
          <w:rPr>
            <w:rFonts w:ascii="Times New Roman" w:hAnsi="Times New Roman" w:cs="Times New Roman"/>
            <w:sz w:val="24"/>
            <w:szCs w:val="24"/>
          </w:rPr>
          <w:t xml:space="preserve">This study </w:t>
        </w:r>
      </w:ins>
      <w:ins w:id="133" w:author="Microsoft Office User" w:date="2017-03-13T13:29:00Z">
        <w:r w:rsidR="00023A40">
          <w:rPr>
            <w:rFonts w:ascii="Times New Roman" w:hAnsi="Times New Roman" w:cs="Times New Roman"/>
            <w:sz w:val="24"/>
            <w:szCs w:val="24"/>
          </w:rPr>
          <w:t xml:space="preserve">describes the efforts at a single-site academic-affiliated hospital system that aimed to create an internal </w:t>
        </w:r>
      </w:ins>
      <w:ins w:id="134" w:author="Microsoft Office User" w:date="2017-03-13T13:30:00Z">
        <w:r w:rsidR="00023A40">
          <w:rPr>
            <w:rFonts w:ascii="Times New Roman" w:hAnsi="Times New Roman" w:cs="Times New Roman"/>
            <w:sz w:val="24"/>
            <w:szCs w:val="24"/>
          </w:rPr>
          <w:t xml:space="preserve">clinical decision support system </w:t>
        </w:r>
      </w:ins>
      <w:ins w:id="135" w:author="Microsoft Office User" w:date="2017-03-13T13:31:00Z">
        <w:r w:rsidR="00023A40">
          <w:rPr>
            <w:rFonts w:ascii="Times New Roman" w:hAnsi="Times New Roman" w:cs="Times New Roman"/>
            <w:sz w:val="24"/>
            <w:szCs w:val="24"/>
          </w:rPr>
          <w:t>to</w:t>
        </w:r>
      </w:ins>
      <w:ins w:id="136" w:author="Microsoft Office User" w:date="2017-03-13T13:30:00Z">
        <w:r w:rsidR="00023A40">
          <w:rPr>
            <w:rFonts w:ascii="Times New Roman" w:hAnsi="Times New Roman" w:cs="Times New Roman"/>
            <w:sz w:val="24"/>
            <w:szCs w:val="24"/>
          </w:rPr>
          <w:t xml:space="preserve"> monitor and quantify </w:t>
        </w:r>
      </w:ins>
      <w:ins w:id="137" w:author="Microsoft Office User" w:date="2017-03-13T13:29:00Z">
        <w:r w:rsidR="00023A40">
          <w:rPr>
            <w:rFonts w:ascii="Times New Roman" w:hAnsi="Times New Roman" w:cs="Times New Roman"/>
            <w:sz w:val="24"/>
            <w:szCs w:val="24"/>
          </w:rPr>
          <w:t xml:space="preserve">copy-and-paste </w:t>
        </w:r>
      </w:ins>
      <w:ins w:id="138" w:author="Microsoft Office User" w:date="2017-03-13T13:30:00Z">
        <w:r w:rsidR="00023A40">
          <w:rPr>
            <w:rFonts w:ascii="Times New Roman" w:hAnsi="Times New Roman" w:cs="Times New Roman"/>
            <w:sz w:val="24"/>
            <w:szCs w:val="24"/>
          </w:rPr>
          <w:t xml:space="preserve">activity taking place by provider and specialty.  </w:t>
        </w:r>
      </w:ins>
    </w:p>
    <w:p w14:paraId="7D92105F" w14:textId="678B0272" w:rsidR="00023A40" w:rsidRDefault="00023A40">
      <w:pPr>
        <w:rPr>
          <w:ins w:id="139" w:author="Microsoft Office User" w:date="2017-03-13T13:31:00Z"/>
          <w:rFonts w:ascii="Times New Roman" w:hAnsi="Times New Roman" w:cs="Times New Roman"/>
          <w:b/>
          <w:sz w:val="24"/>
          <w:szCs w:val="24"/>
        </w:rPr>
        <w:pPrChange w:id="140" w:author="Microsoft Office User" w:date="2017-03-13T13:28:00Z">
          <w:pPr>
            <w:ind w:firstLine="720"/>
          </w:pPr>
        </w:pPrChange>
      </w:pPr>
      <w:ins w:id="141" w:author="Microsoft Office User" w:date="2017-03-13T13:28:00Z">
        <w:r w:rsidRPr="00023A40">
          <w:rPr>
            <w:rFonts w:ascii="Times New Roman" w:hAnsi="Times New Roman" w:cs="Times New Roman"/>
            <w:b/>
            <w:sz w:val="24"/>
            <w:szCs w:val="24"/>
            <w:rPrChange w:id="142" w:author="Microsoft Office User" w:date="2017-03-13T13:28:00Z">
              <w:rPr>
                <w:rFonts w:ascii="Times New Roman" w:hAnsi="Times New Roman" w:cs="Times New Roman"/>
                <w:sz w:val="24"/>
                <w:szCs w:val="24"/>
              </w:rPr>
            </w:rPrChange>
          </w:rPr>
          <w:t>Methods</w:t>
        </w:r>
      </w:ins>
    </w:p>
    <w:p w14:paraId="23D7C1E4" w14:textId="5ED66053" w:rsidR="00023A40" w:rsidRDefault="00023A40">
      <w:pPr>
        <w:rPr>
          <w:ins w:id="143" w:author="Jane Zhao" w:date="2017-10-03T14:40:00Z"/>
          <w:rFonts w:ascii="Times New Roman" w:hAnsi="Times New Roman" w:cs="Times New Roman"/>
          <w:sz w:val="24"/>
          <w:szCs w:val="24"/>
        </w:rPr>
        <w:pPrChange w:id="144" w:author="Microsoft Office User" w:date="2017-03-13T13:28:00Z">
          <w:pPr>
            <w:ind w:firstLine="720"/>
          </w:pPr>
        </w:pPrChange>
      </w:pPr>
      <w:ins w:id="145" w:author="Microsoft Office User" w:date="2017-03-13T13:31:00Z">
        <w:r w:rsidRPr="00023A40">
          <w:rPr>
            <w:rFonts w:ascii="Times New Roman" w:hAnsi="Times New Roman" w:cs="Times New Roman"/>
            <w:sz w:val="24"/>
            <w:szCs w:val="24"/>
            <w:rPrChange w:id="146" w:author="Microsoft Office User" w:date="2017-03-13T13:31:00Z">
              <w:rPr>
                <w:rFonts w:ascii="Times New Roman" w:hAnsi="Times New Roman" w:cs="Times New Roman"/>
                <w:b/>
                <w:sz w:val="24"/>
                <w:szCs w:val="24"/>
              </w:rPr>
            </w:rPrChange>
          </w:rPr>
          <w:t>I’ll write this</w:t>
        </w:r>
      </w:ins>
    </w:p>
    <w:p w14:paraId="43D3B717" w14:textId="77777777" w:rsidR="00EA036A" w:rsidRPr="00EA036A" w:rsidRDefault="00EA036A" w:rsidP="00EA036A">
      <w:pPr>
        <w:spacing w:after="0" w:line="240" w:lineRule="auto"/>
        <w:rPr>
          <w:ins w:id="147" w:author="Jane Zhao" w:date="2017-10-03T14:40:00Z"/>
          <w:rFonts w:ascii="Times New Roman" w:hAnsi="Times New Roman" w:cs="Times New Roman"/>
          <w:color w:val="000000"/>
          <w:sz w:val="24"/>
          <w:szCs w:val="24"/>
        </w:rPr>
      </w:pPr>
      <w:ins w:id="148" w:author="Jane Zhao" w:date="2017-10-03T14:40:00Z">
        <w:r w:rsidRPr="00EA036A">
          <w:rPr>
            <w:rFonts w:ascii="Calibri" w:hAnsi="Calibri" w:cs="Times New Roman"/>
            <w:color w:val="000000"/>
          </w:rPr>
          <w:br/>
          <w:t>The following steps are performed on a daily basis:</w:t>
        </w:r>
      </w:ins>
    </w:p>
    <w:p w14:paraId="2C23D775" w14:textId="77777777" w:rsidR="00EA036A" w:rsidRPr="00EA036A" w:rsidRDefault="00EA036A" w:rsidP="00EA036A">
      <w:pPr>
        <w:spacing w:after="0" w:line="240" w:lineRule="auto"/>
        <w:rPr>
          <w:ins w:id="149" w:author="Jane Zhao" w:date="2017-10-03T14:40:00Z"/>
          <w:rFonts w:ascii="Times New Roman" w:hAnsi="Times New Roman" w:cs="Times New Roman"/>
          <w:color w:val="000000"/>
          <w:sz w:val="24"/>
          <w:szCs w:val="24"/>
        </w:rPr>
      </w:pPr>
      <w:ins w:id="150" w:author="Jane Zhao" w:date="2017-10-03T14:40:00Z">
        <w:r w:rsidRPr="00EA036A">
          <w:rPr>
            <w:rFonts w:ascii="Calibri" w:hAnsi="Calibri" w:cs="Times New Roman"/>
            <w:color w:val="000000"/>
          </w:rPr>
          <w:t> </w:t>
        </w:r>
      </w:ins>
    </w:p>
    <w:p w14:paraId="760D5EC5" w14:textId="77777777" w:rsidR="00EA036A" w:rsidRPr="00EA036A" w:rsidRDefault="00EA036A" w:rsidP="00EA036A">
      <w:pPr>
        <w:spacing w:after="0" w:line="240" w:lineRule="auto"/>
        <w:ind w:left="720" w:hanging="360"/>
        <w:rPr>
          <w:ins w:id="151" w:author="Jane Zhao" w:date="2017-10-03T14:40:00Z"/>
          <w:rFonts w:ascii="Times New Roman" w:hAnsi="Times New Roman" w:cs="Times New Roman"/>
          <w:color w:val="000000"/>
          <w:sz w:val="24"/>
          <w:szCs w:val="24"/>
        </w:rPr>
      </w:pPr>
      <w:ins w:id="152" w:author="Jane Zhao" w:date="2017-10-03T14:40:00Z">
        <w:r w:rsidRPr="00EA036A">
          <w:rPr>
            <w:rFonts w:ascii="Calibri" w:hAnsi="Calibri" w:cs="Times New Roman"/>
            <w:color w:val="000000"/>
          </w:rPr>
          <w:t>-</w:t>
        </w:r>
        <w:r w:rsidRPr="00EA036A">
          <w:rPr>
            <w:rFonts w:ascii="Times New Roman" w:hAnsi="Times New Roman" w:cs="Times New Roman"/>
            <w:color w:val="000000"/>
            <w:sz w:val="14"/>
            <w:szCs w:val="14"/>
          </w:rPr>
          <w:t>          </w:t>
        </w:r>
        <w:r w:rsidRPr="00EA036A">
          <w:rPr>
            <w:rFonts w:ascii="Calibri" w:hAnsi="Calibri" w:cs="Times New Roman"/>
            <w:color w:val="000000"/>
          </w:rPr>
          <w:t xml:space="preserve">There is a job that runs and identifies all progress notes that were signed or amended the previous day. This will be the worklist of notes that will be reviewed by the algorithm. </w:t>
        </w:r>
        <w:proofErr w:type="gramStart"/>
        <w:r w:rsidRPr="00EA036A">
          <w:rPr>
            <w:rFonts w:ascii="Calibri" w:hAnsi="Calibri" w:cs="Times New Roman"/>
            <w:color w:val="000000"/>
          </w:rPr>
          <w:t>Typically</w:t>
        </w:r>
        <w:proofErr w:type="gramEnd"/>
        <w:r w:rsidRPr="00EA036A">
          <w:rPr>
            <w:rFonts w:ascii="Calibri" w:hAnsi="Calibri" w:cs="Times New Roman"/>
            <w:color w:val="000000"/>
          </w:rPr>
          <w:t xml:space="preserve"> this is between 1,000 and 2,000 notes daily.</w:t>
        </w:r>
      </w:ins>
    </w:p>
    <w:p w14:paraId="79F99F67" w14:textId="77777777" w:rsidR="00EA036A" w:rsidRPr="00EA036A" w:rsidRDefault="00EA036A" w:rsidP="00EA036A">
      <w:pPr>
        <w:spacing w:after="0" w:line="240" w:lineRule="auto"/>
        <w:rPr>
          <w:ins w:id="153" w:author="Jane Zhao" w:date="2017-10-03T14:40:00Z"/>
          <w:rFonts w:ascii="Times New Roman" w:hAnsi="Times New Roman" w:cs="Times New Roman"/>
          <w:color w:val="000000"/>
          <w:sz w:val="24"/>
          <w:szCs w:val="24"/>
        </w:rPr>
      </w:pPr>
      <w:ins w:id="154" w:author="Jane Zhao" w:date="2017-10-03T14:40:00Z">
        <w:r w:rsidRPr="00EA036A">
          <w:rPr>
            <w:rFonts w:ascii="Calibri" w:hAnsi="Calibri" w:cs="Times New Roman"/>
            <w:color w:val="000000"/>
          </w:rPr>
          <w:t> </w:t>
        </w:r>
      </w:ins>
    </w:p>
    <w:p w14:paraId="78652BB9" w14:textId="77777777" w:rsidR="00EA036A" w:rsidRPr="00EA036A" w:rsidRDefault="00EA036A" w:rsidP="00EA036A">
      <w:pPr>
        <w:spacing w:after="0" w:line="240" w:lineRule="auto"/>
        <w:ind w:left="720" w:hanging="360"/>
        <w:rPr>
          <w:ins w:id="155" w:author="Jane Zhao" w:date="2017-10-03T14:40:00Z"/>
          <w:rFonts w:ascii="Times New Roman" w:hAnsi="Times New Roman" w:cs="Times New Roman"/>
          <w:color w:val="000000"/>
          <w:sz w:val="24"/>
          <w:szCs w:val="24"/>
        </w:rPr>
      </w:pPr>
      <w:ins w:id="156" w:author="Jane Zhao" w:date="2017-10-03T14:40:00Z">
        <w:r w:rsidRPr="00EA036A">
          <w:rPr>
            <w:rFonts w:ascii="Calibri" w:hAnsi="Calibri" w:cs="Times New Roman"/>
            <w:color w:val="000000"/>
          </w:rPr>
          <w:t>-</w:t>
        </w:r>
        <w:r w:rsidRPr="00EA036A">
          <w:rPr>
            <w:rFonts w:ascii="Times New Roman" w:hAnsi="Times New Roman" w:cs="Times New Roman"/>
            <w:color w:val="000000"/>
            <w:sz w:val="14"/>
            <w:szCs w:val="14"/>
          </w:rPr>
          <w:t>          </w:t>
        </w:r>
        <w:r w:rsidRPr="00EA036A">
          <w:rPr>
            <w:rFonts w:ascii="Calibri" w:hAnsi="Calibri" w:cs="Times New Roman"/>
            <w:color w:val="000000"/>
          </w:rPr>
          <w:t>Comparison is done on physician progress notes for a patient that were entered on consecutive days (including those that were entered by different providers). For example, a progress note entered on July 1</w:t>
        </w:r>
        <w:r w:rsidRPr="00EA036A">
          <w:rPr>
            <w:rFonts w:ascii="Calibri" w:hAnsi="Calibri" w:cs="Times New Roman"/>
            <w:color w:val="000000"/>
            <w:vertAlign w:val="superscript"/>
          </w:rPr>
          <w:t>st</w:t>
        </w:r>
        <w:r w:rsidRPr="00EA036A">
          <w:rPr>
            <w:rFonts w:ascii="Calibri" w:hAnsi="Calibri" w:cs="Times New Roman"/>
            <w:color w:val="000000"/>
          </w:rPr>
          <w:t>, 2017 will be compared to progress notes entered on June 30</w:t>
        </w:r>
        <w:r w:rsidRPr="00EA036A">
          <w:rPr>
            <w:rFonts w:ascii="Calibri" w:hAnsi="Calibri" w:cs="Times New Roman"/>
            <w:color w:val="000000"/>
            <w:vertAlign w:val="superscript"/>
          </w:rPr>
          <w:t>th</w:t>
        </w:r>
        <w:r w:rsidRPr="00EA036A">
          <w:rPr>
            <w:rFonts w:ascii="Calibri" w:hAnsi="Calibri" w:cs="Times New Roman"/>
            <w:color w:val="000000"/>
          </w:rPr>
          <w:t>, 2017 and July 2</w:t>
        </w:r>
        <w:r w:rsidRPr="00EA036A">
          <w:rPr>
            <w:rFonts w:ascii="Calibri" w:hAnsi="Calibri" w:cs="Times New Roman"/>
            <w:color w:val="000000"/>
            <w:vertAlign w:val="superscript"/>
          </w:rPr>
          <w:t>nd</w:t>
        </w:r>
        <w:r w:rsidRPr="00EA036A">
          <w:rPr>
            <w:rFonts w:ascii="Calibri" w:hAnsi="Calibri" w:cs="Times New Roman"/>
            <w:color w:val="000000"/>
          </w:rPr>
          <w:t xml:space="preserve">, 2017. The ECMC plagiarism algorithm uses a variation of </w:t>
        </w:r>
        <w:proofErr w:type="spellStart"/>
        <w:r w:rsidRPr="00EA036A">
          <w:rPr>
            <w:rFonts w:ascii="Calibri" w:hAnsi="Calibri" w:cs="Times New Roman"/>
            <w:color w:val="000000"/>
          </w:rPr>
          <w:t>Levenshtein</w:t>
        </w:r>
        <w:proofErr w:type="spellEnd"/>
        <w:r w:rsidRPr="00EA036A">
          <w:rPr>
            <w:rFonts w:ascii="Calibri" w:hAnsi="Calibri" w:cs="Times New Roman"/>
            <w:color w:val="000000"/>
          </w:rPr>
          <w:t xml:space="preserve"> distance (LD) to determine. </w:t>
        </w:r>
        <w:proofErr w:type="gramStart"/>
        <w:r w:rsidRPr="00EA036A">
          <w:rPr>
            <w:rFonts w:ascii="Calibri" w:hAnsi="Calibri" w:cs="Times New Roman"/>
            <w:color w:val="000000"/>
          </w:rPr>
          <w:t>Typically</w:t>
        </w:r>
        <w:proofErr w:type="gramEnd"/>
        <w:r w:rsidRPr="00EA036A">
          <w:rPr>
            <w:rFonts w:ascii="Calibri" w:hAnsi="Calibri" w:cs="Times New Roman"/>
            <w:color w:val="000000"/>
          </w:rPr>
          <w:t xml:space="preserve"> LD will determine the number of character differences between two strings. In the ECMC case, this was modified to determine the number of word differences as this made more sense based on the size of the progress notes being analyzed. This algorithm is applied to these two progress notes to determine the number of word differences. The results of the algorithm are stored in the ECMC data warehouse for reporting and analytics.</w:t>
        </w:r>
      </w:ins>
    </w:p>
    <w:p w14:paraId="5C4B5B68" w14:textId="77777777" w:rsidR="00EA036A" w:rsidRPr="00EA036A" w:rsidRDefault="00EA036A" w:rsidP="00EA036A">
      <w:pPr>
        <w:spacing w:after="0" w:line="240" w:lineRule="auto"/>
        <w:ind w:left="720"/>
        <w:rPr>
          <w:ins w:id="157" w:author="Jane Zhao" w:date="2017-10-03T14:40:00Z"/>
          <w:rFonts w:ascii="Times New Roman" w:hAnsi="Times New Roman" w:cs="Times New Roman"/>
          <w:color w:val="000000"/>
          <w:sz w:val="24"/>
          <w:szCs w:val="24"/>
        </w:rPr>
      </w:pPr>
      <w:ins w:id="158" w:author="Jane Zhao" w:date="2017-10-03T14:40:00Z">
        <w:r w:rsidRPr="00EA036A">
          <w:rPr>
            <w:rFonts w:ascii="Calibri" w:hAnsi="Calibri" w:cs="Times New Roman"/>
            <w:color w:val="000000"/>
          </w:rPr>
          <w:lastRenderedPageBreak/>
          <w:t> </w:t>
        </w:r>
      </w:ins>
    </w:p>
    <w:p w14:paraId="51FE80B8" w14:textId="77777777" w:rsidR="00EA036A" w:rsidRPr="00EA036A" w:rsidRDefault="00EA036A" w:rsidP="00EA036A">
      <w:pPr>
        <w:spacing w:after="0" w:line="240" w:lineRule="auto"/>
        <w:ind w:left="720" w:hanging="360"/>
        <w:rPr>
          <w:ins w:id="159" w:author="Jane Zhao" w:date="2017-10-03T14:40:00Z"/>
          <w:rFonts w:ascii="Times New Roman" w:hAnsi="Times New Roman" w:cs="Times New Roman"/>
          <w:color w:val="000000"/>
          <w:sz w:val="24"/>
          <w:szCs w:val="24"/>
        </w:rPr>
      </w:pPr>
      <w:ins w:id="160" w:author="Jane Zhao" w:date="2017-10-03T14:40:00Z">
        <w:r w:rsidRPr="00EA036A">
          <w:rPr>
            <w:rFonts w:ascii="Calibri" w:hAnsi="Calibri" w:cs="Times New Roman"/>
            <w:color w:val="000000"/>
          </w:rPr>
          <w:t>-</w:t>
        </w:r>
        <w:r w:rsidRPr="00EA036A">
          <w:rPr>
            <w:rFonts w:ascii="Times New Roman" w:hAnsi="Times New Roman" w:cs="Times New Roman"/>
            <w:color w:val="000000"/>
            <w:sz w:val="14"/>
            <w:szCs w:val="14"/>
          </w:rPr>
          <w:t>          </w:t>
        </w:r>
        <w:r w:rsidRPr="00EA036A">
          <w:rPr>
            <w:rFonts w:ascii="Calibri" w:hAnsi="Calibri" w:cs="Times New Roman"/>
            <w:color w:val="000000"/>
          </w:rPr>
          <w:t>ECMC has a number of canned sections and text that are added to progress notes, including patient labs, vital signs, medications, etc. In order to more accurately check for plagiarism, these sections of the progress note are excluded from the algorithm as these would inflate the final plagiarism score.</w:t>
        </w:r>
      </w:ins>
    </w:p>
    <w:p w14:paraId="2B9CE7D0" w14:textId="77777777" w:rsidR="00EA036A" w:rsidRPr="00EA036A" w:rsidRDefault="00EA036A" w:rsidP="00EA036A">
      <w:pPr>
        <w:spacing w:after="0" w:line="240" w:lineRule="auto"/>
        <w:ind w:left="720"/>
        <w:rPr>
          <w:ins w:id="161" w:author="Jane Zhao" w:date="2017-10-03T14:40:00Z"/>
          <w:rFonts w:ascii="Times New Roman" w:hAnsi="Times New Roman" w:cs="Times New Roman"/>
          <w:color w:val="000000"/>
          <w:sz w:val="24"/>
          <w:szCs w:val="24"/>
        </w:rPr>
      </w:pPr>
      <w:ins w:id="162" w:author="Jane Zhao" w:date="2017-10-03T14:40:00Z">
        <w:r w:rsidRPr="00EA036A">
          <w:rPr>
            <w:rFonts w:ascii="Calibri" w:hAnsi="Calibri" w:cs="Times New Roman"/>
            <w:color w:val="000000"/>
          </w:rPr>
          <w:t> </w:t>
        </w:r>
      </w:ins>
    </w:p>
    <w:p w14:paraId="3D75EFA7" w14:textId="77777777" w:rsidR="00EA036A" w:rsidRPr="00EA036A" w:rsidRDefault="00EA036A" w:rsidP="00EA036A">
      <w:pPr>
        <w:spacing w:after="0" w:line="240" w:lineRule="auto"/>
        <w:ind w:left="720" w:hanging="360"/>
        <w:rPr>
          <w:ins w:id="163" w:author="Jane Zhao" w:date="2017-10-03T14:40:00Z"/>
          <w:rFonts w:ascii="Times New Roman" w:hAnsi="Times New Roman" w:cs="Times New Roman"/>
          <w:color w:val="000000"/>
          <w:sz w:val="24"/>
          <w:szCs w:val="24"/>
        </w:rPr>
      </w:pPr>
      <w:ins w:id="164" w:author="Jane Zhao" w:date="2017-10-03T14:40:00Z">
        <w:r w:rsidRPr="00EA036A">
          <w:rPr>
            <w:rFonts w:ascii="Calibri" w:hAnsi="Calibri" w:cs="Times New Roman"/>
            <w:color w:val="000000"/>
          </w:rPr>
          <w:t>-</w:t>
        </w:r>
        <w:r w:rsidRPr="00EA036A">
          <w:rPr>
            <w:rFonts w:ascii="Times New Roman" w:hAnsi="Times New Roman" w:cs="Times New Roman"/>
            <w:color w:val="000000"/>
            <w:sz w:val="14"/>
            <w:szCs w:val="14"/>
          </w:rPr>
          <w:t>          </w:t>
        </w:r>
        <w:r w:rsidRPr="00EA036A">
          <w:rPr>
            <w:rFonts w:ascii="Calibri" w:hAnsi="Calibri" w:cs="Times New Roman"/>
            <w:color w:val="000000"/>
          </w:rPr>
          <w:t xml:space="preserve">From a reporting standpoint, simply indicating the number of word differences between two notes is not the best indicator for plagiarism. To make this value more user friendly, the </w:t>
        </w:r>
        <w:proofErr w:type="spellStart"/>
        <w:r w:rsidRPr="00EA036A">
          <w:rPr>
            <w:rFonts w:ascii="Calibri" w:hAnsi="Calibri" w:cs="Times New Roman"/>
            <w:color w:val="000000"/>
          </w:rPr>
          <w:t>Levenshtein</w:t>
        </w:r>
        <w:proofErr w:type="spellEnd"/>
        <w:r w:rsidRPr="00EA036A">
          <w:rPr>
            <w:rFonts w:ascii="Calibri" w:hAnsi="Calibri" w:cs="Times New Roman"/>
            <w:color w:val="000000"/>
          </w:rPr>
          <w:t xml:space="preserve"> distance result is converted into a score from 0 to 100, with 0 being two completely different notes, and 100 being two identical notes. The higher the score, the more similar the two notes are.</w:t>
        </w:r>
      </w:ins>
    </w:p>
    <w:p w14:paraId="7077B261" w14:textId="77777777" w:rsidR="00EA036A" w:rsidRPr="00EA036A" w:rsidRDefault="00EA036A" w:rsidP="00EA036A">
      <w:pPr>
        <w:spacing w:after="0" w:line="240" w:lineRule="auto"/>
        <w:ind w:left="720"/>
        <w:rPr>
          <w:ins w:id="165" w:author="Jane Zhao" w:date="2017-10-03T14:40:00Z"/>
          <w:rFonts w:ascii="Times New Roman" w:hAnsi="Times New Roman" w:cs="Times New Roman"/>
          <w:color w:val="000000"/>
          <w:sz w:val="24"/>
          <w:szCs w:val="24"/>
        </w:rPr>
      </w:pPr>
      <w:ins w:id="166" w:author="Jane Zhao" w:date="2017-10-03T14:40:00Z">
        <w:r w:rsidRPr="00EA036A">
          <w:rPr>
            <w:rFonts w:ascii="Calibri" w:hAnsi="Calibri" w:cs="Times New Roman"/>
            <w:color w:val="000000"/>
          </w:rPr>
          <w:t> </w:t>
        </w:r>
      </w:ins>
    </w:p>
    <w:p w14:paraId="3B0335D7" w14:textId="77777777" w:rsidR="00EA036A" w:rsidRPr="00EA036A" w:rsidRDefault="00EA036A" w:rsidP="00EA036A">
      <w:pPr>
        <w:spacing w:after="0" w:line="240" w:lineRule="auto"/>
        <w:ind w:left="720" w:hanging="360"/>
        <w:rPr>
          <w:ins w:id="167" w:author="Jane Zhao" w:date="2017-10-03T14:40:00Z"/>
          <w:rFonts w:ascii="Times New Roman" w:hAnsi="Times New Roman" w:cs="Times New Roman"/>
          <w:color w:val="000000"/>
          <w:sz w:val="24"/>
          <w:szCs w:val="24"/>
        </w:rPr>
      </w:pPr>
      <w:ins w:id="168" w:author="Jane Zhao" w:date="2017-10-03T14:40:00Z">
        <w:r w:rsidRPr="00EA036A">
          <w:rPr>
            <w:rFonts w:ascii="Calibri" w:hAnsi="Calibri" w:cs="Times New Roman"/>
            <w:color w:val="000000"/>
          </w:rPr>
          <w:t>-</w:t>
        </w:r>
        <w:r w:rsidRPr="00EA036A">
          <w:rPr>
            <w:rFonts w:ascii="Times New Roman" w:hAnsi="Times New Roman" w:cs="Times New Roman"/>
            <w:color w:val="000000"/>
            <w:sz w:val="14"/>
            <w:szCs w:val="14"/>
          </w:rPr>
          <w:t>          </w:t>
        </w:r>
        <w:r w:rsidRPr="00EA036A">
          <w:rPr>
            <w:rFonts w:ascii="Calibri" w:hAnsi="Calibri" w:cs="Times New Roman"/>
            <w:color w:val="000000"/>
          </w:rPr>
          <w:t>In reviewing the results of the algorithm, it was determined that notes with a plagiarism score of 99 or higher little to no changes, and that these would be considered plagiarized. Results between 90 and 98 were most likely plagiarism, but would require human intervention to review the progress notes to determine if the notes were truly the same. These reasons include the following:</w:t>
        </w:r>
      </w:ins>
    </w:p>
    <w:p w14:paraId="053543AA" w14:textId="77777777" w:rsidR="00EA036A" w:rsidRPr="00EA036A" w:rsidRDefault="00EA036A" w:rsidP="00EA036A">
      <w:pPr>
        <w:spacing w:after="0" w:line="240" w:lineRule="auto"/>
        <w:ind w:left="1440"/>
        <w:rPr>
          <w:ins w:id="169" w:author="Jane Zhao" w:date="2017-10-03T14:40:00Z"/>
          <w:rFonts w:ascii="Times New Roman" w:hAnsi="Times New Roman" w:cs="Times New Roman"/>
          <w:color w:val="000000"/>
          <w:sz w:val="24"/>
          <w:szCs w:val="24"/>
        </w:rPr>
      </w:pPr>
      <w:ins w:id="170" w:author="Jane Zhao" w:date="2017-10-03T14:40:00Z">
        <w:r w:rsidRPr="00EA036A">
          <w:rPr>
            <w:rFonts w:ascii="Calibri" w:hAnsi="Calibri" w:cs="Times New Roman"/>
            <w:color w:val="000000"/>
          </w:rPr>
          <w:t> </w:t>
        </w:r>
      </w:ins>
    </w:p>
    <w:p w14:paraId="677179F7" w14:textId="77777777" w:rsidR="00EA036A" w:rsidRPr="00EA036A" w:rsidRDefault="00EA036A" w:rsidP="00EA036A">
      <w:pPr>
        <w:spacing w:after="0" w:line="240" w:lineRule="auto"/>
        <w:ind w:left="1440" w:hanging="360"/>
        <w:rPr>
          <w:ins w:id="171" w:author="Jane Zhao" w:date="2017-10-03T14:40:00Z"/>
          <w:rFonts w:ascii="Times New Roman" w:hAnsi="Times New Roman" w:cs="Times New Roman"/>
          <w:color w:val="000000"/>
          <w:sz w:val="24"/>
          <w:szCs w:val="24"/>
        </w:rPr>
      </w:pPr>
      <w:ins w:id="172" w:author="Jane Zhao" w:date="2017-10-03T14:40:00Z">
        <w:r w:rsidRPr="00EA036A">
          <w:rPr>
            <w:rFonts w:ascii="Courier New" w:hAnsi="Courier New" w:cs="Courier New"/>
            <w:color w:val="000000"/>
          </w:rPr>
          <w:t>o</w:t>
        </w:r>
        <w:r w:rsidRPr="00EA036A">
          <w:rPr>
            <w:rFonts w:ascii="Times New Roman" w:hAnsi="Times New Roman" w:cs="Times New Roman"/>
            <w:color w:val="000000"/>
            <w:sz w:val="14"/>
            <w:szCs w:val="14"/>
          </w:rPr>
          <w:t>   </w:t>
        </w:r>
        <w:r w:rsidRPr="00EA036A">
          <w:rPr>
            <w:rFonts w:ascii="Calibri" w:hAnsi="Calibri" w:cs="Times New Roman"/>
            <w:color w:val="000000"/>
          </w:rPr>
          <w:t>Depending on the hospital service the patient was on, there may be no change in the patient’s condition, and this could lead to notes being very similar or identical. Services like behavioral health will not have much variation in patient condition from day-to-day like an acute patient would, and the scores for behavioral health notes tended to be higher on the plagiarism scale than others.</w:t>
        </w:r>
      </w:ins>
    </w:p>
    <w:p w14:paraId="0760F531" w14:textId="77777777" w:rsidR="00EA036A" w:rsidRPr="00EA036A" w:rsidRDefault="00EA036A" w:rsidP="00EA036A">
      <w:pPr>
        <w:spacing w:after="0" w:line="240" w:lineRule="auto"/>
        <w:ind w:left="1440" w:hanging="360"/>
        <w:rPr>
          <w:ins w:id="173" w:author="Jane Zhao" w:date="2017-10-03T14:40:00Z"/>
          <w:rFonts w:ascii="Times New Roman" w:hAnsi="Times New Roman" w:cs="Times New Roman"/>
          <w:color w:val="000000"/>
          <w:sz w:val="24"/>
          <w:szCs w:val="24"/>
        </w:rPr>
      </w:pPr>
      <w:ins w:id="174" w:author="Jane Zhao" w:date="2017-10-03T14:40:00Z">
        <w:r w:rsidRPr="00EA036A">
          <w:rPr>
            <w:rFonts w:ascii="Courier New" w:hAnsi="Courier New" w:cs="Courier New"/>
            <w:color w:val="000000"/>
          </w:rPr>
          <w:t>o</w:t>
        </w:r>
        <w:r w:rsidRPr="00EA036A">
          <w:rPr>
            <w:rFonts w:ascii="Times New Roman" w:hAnsi="Times New Roman" w:cs="Times New Roman"/>
            <w:color w:val="000000"/>
            <w:sz w:val="14"/>
            <w:szCs w:val="14"/>
          </w:rPr>
          <w:t>   </w:t>
        </w:r>
        <w:r w:rsidRPr="00EA036A">
          <w:rPr>
            <w:rFonts w:ascii="Calibri" w:hAnsi="Calibri" w:cs="Times New Roman"/>
            <w:color w:val="000000"/>
          </w:rPr>
          <w:t>If the patient was ALC (alternate level of care) there may be no change in patient condition.</w:t>
        </w:r>
      </w:ins>
    </w:p>
    <w:p w14:paraId="2DAB00F7" w14:textId="77777777" w:rsidR="00EA036A" w:rsidRPr="00EA036A" w:rsidRDefault="00EA036A" w:rsidP="00EA036A">
      <w:pPr>
        <w:spacing w:after="0" w:line="240" w:lineRule="auto"/>
        <w:ind w:left="720"/>
        <w:rPr>
          <w:ins w:id="175" w:author="Jane Zhao" w:date="2017-10-03T14:40:00Z"/>
          <w:rFonts w:ascii="Times New Roman" w:hAnsi="Times New Roman" w:cs="Times New Roman"/>
          <w:color w:val="000000"/>
          <w:sz w:val="24"/>
          <w:szCs w:val="24"/>
        </w:rPr>
      </w:pPr>
      <w:ins w:id="176" w:author="Jane Zhao" w:date="2017-10-03T14:40:00Z">
        <w:r w:rsidRPr="00EA036A">
          <w:rPr>
            <w:rFonts w:ascii="Calibri" w:hAnsi="Calibri" w:cs="Times New Roman"/>
            <w:color w:val="000000"/>
          </w:rPr>
          <w:t> </w:t>
        </w:r>
      </w:ins>
    </w:p>
    <w:p w14:paraId="1450C4FF" w14:textId="77777777" w:rsidR="00EA036A" w:rsidRPr="00EA036A" w:rsidRDefault="00EA036A" w:rsidP="00EA036A">
      <w:pPr>
        <w:spacing w:after="0" w:line="240" w:lineRule="auto"/>
        <w:ind w:left="720" w:hanging="360"/>
        <w:rPr>
          <w:ins w:id="177" w:author="Jane Zhao" w:date="2017-10-03T14:40:00Z"/>
          <w:rFonts w:ascii="Times New Roman" w:hAnsi="Times New Roman" w:cs="Times New Roman"/>
          <w:color w:val="000000"/>
          <w:sz w:val="24"/>
          <w:szCs w:val="24"/>
        </w:rPr>
      </w:pPr>
      <w:ins w:id="178" w:author="Jane Zhao" w:date="2017-10-03T14:40:00Z">
        <w:r w:rsidRPr="00EA036A">
          <w:rPr>
            <w:rFonts w:ascii="Calibri" w:hAnsi="Calibri" w:cs="Times New Roman"/>
            <w:color w:val="000000"/>
          </w:rPr>
          <w:t>-</w:t>
        </w:r>
        <w:r w:rsidRPr="00EA036A">
          <w:rPr>
            <w:rFonts w:ascii="Times New Roman" w:hAnsi="Times New Roman" w:cs="Times New Roman"/>
            <w:color w:val="000000"/>
            <w:sz w:val="14"/>
            <w:szCs w:val="14"/>
          </w:rPr>
          <w:t>          </w:t>
        </w:r>
        <w:r w:rsidRPr="00EA036A">
          <w:rPr>
            <w:rFonts w:ascii="Calibri" w:hAnsi="Calibri" w:cs="Times New Roman"/>
            <w:color w:val="000000"/>
          </w:rPr>
          <w:t>Focus of ECMC efforts were on those scores of 99 and greater as this required no human intervention to review the progress notes for plagiarism.</w:t>
        </w:r>
      </w:ins>
    </w:p>
    <w:p w14:paraId="79A22620" w14:textId="77777777" w:rsidR="00EA036A" w:rsidRPr="00EA036A" w:rsidRDefault="00EA036A" w:rsidP="00EA036A">
      <w:pPr>
        <w:spacing w:after="0" w:line="240" w:lineRule="auto"/>
        <w:rPr>
          <w:ins w:id="179" w:author="Jane Zhao" w:date="2017-10-03T14:40:00Z"/>
          <w:rFonts w:ascii="Times New Roman" w:hAnsi="Times New Roman" w:cs="Times New Roman"/>
          <w:color w:val="000000"/>
          <w:sz w:val="24"/>
          <w:szCs w:val="24"/>
        </w:rPr>
      </w:pPr>
      <w:ins w:id="180" w:author="Jane Zhao" w:date="2017-10-03T14:40:00Z">
        <w:r w:rsidRPr="00EA036A">
          <w:rPr>
            <w:rFonts w:ascii="Calibri" w:hAnsi="Calibri" w:cs="Times New Roman"/>
            <w:color w:val="000000"/>
          </w:rPr>
          <w:t> </w:t>
        </w:r>
      </w:ins>
    </w:p>
    <w:p w14:paraId="5C9DA25E" w14:textId="77777777" w:rsidR="00EA036A" w:rsidRPr="00EA036A" w:rsidRDefault="00EA036A" w:rsidP="00EA036A">
      <w:pPr>
        <w:spacing w:after="0" w:line="240" w:lineRule="auto"/>
        <w:rPr>
          <w:ins w:id="181" w:author="Jane Zhao" w:date="2017-10-03T14:40:00Z"/>
          <w:rFonts w:ascii="Times New Roman" w:hAnsi="Times New Roman" w:cs="Times New Roman"/>
          <w:color w:val="000000"/>
          <w:sz w:val="24"/>
          <w:szCs w:val="24"/>
        </w:rPr>
      </w:pPr>
      <w:ins w:id="182" w:author="Jane Zhao" w:date="2017-10-03T14:40:00Z">
        <w:r w:rsidRPr="00EA036A">
          <w:rPr>
            <w:rFonts w:ascii="Calibri" w:hAnsi="Calibri" w:cs="Times New Roman"/>
            <w:color w:val="000000"/>
            <w:u w:val="single"/>
          </w:rPr>
          <w:t xml:space="preserve">Brief explanation of how </w:t>
        </w:r>
        <w:proofErr w:type="spellStart"/>
        <w:r w:rsidRPr="00EA036A">
          <w:rPr>
            <w:rFonts w:ascii="Calibri" w:hAnsi="Calibri" w:cs="Times New Roman"/>
            <w:color w:val="000000"/>
            <w:u w:val="single"/>
          </w:rPr>
          <w:t>Levenshtein</w:t>
        </w:r>
        <w:proofErr w:type="spellEnd"/>
        <w:r w:rsidRPr="00EA036A">
          <w:rPr>
            <w:rFonts w:ascii="Calibri" w:hAnsi="Calibri" w:cs="Times New Roman"/>
            <w:color w:val="000000"/>
            <w:u w:val="single"/>
          </w:rPr>
          <w:t xml:space="preserve"> Distance works</w:t>
        </w:r>
      </w:ins>
    </w:p>
    <w:p w14:paraId="266ADD05" w14:textId="77777777" w:rsidR="00EA036A" w:rsidRPr="00EA036A" w:rsidRDefault="00EA036A" w:rsidP="00EA036A">
      <w:pPr>
        <w:spacing w:after="0" w:line="240" w:lineRule="auto"/>
        <w:rPr>
          <w:ins w:id="183" w:author="Jane Zhao" w:date="2017-10-03T14:40:00Z"/>
          <w:rFonts w:ascii="Times New Roman" w:hAnsi="Times New Roman" w:cs="Times New Roman"/>
          <w:color w:val="000000"/>
          <w:sz w:val="24"/>
          <w:szCs w:val="24"/>
        </w:rPr>
      </w:pPr>
      <w:proofErr w:type="spellStart"/>
      <w:ins w:id="184" w:author="Jane Zhao" w:date="2017-10-03T14:40:00Z">
        <w:r w:rsidRPr="00EA036A">
          <w:rPr>
            <w:rFonts w:ascii="Calibri" w:hAnsi="Calibri" w:cs="Times New Roman"/>
            <w:color w:val="000000"/>
          </w:rPr>
          <w:t>Levenshtein</w:t>
        </w:r>
        <w:proofErr w:type="spellEnd"/>
        <w:r w:rsidRPr="00EA036A">
          <w:rPr>
            <w:rFonts w:ascii="Calibri" w:hAnsi="Calibri" w:cs="Times New Roman"/>
            <w:color w:val="000000"/>
          </w:rPr>
          <w:t xml:space="preserve"> distance is a measure of the similarity between two strings, which are referred to as the source string and the target string. The distance is the number of deletions, insertions, or substitutions required to transform the source string into the target string.</w:t>
        </w:r>
      </w:ins>
    </w:p>
    <w:p w14:paraId="6CADDFBB" w14:textId="77777777" w:rsidR="00EA036A" w:rsidRPr="00EA036A" w:rsidRDefault="00EA036A" w:rsidP="00EA036A">
      <w:pPr>
        <w:spacing w:after="0" w:line="240" w:lineRule="auto"/>
        <w:rPr>
          <w:ins w:id="185" w:author="Jane Zhao" w:date="2017-10-03T14:40:00Z"/>
          <w:rFonts w:ascii="Times New Roman" w:hAnsi="Times New Roman" w:cs="Times New Roman"/>
          <w:color w:val="000000"/>
          <w:sz w:val="24"/>
          <w:szCs w:val="24"/>
        </w:rPr>
      </w:pPr>
      <w:ins w:id="186" w:author="Jane Zhao" w:date="2017-10-03T14:40:00Z">
        <w:r w:rsidRPr="00EA036A">
          <w:rPr>
            <w:rFonts w:ascii="Calibri" w:hAnsi="Calibri" w:cs="Times New Roman"/>
            <w:color w:val="000000"/>
          </w:rPr>
          <w:t>For example:</w:t>
        </w:r>
      </w:ins>
    </w:p>
    <w:p w14:paraId="656CFDBF" w14:textId="77777777" w:rsidR="00EA036A" w:rsidRPr="00EA036A" w:rsidRDefault="00EA036A" w:rsidP="00EA036A">
      <w:pPr>
        <w:spacing w:after="0" w:line="240" w:lineRule="auto"/>
        <w:rPr>
          <w:ins w:id="187" w:author="Jane Zhao" w:date="2017-10-03T14:40:00Z"/>
          <w:rFonts w:ascii="Times New Roman" w:hAnsi="Times New Roman" w:cs="Times New Roman"/>
          <w:color w:val="000000"/>
          <w:sz w:val="24"/>
          <w:szCs w:val="24"/>
        </w:rPr>
      </w:pPr>
      <w:ins w:id="188" w:author="Jane Zhao" w:date="2017-10-03T14:40:00Z">
        <w:r w:rsidRPr="00EA036A">
          <w:rPr>
            <w:rFonts w:ascii="Calibri" w:hAnsi="Calibri" w:cs="Times New Roman"/>
            <w:color w:val="000000"/>
          </w:rPr>
          <w:t>S = Source string</w:t>
        </w:r>
      </w:ins>
    </w:p>
    <w:p w14:paraId="214F691F" w14:textId="77777777" w:rsidR="00EA036A" w:rsidRPr="00EA036A" w:rsidRDefault="00EA036A" w:rsidP="00EA036A">
      <w:pPr>
        <w:spacing w:after="0" w:line="240" w:lineRule="auto"/>
        <w:rPr>
          <w:ins w:id="189" w:author="Jane Zhao" w:date="2017-10-03T14:40:00Z"/>
          <w:rFonts w:ascii="Times New Roman" w:hAnsi="Times New Roman" w:cs="Times New Roman"/>
          <w:color w:val="000000"/>
          <w:sz w:val="24"/>
          <w:szCs w:val="24"/>
        </w:rPr>
      </w:pPr>
      <w:ins w:id="190" w:author="Jane Zhao" w:date="2017-10-03T14:40:00Z">
        <w:r w:rsidRPr="00EA036A">
          <w:rPr>
            <w:rFonts w:ascii="Calibri" w:hAnsi="Calibri" w:cs="Times New Roman"/>
            <w:color w:val="000000"/>
          </w:rPr>
          <w:t>T = Target string</w:t>
        </w:r>
      </w:ins>
    </w:p>
    <w:p w14:paraId="7E8090D7" w14:textId="77777777" w:rsidR="00EA036A" w:rsidRPr="00EA036A" w:rsidRDefault="00EA036A" w:rsidP="00EA036A">
      <w:pPr>
        <w:spacing w:after="0" w:line="240" w:lineRule="auto"/>
        <w:ind w:left="720" w:hanging="360"/>
        <w:rPr>
          <w:ins w:id="191" w:author="Jane Zhao" w:date="2017-10-03T14:40:00Z"/>
          <w:rFonts w:ascii="Times New Roman" w:hAnsi="Times New Roman" w:cs="Times New Roman"/>
          <w:color w:val="000000"/>
          <w:sz w:val="24"/>
          <w:szCs w:val="24"/>
        </w:rPr>
      </w:pPr>
      <w:ins w:id="192" w:author="Jane Zhao" w:date="2017-10-03T14:40:00Z">
        <w:r w:rsidRPr="00EA036A">
          <w:rPr>
            <w:rFonts w:ascii="Calibri" w:hAnsi="Calibri" w:cs="Times New Roman"/>
            <w:color w:val="000000"/>
          </w:rPr>
          <w:t>-</w:t>
        </w:r>
        <w:r w:rsidRPr="00EA036A">
          <w:rPr>
            <w:rFonts w:ascii="Times New Roman" w:hAnsi="Times New Roman" w:cs="Times New Roman"/>
            <w:color w:val="000000"/>
            <w:sz w:val="14"/>
            <w:szCs w:val="14"/>
          </w:rPr>
          <w:t>          </w:t>
        </w:r>
        <w:r w:rsidRPr="00EA036A">
          <w:rPr>
            <w:rFonts w:ascii="Calibri" w:hAnsi="Calibri" w:cs="Times New Roman"/>
            <w:color w:val="000000"/>
          </w:rPr>
          <w:t>If S is "It is sunny outside." and T is " It is sunny outside.", then LD(</w:t>
        </w:r>
        <w:proofErr w:type="gramStart"/>
        <w:r w:rsidRPr="00EA036A">
          <w:rPr>
            <w:rFonts w:ascii="Calibri" w:hAnsi="Calibri" w:cs="Times New Roman"/>
            <w:color w:val="000000"/>
          </w:rPr>
          <w:t>S,T</w:t>
        </w:r>
        <w:proofErr w:type="gramEnd"/>
        <w:r w:rsidRPr="00EA036A">
          <w:rPr>
            <w:rFonts w:ascii="Calibri" w:hAnsi="Calibri" w:cs="Times New Roman"/>
            <w:color w:val="000000"/>
          </w:rPr>
          <w:t>) = 0, because no transformations are needed. The strings are already identical.</w:t>
        </w:r>
      </w:ins>
    </w:p>
    <w:p w14:paraId="25418C5B" w14:textId="77777777" w:rsidR="00EA036A" w:rsidRPr="00EA036A" w:rsidRDefault="00EA036A" w:rsidP="00EA036A">
      <w:pPr>
        <w:spacing w:after="0" w:line="240" w:lineRule="auto"/>
        <w:ind w:left="720" w:hanging="360"/>
        <w:rPr>
          <w:ins w:id="193" w:author="Jane Zhao" w:date="2017-10-03T14:40:00Z"/>
          <w:rFonts w:ascii="Times New Roman" w:hAnsi="Times New Roman" w:cs="Times New Roman"/>
          <w:color w:val="000000"/>
          <w:sz w:val="24"/>
          <w:szCs w:val="24"/>
        </w:rPr>
      </w:pPr>
      <w:ins w:id="194" w:author="Jane Zhao" w:date="2017-10-03T14:40:00Z">
        <w:r w:rsidRPr="00EA036A">
          <w:rPr>
            <w:rFonts w:ascii="Calibri" w:hAnsi="Calibri" w:cs="Times New Roman"/>
            <w:color w:val="000000"/>
          </w:rPr>
          <w:t>-</w:t>
        </w:r>
        <w:r w:rsidRPr="00EA036A">
          <w:rPr>
            <w:rFonts w:ascii="Times New Roman" w:hAnsi="Times New Roman" w:cs="Times New Roman"/>
            <w:color w:val="000000"/>
            <w:sz w:val="14"/>
            <w:szCs w:val="14"/>
          </w:rPr>
          <w:t>          </w:t>
        </w:r>
        <w:r w:rsidRPr="00EA036A">
          <w:rPr>
            <w:rFonts w:ascii="Calibri" w:hAnsi="Calibri" w:cs="Times New Roman"/>
            <w:color w:val="000000"/>
          </w:rPr>
          <w:t>If S is " It is sunny outside." and T is " It is cloudy outside today.", then LD(</w:t>
        </w:r>
        <w:proofErr w:type="gramStart"/>
        <w:r w:rsidRPr="00EA036A">
          <w:rPr>
            <w:rFonts w:ascii="Calibri" w:hAnsi="Calibri" w:cs="Times New Roman"/>
            <w:color w:val="000000"/>
          </w:rPr>
          <w:t>S,T</w:t>
        </w:r>
        <w:proofErr w:type="gramEnd"/>
        <w:r w:rsidRPr="00EA036A">
          <w:rPr>
            <w:rFonts w:ascii="Calibri" w:hAnsi="Calibri" w:cs="Times New Roman"/>
            <w:color w:val="000000"/>
          </w:rPr>
          <w:t>) = 2, because of the following changes:</w:t>
        </w:r>
      </w:ins>
    </w:p>
    <w:p w14:paraId="5EB24976" w14:textId="77777777" w:rsidR="00EA036A" w:rsidRPr="00EA036A" w:rsidRDefault="00EA036A" w:rsidP="00EA036A">
      <w:pPr>
        <w:spacing w:after="0" w:line="240" w:lineRule="auto"/>
        <w:ind w:left="1440" w:hanging="360"/>
        <w:rPr>
          <w:ins w:id="195" w:author="Jane Zhao" w:date="2017-10-03T14:40:00Z"/>
          <w:rFonts w:ascii="Times New Roman" w:hAnsi="Times New Roman" w:cs="Times New Roman"/>
          <w:color w:val="000000"/>
          <w:sz w:val="24"/>
          <w:szCs w:val="24"/>
        </w:rPr>
      </w:pPr>
      <w:ins w:id="196" w:author="Jane Zhao" w:date="2017-10-03T14:40:00Z">
        <w:r w:rsidRPr="00EA036A">
          <w:rPr>
            <w:rFonts w:ascii="Courier New" w:hAnsi="Courier New" w:cs="Courier New"/>
            <w:color w:val="000000"/>
          </w:rPr>
          <w:t>o</w:t>
        </w:r>
        <w:proofErr w:type="gramStart"/>
        <w:r w:rsidRPr="00EA036A">
          <w:rPr>
            <w:rFonts w:ascii="Times New Roman" w:hAnsi="Times New Roman" w:cs="Times New Roman"/>
            <w:color w:val="000000"/>
            <w:sz w:val="14"/>
            <w:szCs w:val="14"/>
          </w:rPr>
          <w:t>   </w:t>
        </w:r>
        <w:r w:rsidRPr="00EA036A">
          <w:rPr>
            <w:rFonts w:ascii="Calibri" w:hAnsi="Calibri" w:cs="Times New Roman"/>
            <w:color w:val="000000"/>
          </w:rPr>
          <w:t>“</w:t>
        </w:r>
        <w:proofErr w:type="gramEnd"/>
        <w:r w:rsidRPr="00EA036A">
          <w:rPr>
            <w:rFonts w:ascii="Calibri" w:hAnsi="Calibri" w:cs="Times New Roman"/>
            <w:color w:val="000000"/>
          </w:rPr>
          <w:t>sunny” is changed to “cloudy”</w:t>
        </w:r>
      </w:ins>
    </w:p>
    <w:p w14:paraId="78B91BDD" w14:textId="77777777" w:rsidR="00EA036A" w:rsidRPr="00EA036A" w:rsidRDefault="00EA036A" w:rsidP="00EA036A">
      <w:pPr>
        <w:spacing w:after="0" w:line="240" w:lineRule="auto"/>
        <w:ind w:left="1440" w:hanging="360"/>
        <w:rPr>
          <w:ins w:id="197" w:author="Jane Zhao" w:date="2017-10-03T14:40:00Z"/>
          <w:rFonts w:ascii="Times New Roman" w:hAnsi="Times New Roman" w:cs="Times New Roman"/>
          <w:color w:val="000000"/>
          <w:sz w:val="24"/>
          <w:szCs w:val="24"/>
        </w:rPr>
      </w:pPr>
      <w:ins w:id="198" w:author="Jane Zhao" w:date="2017-10-03T14:40:00Z">
        <w:r w:rsidRPr="00EA036A">
          <w:rPr>
            <w:rFonts w:ascii="Courier New" w:hAnsi="Courier New" w:cs="Courier New"/>
            <w:color w:val="000000"/>
          </w:rPr>
          <w:t>o</w:t>
        </w:r>
        <w:proofErr w:type="gramStart"/>
        <w:r w:rsidRPr="00EA036A">
          <w:rPr>
            <w:rFonts w:ascii="Times New Roman" w:hAnsi="Times New Roman" w:cs="Times New Roman"/>
            <w:color w:val="000000"/>
            <w:sz w:val="14"/>
            <w:szCs w:val="14"/>
          </w:rPr>
          <w:t>   </w:t>
        </w:r>
        <w:r w:rsidRPr="00EA036A">
          <w:rPr>
            <w:rFonts w:ascii="Calibri" w:hAnsi="Calibri" w:cs="Times New Roman"/>
            <w:color w:val="000000"/>
          </w:rPr>
          <w:t>“</w:t>
        </w:r>
        <w:proofErr w:type="gramEnd"/>
        <w:r w:rsidRPr="00EA036A">
          <w:rPr>
            <w:rFonts w:ascii="Calibri" w:hAnsi="Calibri" w:cs="Times New Roman"/>
            <w:color w:val="000000"/>
          </w:rPr>
          <w:t>today” is added at the end of the string</w:t>
        </w:r>
      </w:ins>
    </w:p>
    <w:p w14:paraId="706EF1FB" w14:textId="77777777" w:rsidR="00EA036A" w:rsidRPr="00EA036A" w:rsidRDefault="00EA036A" w:rsidP="00EA036A">
      <w:pPr>
        <w:spacing w:after="0" w:line="240" w:lineRule="auto"/>
        <w:rPr>
          <w:ins w:id="199" w:author="Jane Zhao" w:date="2017-10-03T14:40:00Z"/>
          <w:rFonts w:ascii="Times New Roman" w:hAnsi="Times New Roman" w:cs="Times New Roman"/>
          <w:color w:val="000000"/>
          <w:sz w:val="24"/>
          <w:szCs w:val="24"/>
        </w:rPr>
      </w:pPr>
      <w:ins w:id="200" w:author="Jane Zhao" w:date="2017-10-03T14:40:00Z">
        <w:r w:rsidRPr="00EA036A">
          <w:rPr>
            <w:rFonts w:ascii="Calibri" w:hAnsi="Calibri" w:cs="Times New Roman"/>
            <w:color w:val="000000"/>
          </w:rPr>
          <w:t xml:space="preserve">The higher the </w:t>
        </w:r>
        <w:proofErr w:type="spellStart"/>
        <w:r w:rsidRPr="00EA036A">
          <w:rPr>
            <w:rFonts w:ascii="Calibri" w:hAnsi="Calibri" w:cs="Times New Roman"/>
            <w:color w:val="000000"/>
          </w:rPr>
          <w:t>Levenshtein</w:t>
        </w:r>
        <w:proofErr w:type="spellEnd"/>
        <w:r w:rsidRPr="00EA036A">
          <w:rPr>
            <w:rFonts w:ascii="Calibri" w:hAnsi="Calibri" w:cs="Times New Roman"/>
            <w:color w:val="000000"/>
          </w:rPr>
          <w:t xml:space="preserve"> distance score the more different the two strings are.</w:t>
        </w:r>
      </w:ins>
    </w:p>
    <w:p w14:paraId="6B461E65" w14:textId="77777777" w:rsidR="00EA036A" w:rsidRPr="00EA036A" w:rsidRDefault="00EA036A" w:rsidP="00EA036A">
      <w:pPr>
        <w:spacing w:after="0" w:line="240" w:lineRule="auto"/>
        <w:rPr>
          <w:ins w:id="201" w:author="Jane Zhao" w:date="2017-10-03T14:40:00Z"/>
          <w:rFonts w:ascii="Times New Roman" w:hAnsi="Times New Roman" w:cs="Times New Roman"/>
          <w:color w:val="000000"/>
          <w:sz w:val="24"/>
          <w:szCs w:val="24"/>
        </w:rPr>
      </w:pPr>
      <w:ins w:id="202" w:author="Jane Zhao" w:date="2017-10-03T14:40:00Z">
        <w:r w:rsidRPr="00EA036A">
          <w:rPr>
            <w:rFonts w:ascii="Calibri" w:hAnsi="Calibri" w:cs="Times New Roman"/>
            <w:color w:val="000000"/>
          </w:rPr>
          <w:t> </w:t>
        </w:r>
      </w:ins>
    </w:p>
    <w:p w14:paraId="2FAA29E2" w14:textId="77777777" w:rsidR="00EA036A" w:rsidRPr="00023A40" w:rsidRDefault="00EA036A">
      <w:pPr>
        <w:rPr>
          <w:ins w:id="203" w:author="Microsoft Office User" w:date="2017-03-13T13:28:00Z"/>
          <w:rFonts w:ascii="Times New Roman" w:hAnsi="Times New Roman" w:cs="Times New Roman"/>
          <w:sz w:val="24"/>
          <w:szCs w:val="24"/>
          <w:rPrChange w:id="204" w:author="Microsoft Office User" w:date="2017-03-13T13:31:00Z">
            <w:rPr>
              <w:ins w:id="205" w:author="Microsoft Office User" w:date="2017-03-13T13:28:00Z"/>
              <w:rFonts w:ascii="Times New Roman" w:hAnsi="Times New Roman" w:cs="Times New Roman"/>
              <w:b/>
              <w:sz w:val="24"/>
              <w:szCs w:val="24"/>
            </w:rPr>
          </w:rPrChange>
        </w:rPr>
        <w:pPrChange w:id="206" w:author="Microsoft Office User" w:date="2017-03-13T13:28:00Z">
          <w:pPr>
            <w:ind w:firstLine="720"/>
          </w:pPr>
        </w:pPrChange>
      </w:pPr>
    </w:p>
    <w:p w14:paraId="2CC3D4C4" w14:textId="6480A6C4" w:rsidR="008D0149" w:rsidRDefault="00023A40">
      <w:pPr>
        <w:rPr>
          <w:ins w:id="207" w:author="Microsoft Office User" w:date="2017-03-13T13:31:00Z"/>
          <w:rFonts w:ascii="Times New Roman" w:hAnsi="Times New Roman" w:cs="Times New Roman"/>
          <w:sz w:val="24"/>
          <w:szCs w:val="24"/>
          <w:shd w:val="clear" w:color="auto" w:fill="FFFFFF"/>
        </w:rPr>
        <w:pPrChange w:id="208" w:author="Microsoft Office User" w:date="2017-03-13T13:28:00Z">
          <w:pPr>
            <w:ind w:firstLine="720"/>
          </w:pPr>
        </w:pPrChange>
      </w:pPr>
      <w:ins w:id="209" w:author="Microsoft Office User" w:date="2017-03-13T13:28:00Z">
        <w:r>
          <w:rPr>
            <w:rFonts w:ascii="Times New Roman" w:hAnsi="Times New Roman" w:cs="Times New Roman"/>
            <w:b/>
            <w:sz w:val="24"/>
            <w:szCs w:val="24"/>
          </w:rPr>
          <w:t>Results</w:t>
        </w:r>
      </w:ins>
      <w:ins w:id="210" w:author="Microsoft Office User" w:date="2017-03-13T13:16:00Z">
        <w:r w:rsidR="008D0149">
          <w:rPr>
            <w:rFonts w:ascii="Times New Roman" w:hAnsi="Times New Roman" w:cs="Times New Roman"/>
            <w:sz w:val="24"/>
            <w:szCs w:val="24"/>
            <w:shd w:val="clear" w:color="auto" w:fill="FFFFFF"/>
          </w:rPr>
          <w:t xml:space="preserve"> </w:t>
        </w:r>
      </w:ins>
    </w:p>
    <w:p w14:paraId="066A7AA4" w14:textId="3F845BA7" w:rsidR="008D0149" w:rsidRPr="00F81F53" w:rsidRDefault="00023A40">
      <w:pPr>
        <w:rPr>
          <w:rFonts w:ascii="Times New Roman" w:hAnsi="Times New Roman" w:cs="Times New Roman"/>
          <w:sz w:val="24"/>
          <w:szCs w:val="24"/>
          <w:shd w:val="clear" w:color="auto" w:fill="FFFFFF"/>
        </w:rPr>
        <w:pPrChange w:id="211" w:author="Microsoft Office User" w:date="2017-03-13T13:13:00Z">
          <w:pPr>
            <w:ind w:firstLine="720"/>
          </w:pPr>
        </w:pPrChange>
      </w:pPr>
      <w:ins w:id="212" w:author="Microsoft Office User" w:date="2017-03-13T13:31:00Z">
        <w:r>
          <w:rPr>
            <w:rFonts w:ascii="Times New Roman" w:hAnsi="Times New Roman" w:cs="Times New Roman"/>
            <w:sz w:val="24"/>
            <w:szCs w:val="24"/>
            <w:shd w:val="clear" w:color="auto" w:fill="FFFFFF"/>
          </w:rPr>
          <w:lastRenderedPageBreak/>
          <w:t>I’ll write this</w:t>
        </w:r>
      </w:ins>
    </w:p>
    <w:p w14:paraId="3E1728B1" w14:textId="2D5FB691" w:rsidR="00AF3712" w:rsidDel="00687C0F" w:rsidRDefault="00AF3712" w:rsidP="00E373B9">
      <w:pPr>
        <w:rPr>
          <w:rFonts w:ascii="Times New Roman" w:hAnsi="Times New Roman" w:cs="Times New Roman"/>
          <w:b/>
          <w:sz w:val="24"/>
          <w:szCs w:val="24"/>
          <w:shd w:val="clear" w:color="auto" w:fill="FFFFFF"/>
        </w:rPr>
      </w:pPr>
      <w:moveFromRangeStart w:id="213" w:author="Microsoft Office User" w:date="2017-03-13T14:06:00Z" w:name="move477177347"/>
      <w:moveFrom w:id="214" w:author="Microsoft Office User" w:date="2017-03-13T14:06:00Z">
        <w:r w:rsidRPr="00F81F53" w:rsidDel="00687C0F">
          <w:rPr>
            <w:rFonts w:ascii="Times New Roman" w:hAnsi="Times New Roman" w:cs="Times New Roman"/>
            <w:b/>
            <w:sz w:val="24"/>
            <w:szCs w:val="24"/>
            <w:shd w:val="clear" w:color="auto" w:fill="FFFFFF"/>
          </w:rPr>
          <w:t>Discussion</w:t>
        </w:r>
      </w:moveFrom>
    </w:p>
    <w:moveFromRangeEnd w:id="213"/>
    <w:p w14:paraId="7CC54A78" w14:textId="77777777" w:rsidR="00687C0F" w:rsidRDefault="00687C0F" w:rsidP="00E373B9">
      <w:pPr>
        <w:rPr>
          <w:ins w:id="215" w:author="Microsoft Office User" w:date="2017-03-13T14:06:00Z"/>
          <w:rFonts w:ascii="Times New Roman" w:hAnsi="Times New Roman" w:cs="Times New Roman"/>
          <w:b/>
          <w:sz w:val="24"/>
          <w:szCs w:val="24"/>
          <w:shd w:val="clear" w:color="auto" w:fill="FFFFFF"/>
        </w:rPr>
      </w:pPr>
    </w:p>
    <w:p w14:paraId="4BEB996A" w14:textId="77777777" w:rsidR="00687C0F" w:rsidDel="00687C0F" w:rsidRDefault="00687C0F" w:rsidP="00687C0F">
      <w:pPr>
        <w:rPr>
          <w:del w:id="216" w:author="Microsoft Office User" w:date="2017-03-13T14:07:00Z"/>
          <w:rFonts w:ascii="Times New Roman" w:hAnsi="Times New Roman" w:cs="Times New Roman"/>
          <w:b/>
          <w:sz w:val="24"/>
          <w:szCs w:val="24"/>
          <w:shd w:val="clear" w:color="auto" w:fill="FFFFFF"/>
        </w:rPr>
      </w:pPr>
      <w:moveToRangeStart w:id="217" w:author="Microsoft Office User" w:date="2017-03-13T14:06:00Z" w:name="move477177347"/>
      <w:commentRangeStart w:id="218"/>
      <w:moveTo w:id="219" w:author="Microsoft Office User" w:date="2017-03-13T14:06:00Z">
        <w:r w:rsidRPr="00F81F53">
          <w:rPr>
            <w:rFonts w:ascii="Times New Roman" w:hAnsi="Times New Roman" w:cs="Times New Roman"/>
            <w:b/>
            <w:sz w:val="24"/>
            <w:szCs w:val="24"/>
            <w:shd w:val="clear" w:color="auto" w:fill="FFFFFF"/>
          </w:rPr>
          <w:t>Discussion</w:t>
        </w:r>
      </w:moveTo>
      <w:commentRangeEnd w:id="218"/>
      <w:r w:rsidR="00D3009B">
        <w:rPr>
          <w:rStyle w:val="CommentReference"/>
        </w:rPr>
        <w:commentReference w:id="218"/>
      </w:r>
    </w:p>
    <w:moveToRangeEnd w:id="217"/>
    <w:p w14:paraId="6D697361" w14:textId="77777777" w:rsidR="005F3F94" w:rsidRPr="005F3F94" w:rsidRDefault="005F3F94" w:rsidP="00E373B9">
      <w:pPr>
        <w:rPr>
          <w:ins w:id="220" w:author="Microsoft Office User" w:date="2017-03-13T13:52:00Z"/>
          <w:rFonts w:ascii="Times New Roman" w:hAnsi="Times New Roman" w:cs="Times New Roman"/>
          <w:i/>
          <w:sz w:val="24"/>
          <w:szCs w:val="24"/>
          <w:shd w:val="clear" w:color="auto" w:fill="FFFFFF"/>
          <w:rPrChange w:id="221" w:author="Microsoft Office User" w:date="2017-03-13T13:53:00Z">
            <w:rPr>
              <w:ins w:id="222" w:author="Microsoft Office User" w:date="2017-03-13T13:52:00Z"/>
              <w:rFonts w:ascii="Times New Roman" w:hAnsi="Times New Roman" w:cs="Times New Roman"/>
              <w:b/>
              <w:sz w:val="24"/>
              <w:szCs w:val="24"/>
              <w:shd w:val="clear" w:color="auto" w:fill="FFFFFF"/>
            </w:rPr>
          </w:rPrChange>
        </w:rPr>
      </w:pPr>
    </w:p>
    <w:p w14:paraId="5F072645" w14:textId="50DE6FBF" w:rsidR="00956536" w:rsidRPr="005F3F94" w:rsidRDefault="005F3F94" w:rsidP="00E373B9">
      <w:pPr>
        <w:rPr>
          <w:ins w:id="223" w:author="Microsoft Office User" w:date="2017-03-13T13:13:00Z"/>
          <w:rFonts w:ascii="Times New Roman" w:hAnsi="Times New Roman" w:cs="Times New Roman"/>
          <w:i/>
          <w:sz w:val="24"/>
          <w:szCs w:val="24"/>
          <w:shd w:val="clear" w:color="auto" w:fill="FFFFFF"/>
          <w:rPrChange w:id="224" w:author="Microsoft Office User" w:date="2017-03-13T13:53:00Z">
            <w:rPr>
              <w:ins w:id="225" w:author="Microsoft Office User" w:date="2017-03-13T13:13:00Z"/>
              <w:rFonts w:ascii="Times New Roman" w:hAnsi="Times New Roman" w:cs="Times New Roman"/>
              <w:b/>
              <w:sz w:val="24"/>
              <w:szCs w:val="24"/>
              <w:shd w:val="clear" w:color="auto" w:fill="FFFFFF"/>
            </w:rPr>
          </w:rPrChange>
        </w:rPr>
      </w:pPr>
      <w:ins w:id="226" w:author="Microsoft Office User" w:date="2017-03-13T13:57:00Z">
        <w:r>
          <w:rPr>
            <w:rFonts w:ascii="Times New Roman" w:hAnsi="Times New Roman" w:cs="Times New Roman"/>
            <w:i/>
            <w:sz w:val="24"/>
            <w:szCs w:val="24"/>
            <w:shd w:val="clear" w:color="auto" w:fill="FFFFFF"/>
          </w:rPr>
          <w:t>Stakeholders Affected by</w:t>
        </w:r>
      </w:ins>
      <w:ins w:id="227" w:author="Microsoft Office User" w:date="2017-03-13T13:55:00Z">
        <w:r>
          <w:rPr>
            <w:rFonts w:ascii="Times New Roman" w:hAnsi="Times New Roman" w:cs="Times New Roman"/>
            <w:i/>
            <w:sz w:val="24"/>
            <w:szCs w:val="24"/>
            <w:shd w:val="clear" w:color="auto" w:fill="FFFFFF"/>
          </w:rPr>
          <w:t xml:space="preserve"> </w:t>
        </w:r>
      </w:ins>
      <w:ins w:id="228" w:author="Microsoft Office User" w:date="2017-03-13T13:54:00Z">
        <w:r>
          <w:rPr>
            <w:rFonts w:ascii="Times New Roman" w:hAnsi="Times New Roman" w:cs="Times New Roman"/>
            <w:i/>
            <w:sz w:val="24"/>
            <w:szCs w:val="24"/>
            <w:shd w:val="clear" w:color="auto" w:fill="FFFFFF"/>
          </w:rPr>
          <w:t>Copy-and-paste</w:t>
        </w:r>
      </w:ins>
    </w:p>
    <w:p w14:paraId="23C8408A" w14:textId="30405363" w:rsidR="00956536" w:rsidRPr="00F81F53" w:rsidRDefault="00956536" w:rsidP="00956536">
      <w:pPr>
        <w:ind w:firstLine="720"/>
        <w:rPr>
          <w:ins w:id="229" w:author="Microsoft Office User" w:date="2017-03-13T13:13:00Z"/>
          <w:rFonts w:ascii="Times New Roman" w:hAnsi="Times New Roman" w:cs="Times New Roman"/>
          <w:sz w:val="24"/>
          <w:szCs w:val="24"/>
          <w:shd w:val="clear" w:color="auto" w:fill="FFFFFF"/>
        </w:rPr>
      </w:pPr>
      <w:ins w:id="230" w:author="Microsoft Office User" w:date="2017-03-13T13:13:00Z">
        <w:r w:rsidRPr="00F81F53">
          <w:rPr>
            <w:rFonts w:ascii="Times New Roman" w:hAnsi="Times New Roman" w:cs="Times New Roman"/>
            <w:sz w:val="24"/>
            <w:szCs w:val="24"/>
            <w:shd w:val="clear" w:color="auto" w:fill="FFFFFF"/>
          </w:rPr>
          <w:t xml:space="preserve">The premise behind the EMR is the conformity of the patient record to a national standard and </w:t>
        </w:r>
        <w:r w:rsidRPr="007C02C4">
          <w:rPr>
            <w:rFonts w:ascii="Times New Roman" w:hAnsi="Times New Roman" w:cs="Times New Roman"/>
            <w:sz w:val="24"/>
            <w:szCs w:val="24"/>
            <w:shd w:val="clear" w:color="auto" w:fill="FFFFFF"/>
          </w:rPr>
          <w:t>thus interoperability not only between various specialties and healthcare facilities but also within a single practice. As a work</w:t>
        </w:r>
      </w:ins>
      <w:ins w:id="231" w:author="Microsoft Office User" w:date="2017-03-13T13:32:00Z">
        <w:r w:rsidR="00023A40">
          <w:rPr>
            <w:rFonts w:ascii="Times New Roman" w:hAnsi="Times New Roman" w:cs="Times New Roman"/>
            <w:sz w:val="24"/>
            <w:szCs w:val="24"/>
            <w:shd w:val="clear" w:color="auto" w:fill="FFFFFF"/>
          </w:rPr>
          <w:t>-</w:t>
        </w:r>
      </w:ins>
      <w:ins w:id="232" w:author="Microsoft Office User" w:date="2017-03-13T13:13:00Z">
        <w:r w:rsidRPr="007C02C4">
          <w:rPr>
            <w:rFonts w:ascii="Times New Roman" w:hAnsi="Times New Roman" w:cs="Times New Roman"/>
            <w:sz w:val="24"/>
            <w:szCs w:val="24"/>
            <w:shd w:val="clear" w:color="auto" w:fill="FFFFFF"/>
          </w:rPr>
          <w:t>around for redundancies in this process, many physicians chose to copy-and-paste notes, use “self-populating” box checking software, “copy forwarding” in new blank notes, and “macros” or input templates that automatically input patient data from previous encounters</w:t>
        </w:r>
        <w:r w:rsidRPr="007C02C4">
          <w:rPr>
            <w:rStyle w:val="FootnoteReference"/>
            <w:rFonts w:ascii="Times New Roman" w:hAnsi="Times New Roman" w:cs="Times New Roman"/>
            <w:sz w:val="24"/>
            <w:szCs w:val="24"/>
            <w:shd w:val="clear" w:color="auto" w:fill="FFFFFF"/>
          </w:rPr>
          <w:footnoteReference w:id="9"/>
        </w:r>
        <w:r w:rsidRPr="007C02C4">
          <w:rPr>
            <w:rFonts w:ascii="Times New Roman" w:hAnsi="Times New Roman" w:cs="Times New Roman"/>
            <w:sz w:val="24"/>
            <w:szCs w:val="24"/>
            <w:shd w:val="clear" w:color="auto" w:fill="FFFFFF"/>
          </w:rPr>
          <w:t>. One study has estimated that over 50% of EMR notes are actually copy-pasted</w:t>
        </w:r>
        <w:r w:rsidRPr="007C02C4">
          <w:rPr>
            <w:rStyle w:val="FootnoteReference"/>
            <w:rFonts w:ascii="Times New Roman" w:hAnsi="Times New Roman" w:cs="Times New Roman"/>
            <w:sz w:val="24"/>
            <w:szCs w:val="24"/>
            <w:shd w:val="clear" w:color="auto" w:fill="FFFFFF"/>
          </w:rPr>
          <w:footnoteReference w:id="10"/>
        </w:r>
        <w:r w:rsidRPr="007C02C4">
          <w:rPr>
            <w:rStyle w:val="FootnoteReference"/>
            <w:rFonts w:ascii="Times New Roman" w:hAnsi="Times New Roman" w:cs="Times New Roman"/>
            <w:sz w:val="24"/>
            <w:szCs w:val="24"/>
            <w:shd w:val="clear" w:color="auto" w:fill="FFFFFF"/>
          </w:rPr>
          <w:footnoteReference w:id="11"/>
        </w:r>
        <w:r w:rsidRPr="007C02C4">
          <w:rPr>
            <w:rFonts w:ascii="Times New Roman" w:hAnsi="Times New Roman" w:cs="Times New Roman"/>
            <w:sz w:val="24"/>
            <w:szCs w:val="24"/>
            <w:shd w:val="clear" w:color="auto" w:fill="FFFFFF"/>
          </w:rPr>
          <w:t>. Another study found that 84% of</w:t>
        </w:r>
        <w:r w:rsidRPr="00F81F53">
          <w:rPr>
            <w:rFonts w:ascii="Times New Roman" w:hAnsi="Times New Roman" w:cs="Times New Roman"/>
            <w:sz w:val="24"/>
            <w:szCs w:val="24"/>
            <w:shd w:val="clear" w:color="auto" w:fill="FFFFFF"/>
          </w:rPr>
          <w:t xml:space="preserve"> residents’ notes and 72% of attending physicians’ notes had at least 20% “cloned documentation”</w:t>
        </w:r>
        <w:r w:rsidRPr="00F81F53">
          <w:rPr>
            <w:rStyle w:val="FootnoteReference"/>
            <w:rFonts w:ascii="Times New Roman" w:hAnsi="Times New Roman" w:cs="Times New Roman"/>
            <w:sz w:val="24"/>
            <w:szCs w:val="24"/>
            <w:shd w:val="clear" w:color="auto" w:fill="FFFFFF"/>
          </w:rPr>
          <w:footnoteReference w:id="12"/>
        </w:r>
        <w:r w:rsidRPr="00F81F53">
          <w:rPr>
            <w:rFonts w:ascii="Times New Roman" w:hAnsi="Times New Roman" w:cs="Times New Roman"/>
            <w:sz w:val="24"/>
            <w:szCs w:val="24"/>
            <w:shd w:val="clear" w:color="auto" w:fill="FFFFFF"/>
          </w:rPr>
          <w:t>.</w:t>
        </w:r>
      </w:ins>
      <w:ins w:id="241" w:author="Microsoft Office User" w:date="2017-03-13T13:42:00Z">
        <w:r w:rsidR="00D3486E">
          <w:rPr>
            <w:rFonts w:ascii="Times New Roman" w:hAnsi="Times New Roman" w:cs="Times New Roman"/>
            <w:sz w:val="24"/>
            <w:szCs w:val="24"/>
            <w:shd w:val="clear" w:color="auto" w:fill="FFFFFF"/>
          </w:rPr>
          <w:t xml:space="preserve"> The practice of copy-and-pasting by providers within the EMR raises the risk of increased patient harm. </w:t>
        </w:r>
      </w:ins>
      <w:ins w:id="242" w:author="Microsoft Office User" w:date="2017-03-13T13:13:00Z">
        <w:r>
          <w:rPr>
            <w:rFonts w:ascii="Times New Roman" w:hAnsi="Times New Roman" w:cs="Times New Roman"/>
            <w:sz w:val="24"/>
            <w:szCs w:val="24"/>
            <w:shd w:val="clear" w:color="auto" w:fill="FFFFFF"/>
          </w:rPr>
          <w:t xml:space="preserve"> </w:t>
        </w:r>
      </w:ins>
      <w:ins w:id="243" w:author="Microsoft Office User" w:date="2017-03-13T13:42:00Z">
        <w:r w:rsidR="00D3486E">
          <w:rPr>
            <w:rFonts w:ascii="Times New Roman" w:hAnsi="Times New Roman" w:cs="Times New Roman"/>
            <w:sz w:val="24"/>
            <w:szCs w:val="24"/>
            <w:shd w:val="clear" w:color="auto" w:fill="FFFFFF"/>
          </w:rPr>
          <w:t>For example</w:t>
        </w:r>
        <w:r w:rsidR="00D3486E" w:rsidRPr="00F81F53">
          <w:rPr>
            <w:rFonts w:ascii="Times New Roman" w:hAnsi="Times New Roman" w:cs="Times New Roman"/>
            <w:sz w:val="24"/>
            <w:szCs w:val="24"/>
            <w:shd w:val="clear" w:color="auto" w:fill="FFFFFF"/>
          </w:rPr>
          <w:t>, patients may not be getting a t</w:t>
        </w:r>
        <w:r w:rsidR="00D3486E">
          <w:rPr>
            <w:rFonts w:ascii="Times New Roman" w:hAnsi="Times New Roman" w:cs="Times New Roman"/>
            <w:sz w:val="24"/>
            <w:szCs w:val="24"/>
            <w:shd w:val="clear" w:color="auto" w:fill="FFFFFF"/>
          </w:rPr>
          <w:t>horoug</w:t>
        </w:r>
        <w:r w:rsidR="00D3486E" w:rsidRPr="00F81F53">
          <w:rPr>
            <w:rFonts w:ascii="Times New Roman" w:hAnsi="Times New Roman" w:cs="Times New Roman"/>
            <w:sz w:val="24"/>
            <w:szCs w:val="24"/>
            <w:shd w:val="clear" w:color="auto" w:fill="FFFFFF"/>
          </w:rPr>
          <w:t xml:space="preserve">h line of questioning necessary for quality care if the provider decides to </w:t>
        </w:r>
        <w:r w:rsidR="00D3486E">
          <w:rPr>
            <w:rFonts w:ascii="Times New Roman" w:hAnsi="Times New Roman" w:cs="Times New Roman"/>
            <w:sz w:val="24"/>
            <w:szCs w:val="24"/>
            <w:shd w:val="clear" w:color="auto" w:fill="FFFFFF"/>
          </w:rPr>
          <w:t>copy-and-paste</w:t>
        </w:r>
        <w:r w:rsidR="00D3486E" w:rsidRPr="00F81F53">
          <w:rPr>
            <w:rFonts w:ascii="Times New Roman" w:hAnsi="Times New Roman" w:cs="Times New Roman"/>
            <w:sz w:val="24"/>
            <w:szCs w:val="24"/>
            <w:shd w:val="clear" w:color="auto" w:fill="FFFFFF"/>
          </w:rPr>
          <w:t xml:space="preserve"> medical documentation in lieu </w:t>
        </w:r>
        <w:r w:rsidR="00D3486E">
          <w:rPr>
            <w:rFonts w:ascii="Times New Roman" w:hAnsi="Times New Roman" w:cs="Times New Roman"/>
            <w:sz w:val="24"/>
            <w:szCs w:val="24"/>
            <w:shd w:val="clear" w:color="auto" w:fill="FFFFFF"/>
          </w:rPr>
          <w:t xml:space="preserve">of </w:t>
        </w:r>
        <w:r w:rsidR="00D3486E" w:rsidRPr="00F81F53">
          <w:rPr>
            <w:rFonts w:ascii="Times New Roman" w:hAnsi="Times New Roman" w:cs="Times New Roman"/>
            <w:sz w:val="24"/>
            <w:szCs w:val="24"/>
            <w:shd w:val="clear" w:color="auto" w:fill="FFFFFF"/>
          </w:rPr>
          <w:t>updated status narratives.</w:t>
        </w:r>
      </w:ins>
    </w:p>
    <w:p w14:paraId="2D3F5037" w14:textId="06626B5C" w:rsidR="00D3486E" w:rsidRPr="00F81F53" w:rsidRDefault="00956536" w:rsidP="00D3486E">
      <w:pPr>
        <w:ind w:firstLine="720"/>
        <w:rPr>
          <w:ins w:id="244" w:author="Microsoft Office User" w:date="2017-03-13T13:38:00Z"/>
          <w:rFonts w:ascii="Times New Roman" w:hAnsi="Times New Roman" w:cs="Times New Roman"/>
          <w:sz w:val="24"/>
          <w:szCs w:val="24"/>
          <w:shd w:val="clear" w:color="auto" w:fill="FFFFFF"/>
        </w:rPr>
      </w:pPr>
      <w:ins w:id="245" w:author="Microsoft Office User" w:date="2017-03-13T13:13:00Z">
        <w:r w:rsidRPr="00F81F53">
          <w:rPr>
            <w:rFonts w:ascii="Times New Roman" w:hAnsi="Times New Roman" w:cs="Times New Roman"/>
            <w:sz w:val="24"/>
            <w:szCs w:val="24"/>
            <w:shd w:val="clear" w:color="auto" w:fill="FFFFFF"/>
          </w:rPr>
          <w:t xml:space="preserve">However, beyond a simple leger for the doctor to record notes, the EMR is also a legal document as well as an insurance billing claim.  The medicolegal implications of </w:t>
        </w:r>
        <w:r>
          <w:rPr>
            <w:rFonts w:ascii="Times New Roman" w:hAnsi="Times New Roman" w:cs="Times New Roman"/>
            <w:sz w:val="24"/>
            <w:szCs w:val="24"/>
            <w:shd w:val="clear" w:color="auto" w:fill="FFFFFF"/>
          </w:rPr>
          <w:t>copy-and-pasting</w:t>
        </w:r>
        <w:r w:rsidRPr="00F81F53">
          <w:rPr>
            <w:rFonts w:ascii="Times New Roman" w:hAnsi="Times New Roman" w:cs="Times New Roman"/>
            <w:sz w:val="24"/>
            <w:szCs w:val="24"/>
            <w:shd w:val="clear" w:color="auto" w:fill="FFFFFF"/>
          </w:rPr>
          <w:t xml:space="preserve"> in documentation of clinical findings in patient notes have become a major area of contention.</w:t>
        </w:r>
      </w:ins>
      <w:ins w:id="246" w:author="Microsoft Office User" w:date="2017-03-13T13:39:00Z">
        <w:r w:rsidR="00D3486E">
          <w:rPr>
            <w:rFonts w:ascii="Times New Roman" w:hAnsi="Times New Roman" w:cs="Times New Roman"/>
            <w:sz w:val="24"/>
            <w:szCs w:val="24"/>
            <w:shd w:val="clear" w:color="auto" w:fill="FFFFFF"/>
          </w:rPr>
          <w:t xml:space="preserve"> Copy-and-pasting</w:t>
        </w:r>
        <w:r w:rsidR="00D3486E" w:rsidRPr="00F81F53">
          <w:rPr>
            <w:rFonts w:ascii="Times New Roman" w:hAnsi="Times New Roman" w:cs="Times New Roman"/>
            <w:sz w:val="24"/>
            <w:szCs w:val="24"/>
            <w:shd w:val="clear" w:color="auto" w:fill="FFFFFF"/>
          </w:rPr>
          <w:t xml:space="preserve"> contributes to the potential for listing a procedure that was not actually performed</w:t>
        </w:r>
        <w:r w:rsidR="00D3486E" w:rsidRPr="00F81F53">
          <w:rPr>
            <w:rStyle w:val="FootnoteReference"/>
            <w:rFonts w:ascii="Times New Roman" w:hAnsi="Times New Roman" w:cs="Times New Roman"/>
            <w:sz w:val="24"/>
            <w:szCs w:val="24"/>
            <w:shd w:val="clear" w:color="auto" w:fill="FFFFFF"/>
          </w:rPr>
          <w:footnoteReference w:id="13"/>
        </w:r>
        <w:r w:rsidR="00D3486E" w:rsidRPr="00F81F53">
          <w:rPr>
            <w:rFonts w:ascii="Times New Roman" w:hAnsi="Times New Roman" w:cs="Times New Roman"/>
            <w:sz w:val="24"/>
            <w:szCs w:val="24"/>
            <w:shd w:val="clear" w:color="auto" w:fill="FFFFFF"/>
          </w:rPr>
          <w:t xml:space="preserve">. </w:t>
        </w:r>
      </w:ins>
      <w:ins w:id="249" w:author="Microsoft Office User" w:date="2017-03-13T13:38:00Z">
        <w:r w:rsidR="00D3486E">
          <w:rPr>
            <w:rFonts w:ascii="Times New Roman" w:hAnsi="Times New Roman" w:cs="Times New Roman"/>
            <w:sz w:val="24"/>
            <w:szCs w:val="24"/>
            <w:shd w:val="clear" w:color="auto" w:fill="FFFFFF"/>
          </w:rPr>
          <w:t xml:space="preserve"> In fact</w:t>
        </w:r>
        <w:r w:rsidR="00D3486E" w:rsidRPr="00F81F53">
          <w:rPr>
            <w:rFonts w:ascii="Times New Roman" w:hAnsi="Times New Roman" w:cs="Times New Roman"/>
            <w:sz w:val="24"/>
            <w:szCs w:val="24"/>
            <w:shd w:val="clear" w:color="auto" w:fill="FFFFFF"/>
          </w:rPr>
          <w:t>, “patterns of over</w:t>
        </w:r>
        <w:r w:rsidR="00D3486E">
          <w:rPr>
            <w:rFonts w:ascii="Times New Roman" w:hAnsi="Times New Roman" w:cs="Times New Roman"/>
            <w:sz w:val="24"/>
            <w:szCs w:val="24"/>
            <w:shd w:val="clear" w:color="auto" w:fill="FFFFFF"/>
          </w:rPr>
          <w:t>-</w:t>
        </w:r>
        <w:r w:rsidR="00D3486E" w:rsidRPr="00F81F53">
          <w:rPr>
            <w:rFonts w:ascii="Times New Roman" w:hAnsi="Times New Roman" w:cs="Times New Roman"/>
            <w:sz w:val="24"/>
            <w:szCs w:val="24"/>
            <w:shd w:val="clear" w:color="auto" w:fill="FFFFFF"/>
          </w:rPr>
          <w:t xml:space="preserve">coding” and reimbursement requests have gone up since the introduction of the EMR. Billing has consequently come under greater scrutiny by insurance companies, </w:t>
        </w:r>
      </w:ins>
      <w:ins w:id="250" w:author="Microsoft Office User" w:date="2017-03-13T13:43:00Z">
        <w:r w:rsidR="00D3486E">
          <w:rPr>
            <w:rFonts w:ascii="Times New Roman" w:hAnsi="Times New Roman" w:cs="Times New Roman"/>
            <w:sz w:val="24"/>
            <w:szCs w:val="24"/>
            <w:shd w:val="clear" w:color="auto" w:fill="FFFFFF"/>
          </w:rPr>
          <w:t>Medicare</w:t>
        </w:r>
      </w:ins>
      <w:ins w:id="251" w:author="Microsoft Office User" w:date="2017-03-13T13:38:00Z">
        <w:r w:rsidR="00D3486E" w:rsidRPr="00F81F53">
          <w:rPr>
            <w:rFonts w:ascii="Times New Roman" w:hAnsi="Times New Roman" w:cs="Times New Roman"/>
            <w:sz w:val="24"/>
            <w:szCs w:val="24"/>
            <w:shd w:val="clear" w:color="auto" w:fill="FFFFFF"/>
          </w:rPr>
          <w:t xml:space="preserve"> contractors, as well as state and federal government regulators. </w:t>
        </w:r>
      </w:ins>
    </w:p>
    <w:p w14:paraId="1980D0EA" w14:textId="41C151C7" w:rsidR="0029429B" w:rsidRPr="005F3F94" w:rsidRDefault="0029429B" w:rsidP="00E373B9">
      <w:pPr>
        <w:rPr>
          <w:rFonts w:ascii="Times New Roman" w:hAnsi="Times New Roman" w:cs="Times New Roman"/>
          <w:i/>
          <w:sz w:val="24"/>
          <w:szCs w:val="24"/>
          <w:shd w:val="clear" w:color="auto" w:fill="FFFFFF"/>
          <w:rPrChange w:id="252" w:author="Microsoft Office User" w:date="2017-03-13T13:55:00Z">
            <w:rPr>
              <w:rFonts w:ascii="Times New Roman" w:hAnsi="Times New Roman" w:cs="Times New Roman"/>
              <w:b/>
              <w:sz w:val="24"/>
              <w:szCs w:val="24"/>
              <w:shd w:val="clear" w:color="auto" w:fill="FFFFFF"/>
            </w:rPr>
          </w:rPrChange>
        </w:rPr>
      </w:pPr>
      <w:del w:id="253" w:author="Microsoft Office User" w:date="2017-03-13T13:55:00Z">
        <w:r w:rsidRPr="005F3F94" w:rsidDel="005F3F94">
          <w:rPr>
            <w:rFonts w:ascii="Times New Roman" w:hAnsi="Times New Roman" w:cs="Times New Roman"/>
            <w:i/>
            <w:sz w:val="24"/>
            <w:szCs w:val="24"/>
            <w:shd w:val="clear" w:color="auto" w:fill="FFFFFF"/>
            <w:rPrChange w:id="254" w:author="Microsoft Office User" w:date="2017-03-13T13:55:00Z">
              <w:rPr>
                <w:rFonts w:ascii="Times New Roman" w:hAnsi="Times New Roman" w:cs="Times New Roman"/>
                <w:b/>
                <w:sz w:val="24"/>
                <w:szCs w:val="24"/>
                <w:shd w:val="clear" w:color="auto" w:fill="FFFFFF"/>
              </w:rPr>
            </w:rPrChange>
          </w:rPr>
          <w:delText>Point 1</w:delText>
        </w:r>
      </w:del>
      <w:ins w:id="255" w:author="Microsoft Office User" w:date="2017-03-13T13:55:00Z">
        <w:r w:rsidR="005F3F94">
          <w:rPr>
            <w:rFonts w:ascii="Times New Roman" w:hAnsi="Times New Roman" w:cs="Times New Roman"/>
            <w:i/>
            <w:sz w:val="24"/>
            <w:szCs w:val="24"/>
            <w:shd w:val="clear" w:color="auto" w:fill="FFFFFF"/>
          </w:rPr>
          <w:t>Arguments Against Copy-and-paste</w:t>
        </w:r>
      </w:ins>
    </w:p>
    <w:p w14:paraId="7DDB66D6" w14:textId="0C7218BA" w:rsidR="00275CDB" w:rsidRPr="00F81F53" w:rsidRDefault="00AF3712" w:rsidP="006C455B">
      <w:pPr>
        <w:rPr>
          <w:rFonts w:ascii="Times New Roman" w:hAnsi="Times New Roman" w:cs="Times New Roman"/>
          <w:sz w:val="24"/>
          <w:szCs w:val="24"/>
          <w:shd w:val="clear" w:color="auto" w:fill="FFFFFF"/>
        </w:rPr>
      </w:pPr>
      <w:r w:rsidRPr="00F81F53">
        <w:rPr>
          <w:rFonts w:ascii="Times New Roman" w:hAnsi="Times New Roman" w:cs="Times New Roman"/>
          <w:sz w:val="24"/>
          <w:szCs w:val="24"/>
          <w:shd w:val="clear" w:color="auto" w:fill="FFFFFF"/>
        </w:rPr>
        <w:tab/>
      </w:r>
      <w:del w:id="256" w:author="Microsoft Office User" w:date="2017-03-13T14:00:00Z">
        <w:r w:rsidR="005770C1" w:rsidRPr="00F81F53" w:rsidDel="00687C0F">
          <w:rPr>
            <w:rFonts w:ascii="Times New Roman" w:hAnsi="Times New Roman" w:cs="Times New Roman"/>
            <w:sz w:val="24"/>
            <w:szCs w:val="24"/>
            <w:shd w:val="clear" w:color="auto" w:fill="FFFFFF"/>
          </w:rPr>
          <w:delText xml:space="preserve">It has been found that 60-99% of </w:delText>
        </w:r>
        <w:r w:rsidR="000C532F" w:rsidRPr="00F81F53" w:rsidDel="00687C0F">
          <w:rPr>
            <w:rFonts w:ascii="Times New Roman" w:hAnsi="Times New Roman" w:cs="Times New Roman"/>
            <w:sz w:val="24"/>
            <w:szCs w:val="24"/>
            <w:shd w:val="clear" w:color="auto" w:fill="FFFFFF"/>
          </w:rPr>
          <w:delText>physicians</w:delText>
        </w:r>
        <w:r w:rsidR="005770C1" w:rsidRPr="00F81F53" w:rsidDel="00687C0F">
          <w:rPr>
            <w:rFonts w:ascii="Times New Roman" w:hAnsi="Times New Roman" w:cs="Times New Roman"/>
            <w:sz w:val="24"/>
            <w:szCs w:val="24"/>
            <w:shd w:val="clear" w:color="auto" w:fill="FFFFFF"/>
          </w:rPr>
          <w:delText xml:space="preserve"> use </w:delText>
        </w:r>
        <w:r w:rsidR="00B15B40" w:rsidDel="00687C0F">
          <w:rPr>
            <w:rFonts w:ascii="Times New Roman" w:hAnsi="Times New Roman" w:cs="Times New Roman"/>
            <w:sz w:val="24"/>
            <w:szCs w:val="24"/>
            <w:shd w:val="clear" w:color="auto" w:fill="FFFFFF"/>
          </w:rPr>
          <w:delText>copy-and-paste</w:delText>
        </w:r>
        <w:r w:rsidR="005770C1" w:rsidRPr="00F81F53" w:rsidDel="00687C0F">
          <w:rPr>
            <w:rFonts w:ascii="Times New Roman" w:hAnsi="Times New Roman" w:cs="Times New Roman"/>
            <w:sz w:val="24"/>
            <w:szCs w:val="24"/>
            <w:shd w:val="clear" w:color="auto" w:fill="FFFFFF"/>
          </w:rPr>
          <w:delText xml:space="preserve"> their practice</w:delText>
        </w:r>
        <w:r w:rsidR="005770C1" w:rsidRPr="00F81F53" w:rsidDel="00687C0F">
          <w:rPr>
            <w:rStyle w:val="FootnoteReference"/>
            <w:rFonts w:ascii="Times New Roman" w:hAnsi="Times New Roman" w:cs="Times New Roman"/>
            <w:sz w:val="24"/>
            <w:szCs w:val="24"/>
            <w:shd w:val="clear" w:color="auto" w:fill="FFFFFF"/>
          </w:rPr>
          <w:footnoteReference w:id="14"/>
        </w:r>
        <w:r w:rsidR="005770C1" w:rsidRPr="00F81F53" w:rsidDel="00687C0F">
          <w:rPr>
            <w:rFonts w:ascii="Times New Roman" w:hAnsi="Times New Roman" w:cs="Times New Roman"/>
            <w:sz w:val="24"/>
            <w:szCs w:val="24"/>
            <w:shd w:val="clear" w:color="auto" w:fill="FFFFFF"/>
          </w:rPr>
          <w:delText xml:space="preserve">. </w:delText>
        </w:r>
        <w:r w:rsidRPr="00F81F53" w:rsidDel="00687C0F">
          <w:rPr>
            <w:rFonts w:ascii="Times New Roman" w:hAnsi="Times New Roman" w:cs="Times New Roman"/>
            <w:sz w:val="24"/>
            <w:szCs w:val="24"/>
            <w:shd w:val="clear" w:color="auto" w:fill="FFFFFF"/>
          </w:rPr>
          <w:delText xml:space="preserve">There are </w:delText>
        </w:r>
      </w:del>
      <w:ins w:id="259" w:author="Microsoft Office User" w:date="2017-03-13T14:00:00Z">
        <w:r w:rsidR="00687C0F">
          <w:rPr>
            <w:rFonts w:ascii="Times New Roman" w:hAnsi="Times New Roman" w:cs="Times New Roman"/>
            <w:sz w:val="24"/>
            <w:szCs w:val="24"/>
            <w:shd w:val="clear" w:color="auto" w:fill="FFFFFF"/>
          </w:rPr>
          <w:t>Justifiable</w:t>
        </w:r>
      </w:ins>
      <w:del w:id="260" w:author="Microsoft Office User" w:date="2017-03-13T14:00:00Z">
        <w:r w:rsidRPr="00F81F53" w:rsidDel="00687C0F">
          <w:rPr>
            <w:rFonts w:ascii="Times New Roman" w:hAnsi="Times New Roman" w:cs="Times New Roman"/>
            <w:sz w:val="24"/>
            <w:szCs w:val="24"/>
            <w:shd w:val="clear" w:color="auto" w:fill="FFFFFF"/>
          </w:rPr>
          <w:delText>numerous justifiable</w:delText>
        </w:r>
      </w:del>
      <w:r w:rsidRPr="00F81F53">
        <w:rPr>
          <w:rFonts w:ascii="Times New Roman" w:hAnsi="Times New Roman" w:cs="Times New Roman"/>
          <w:sz w:val="24"/>
          <w:szCs w:val="24"/>
          <w:shd w:val="clear" w:color="auto" w:fill="FFFFFF"/>
        </w:rPr>
        <w:t xml:space="preserve"> legal and ethical concerns involved with </w:t>
      </w:r>
      <w:r w:rsidR="00B15B40">
        <w:rPr>
          <w:rFonts w:ascii="Times New Roman" w:hAnsi="Times New Roman" w:cs="Times New Roman"/>
          <w:sz w:val="24"/>
          <w:szCs w:val="24"/>
          <w:shd w:val="clear" w:color="auto" w:fill="FFFFFF"/>
        </w:rPr>
        <w:t>copy-and-paste</w:t>
      </w:r>
      <w:r w:rsidRPr="00F81F53">
        <w:rPr>
          <w:rFonts w:ascii="Times New Roman" w:hAnsi="Times New Roman" w:cs="Times New Roman"/>
          <w:sz w:val="24"/>
          <w:szCs w:val="24"/>
          <w:shd w:val="clear" w:color="auto" w:fill="FFFFFF"/>
        </w:rPr>
        <w:t xml:space="preserve"> behavior</w:t>
      </w:r>
      <w:r w:rsidR="005770C1" w:rsidRPr="00F81F53">
        <w:rPr>
          <w:rFonts w:ascii="Times New Roman" w:hAnsi="Times New Roman" w:cs="Times New Roman"/>
          <w:sz w:val="24"/>
          <w:szCs w:val="24"/>
          <w:shd w:val="clear" w:color="auto" w:fill="FFFFFF"/>
        </w:rPr>
        <w:t xml:space="preserve"> </w:t>
      </w:r>
      <w:del w:id="261" w:author="Microsoft Office User" w:date="2017-03-13T14:00:00Z">
        <w:r w:rsidR="005770C1" w:rsidRPr="00F81F53" w:rsidDel="00687C0F">
          <w:rPr>
            <w:rFonts w:ascii="Times New Roman" w:hAnsi="Times New Roman" w:cs="Times New Roman"/>
            <w:sz w:val="24"/>
            <w:szCs w:val="24"/>
            <w:shd w:val="clear" w:color="auto" w:fill="FFFFFF"/>
          </w:rPr>
          <w:delText xml:space="preserve">including </w:delText>
        </w:r>
      </w:del>
      <w:ins w:id="262" w:author="Microsoft Office User" w:date="2017-03-13T14:00:00Z">
        <w:r w:rsidR="00687C0F" w:rsidRPr="00F81F53">
          <w:rPr>
            <w:rFonts w:ascii="Times New Roman" w:hAnsi="Times New Roman" w:cs="Times New Roman"/>
            <w:sz w:val="24"/>
            <w:szCs w:val="24"/>
            <w:shd w:val="clear" w:color="auto" w:fill="FFFFFF"/>
          </w:rPr>
          <w:t>includ</w:t>
        </w:r>
        <w:r w:rsidR="00687C0F">
          <w:rPr>
            <w:rFonts w:ascii="Times New Roman" w:hAnsi="Times New Roman" w:cs="Times New Roman"/>
            <w:sz w:val="24"/>
            <w:szCs w:val="24"/>
            <w:shd w:val="clear" w:color="auto" w:fill="FFFFFF"/>
          </w:rPr>
          <w:t>e</w:t>
        </w:r>
        <w:r w:rsidR="00687C0F" w:rsidRPr="00F81F53">
          <w:rPr>
            <w:rFonts w:ascii="Times New Roman" w:hAnsi="Times New Roman" w:cs="Times New Roman"/>
            <w:sz w:val="24"/>
            <w:szCs w:val="24"/>
            <w:shd w:val="clear" w:color="auto" w:fill="FFFFFF"/>
          </w:rPr>
          <w:t xml:space="preserve"> </w:t>
        </w:r>
      </w:ins>
      <w:r w:rsidR="005770C1" w:rsidRPr="00F81F53">
        <w:rPr>
          <w:rFonts w:ascii="Times New Roman" w:hAnsi="Times New Roman" w:cs="Times New Roman"/>
          <w:sz w:val="24"/>
          <w:szCs w:val="24"/>
          <w:shd w:val="clear" w:color="auto" w:fill="FFFFFF"/>
        </w:rPr>
        <w:t>missed diagnosis, note bloat, continuation of erroneous data, pasting into the wrong patient chart, and other inconsistencies</w:t>
      </w:r>
      <w:r w:rsidRPr="00F81F53">
        <w:rPr>
          <w:rFonts w:ascii="Times New Roman" w:hAnsi="Times New Roman" w:cs="Times New Roman"/>
          <w:sz w:val="24"/>
          <w:szCs w:val="24"/>
          <w:shd w:val="clear" w:color="auto" w:fill="FFFFFF"/>
        </w:rPr>
        <w:t xml:space="preserve">. </w:t>
      </w:r>
      <w:ins w:id="263" w:author="Microsoft Office User" w:date="2017-03-13T14:08:00Z">
        <w:r w:rsidR="00687C0F">
          <w:rPr>
            <w:rFonts w:ascii="Times New Roman" w:hAnsi="Times New Roman" w:cs="Times New Roman"/>
            <w:sz w:val="24"/>
            <w:szCs w:val="24"/>
            <w:shd w:val="clear" w:color="auto" w:fill="FFFFFF"/>
          </w:rPr>
          <w:t xml:space="preserve">Furthermore, </w:t>
        </w:r>
      </w:ins>
      <w:del w:id="264" w:author="Microsoft Office User" w:date="2017-03-13T14:01:00Z">
        <w:r w:rsidR="00275CDB" w:rsidRPr="00F81F53" w:rsidDel="00687C0F">
          <w:rPr>
            <w:rFonts w:ascii="Times New Roman" w:hAnsi="Times New Roman" w:cs="Times New Roman"/>
            <w:sz w:val="24"/>
            <w:szCs w:val="24"/>
            <w:shd w:val="clear" w:color="auto" w:fill="FFFFFF"/>
          </w:rPr>
          <w:delText>Due the architecture of the new EMR and the</w:delText>
        </w:r>
      </w:del>
      <w:ins w:id="265" w:author="Microsoft Office User" w:date="2017-03-13T14:08:00Z">
        <w:r w:rsidR="00687C0F">
          <w:rPr>
            <w:rFonts w:ascii="Times New Roman" w:hAnsi="Times New Roman" w:cs="Times New Roman"/>
            <w:sz w:val="24"/>
            <w:szCs w:val="24"/>
            <w:shd w:val="clear" w:color="auto" w:fill="FFFFFF"/>
          </w:rPr>
          <w:t>t</w:t>
        </w:r>
      </w:ins>
      <w:ins w:id="266" w:author="Microsoft Office User" w:date="2017-03-13T14:01:00Z">
        <w:r w:rsidR="00687C0F">
          <w:rPr>
            <w:rFonts w:ascii="Times New Roman" w:hAnsi="Times New Roman" w:cs="Times New Roman"/>
            <w:sz w:val="24"/>
            <w:szCs w:val="24"/>
            <w:shd w:val="clear" w:color="auto" w:fill="FFFFFF"/>
          </w:rPr>
          <w:t>he</w:t>
        </w:r>
      </w:ins>
      <w:r w:rsidR="00275CDB" w:rsidRPr="00F81F53">
        <w:rPr>
          <w:rFonts w:ascii="Times New Roman" w:hAnsi="Times New Roman" w:cs="Times New Roman"/>
          <w:sz w:val="24"/>
          <w:szCs w:val="24"/>
          <w:shd w:val="clear" w:color="auto" w:fill="FFFFFF"/>
        </w:rPr>
        <w:t xml:space="preserve"> </w:t>
      </w:r>
      <w:del w:id="267" w:author="Microsoft Office User" w:date="2017-03-13T14:01:00Z">
        <w:r w:rsidR="00275CDB" w:rsidRPr="00F81F53" w:rsidDel="00687C0F">
          <w:rPr>
            <w:rFonts w:ascii="Times New Roman" w:hAnsi="Times New Roman" w:cs="Times New Roman"/>
            <w:sz w:val="24"/>
            <w:szCs w:val="24"/>
            <w:shd w:val="clear" w:color="auto" w:fill="FFFFFF"/>
          </w:rPr>
          <w:delText>intuitiveness of</w:delText>
        </w:r>
      </w:del>
      <w:ins w:id="268" w:author="Microsoft Office User" w:date="2017-03-13T14:01:00Z">
        <w:r w:rsidR="00687C0F">
          <w:rPr>
            <w:rFonts w:ascii="Times New Roman" w:hAnsi="Times New Roman" w:cs="Times New Roman"/>
            <w:sz w:val="24"/>
            <w:szCs w:val="24"/>
            <w:shd w:val="clear" w:color="auto" w:fill="FFFFFF"/>
          </w:rPr>
          <w:t>use of</w:t>
        </w:r>
      </w:ins>
      <w:r w:rsidR="00275CDB" w:rsidRPr="00F81F53">
        <w:rPr>
          <w:rFonts w:ascii="Times New Roman" w:hAnsi="Times New Roman" w:cs="Times New Roman"/>
          <w:sz w:val="24"/>
          <w:szCs w:val="24"/>
          <w:shd w:val="clear" w:color="auto" w:fill="FFFFFF"/>
        </w:rPr>
        <w:t xml:space="preserve"> </w:t>
      </w:r>
      <w:r w:rsidR="00B15B40">
        <w:rPr>
          <w:rFonts w:ascii="Times New Roman" w:hAnsi="Times New Roman" w:cs="Times New Roman"/>
          <w:sz w:val="24"/>
          <w:szCs w:val="24"/>
          <w:shd w:val="clear" w:color="auto" w:fill="FFFFFF"/>
        </w:rPr>
        <w:t>copy-and-</w:t>
      </w:r>
      <w:del w:id="269" w:author="Microsoft Office User" w:date="2017-03-13T14:01:00Z">
        <w:r w:rsidR="00B15B40" w:rsidDel="00687C0F">
          <w:rPr>
            <w:rFonts w:ascii="Times New Roman" w:hAnsi="Times New Roman" w:cs="Times New Roman"/>
            <w:sz w:val="24"/>
            <w:szCs w:val="24"/>
            <w:shd w:val="clear" w:color="auto" w:fill="FFFFFF"/>
          </w:rPr>
          <w:delText>pasting</w:delText>
        </w:r>
        <w:r w:rsidR="00275CDB" w:rsidRPr="00F81F53" w:rsidDel="00687C0F">
          <w:rPr>
            <w:rFonts w:ascii="Times New Roman" w:hAnsi="Times New Roman" w:cs="Times New Roman"/>
            <w:sz w:val="24"/>
            <w:szCs w:val="24"/>
            <w:shd w:val="clear" w:color="auto" w:fill="FFFFFF"/>
          </w:rPr>
          <w:delText xml:space="preserve"> </w:delText>
        </w:r>
      </w:del>
      <w:ins w:id="270" w:author="Microsoft Office User" w:date="2017-03-13T14:01:00Z">
        <w:r w:rsidR="00687C0F">
          <w:rPr>
            <w:rFonts w:ascii="Times New Roman" w:hAnsi="Times New Roman" w:cs="Times New Roman"/>
            <w:sz w:val="24"/>
            <w:szCs w:val="24"/>
            <w:shd w:val="clear" w:color="auto" w:fill="FFFFFF"/>
          </w:rPr>
          <w:t>paste</w:t>
        </w:r>
        <w:r w:rsidR="00687C0F" w:rsidRPr="00F81F53">
          <w:rPr>
            <w:rFonts w:ascii="Times New Roman" w:hAnsi="Times New Roman" w:cs="Times New Roman"/>
            <w:sz w:val="24"/>
            <w:szCs w:val="24"/>
            <w:shd w:val="clear" w:color="auto" w:fill="FFFFFF"/>
          </w:rPr>
          <w:t xml:space="preserve"> </w:t>
        </w:r>
        <w:r w:rsidR="00687C0F">
          <w:rPr>
            <w:rFonts w:ascii="Times New Roman" w:hAnsi="Times New Roman" w:cs="Times New Roman"/>
            <w:sz w:val="24"/>
            <w:szCs w:val="24"/>
            <w:shd w:val="clear" w:color="auto" w:fill="FFFFFF"/>
          </w:rPr>
          <w:t xml:space="preserve">by providers </w:t>
        </w:r>
      </w:ins>
      <w:r w:rsidR="00275CDB" w:rsidRPr="00F81F53">
        <w:rPr>
          <w:rFonts w:ascii="Times New Roman" w:hAnsi="Times New Roman" w:cs="Times New Roman"/>
          <w:sz w:val="24"/>
          <w:szCs w:val="24"/>
          <w:shd w:val="clear" w:color="auto" w:fill="FFFFFF"/>
        </w:rPr>
        <w:t xml:space="preserve">to meet </w:t>
      </w:r>
      <w:del w:id="271" w:author="Microsoft Office User" w:date="2017-03-13T14:01:00Z">
        <w:r w:rsidR="00275CDB" w:rsidRPr="00F81F53" w:rsidDel="00687C0F">
          <w:rPr>
            <w:rFonts w:ascii="Times New Roman" w:hAnsi="Times New Roman" w:cs="Times New Roman"/>
            <w:sz w:val="24"/>
            <w:szCs w:val="24"/>
            <w:shd w:val="clear" w:color="auto" w:fill="FFFFFF"/>
          </w:rPr>
          <w:delText xml:space="preserve">these </w:delText>
        </w:r>
      </w:del>
      <w:ins w:id="272" w:author="Microsoft Office User" w:date="2017-03-13T14:01:00Z">
        <w:r w:rsidR="00687C0F">
          <w:rPr>
            <w:rFonts w:ascii="Times New Roman" w:hAnsi="Times New Roman" w:cs="Times New Roman"/>
            <w:sz w:val="24"/>
            <w:szCs w:val="24"/>
            <w:shd w:val="clear" w:color="auto" w:fill="FFFFFF"/>
          </w:rPr>
          <w:t>documentation</w:t>
        </w:r>
        <w:r w:rsidR="00687C0F" w:rsidRPr="00F81F53">
          <w:rPr>
            <w:rFonts w:ascii="Times New Roman" w:hAnsi="Times New Roman" w:cs="Times New Roman"/>
            <w:sz w:val="24"/>
            <w:szCs w:val="24"/>
            <w:shd w:val="clear" w:color="auto" w:fill="FFFFFF"/>
          </w:rPr>
          <w:t xml:space="preserve"> </w:t>
        </w:r>
      </w:ins>
      <w:r w:rsidR="00275CDB" w:rsidRPr="00F81F53">
        <w:rPr>
          <w:rFonts w:ascii="Times New Roman" w:hAnsi="Times New Roman" w:cs="Times New Roman"/>
          <w:sz w:val="24"/>
          <w:szCs w:val="24"/>
          <w:shd w:val="clear" w:color="auto" w:fill="FFFFFF"/>
        </w:rPr>
        <w:t>demands</w:t>
      </w:r>
      <w:ins w:id="273" w:author="Microsoft Office User" w:date="2017-03-13T14:01:00Z">
        <w:r w:rsidR="00687C0F">
          <w:rPr>
            <w:rFonts w:ascii="Times New Roman" w:hAnsi="Times New Roman" w:cs="Times New Roman"/>
            <w:sz w:val="24"/>
            <w:szCs w:val="24"/>
            <w:shd w:val="clear" w:color="auto" w:fill="FFFFFF"/>
          </w:rPr>
          <w:t xml:space="preserve"> within the EMR has led to the </w:t>
        </w:r>
      </w:ins>
      <w:del w:id="274" w:author="Microsoft Office User" w:date="2017-03-13T14:01:00Z">
        <w:r w:rsidR="00275CDB" w:rsidRPr="00F81F53" w:rsidDel="00687C0F">
          <w:rPr>
            <w:rFonts w:ascii="Times New Roman" w:hAnsi="Times New Roman" w:cs="Times New Roman"/>
            <w:sz w:val="24"/>
            <w:szCs w:val="24"/>
            <w:shd w:val="clear" w:color="auto" w:fill="FFFFFF"/>
          </w:rPr>
          <w:delText xml:space="preserve">, an </w:delText>
        </w:r>
      </w:del>
      <w:r w:rsidR="00275CDB" w:rsidRPr="00F81F53">
        <w:rPr>
          <w:rFonts w:ascii="Times New Roman" w:hAnsi="Times New Roman" w:cs="Times New Roman"/>
          <w:sz w:val="24"/>
          <w:szCs w:val="24"/>
          <w:shd w:val="clear" w:color="auto" w:fill="FFFFFF"/>
        </w:rPr>
        <w:t xml:space="preserve">unfortunate </w:t>
      </w:r>
      <w:del w:id="275" w:author="Microsoft Office User" w:date="2017-03-13T14:02:00Z">
        <w:r w:rsidR="00275CDB" w:rsidRPr="00F81F53" w:rsidDel="00687C0F">
          <w:rPr>
            <w:rFonts w:ascii="Times New Roman" w:hAnsi="Times New Roman" w:cs="Times New Roman"/>
            <w:sz w:val="24"/>
            <w:szCs w:val="24"/>
            <w:shd w:val="clear" w:color="auto" w:fill="FFFFFF"/>
          </w:rPr>
          <w:delText xml:space="preserve">consequence is the </w:delText>
        </w:r>
      </w:del>
      <w:r w:rsidR="00275CDB" w:rsidRPr="00F81F53">
        <w:rPr>
          <w:rFonts w:ascii="Times New Roman" w:hAnsi="Times New Roman" w:cs="Times New Roman"/>
          <w:sz w:val="24"/>
          <w:szCs w:val="24"/>
          <w:shd w:val="clear" w:color="auto" w:fill="FFFFFF"/>
        </w:rPr>
        <w:t xml:space="preserve">loss of </w:t>
      </w:r>
      <w:ins w:id="276" w:author="Microsoft Office User" w:date="2017-03-13T14:02:00Z">
        <w:r w:rsidR="00687C0F">
          <w:rPr>
            <w:rFonts w:ascii="Times New Roman" w:hAnsi="Times New Roman" w:cs="Times New Roman"/>
            <w:sz w:val="24"/>
            <w:szCs w:val="24"/>
            <w:shd w:val="clear" w:color="auto" w:fill="FFFFFF"/>
          </w:rPr>
          <w:t xml:space="preserve">the </w:t>
        </w:r>
      </w:ins>
      <w:r w:rsidR="00275CDB" w:rsidRPr="00F81F53">
        <w:rPr>
          <w:rFonts w:ascii="Times New Roman" w:hAnsi="Times New Roman" w:cs="Times New Roman"/>
          <w:sz w:val="24"/>
          <w:szCs w:val="24"/>
          <w:shd w:val="clear" w:color="auto" w:fill="FFFFFF"/>
        </w:rPr>
        <w:t>patient narrative</w:t>
      </w:r>
      <w:r w:rsidR="00275CDB" w:rsidRPr="00F81F53">
        <w:rPr>
          <w:rStyle w:val="FootnoteReference"/>
          <w:rFonts w:ascii="Times New Roman" w:hAnsi="Times New Roman" w:cs="Times New Roman"/>
          <w:sz w:val="24"/>
          <w:szCs w:val="24"/>
          <w:shd w:val="clear" w:color="auto" w:fill="FFFFFF"/>
        </w:rPr>
        <w:footnoteReference w:id="15"/>
      </w:r>
      <w:r w:rsidR="00275CDB" w:rsidRPr="00F81F53">
        <w:rPr>
          <w:rFonts w:ascii="Times New Roman" w:hAnsi="Times New Roman" w:cs="Times New Roman"/>
          <w:sz w:val="24"/>
          <w:szCs w:val="24"/>
          <w:shd w:val="clear" w:color="auto" w:fill="FFFFFF"/>
        </w:rPr>
        <w:t xml:space="preserve">. </w:t>
      </w:r>
      <w:del w:id="277" w:author="Microsoft Office User" w:date="2017-03-13T14:03:00Z">
        <w:r w:rsidR="00275CDB" w:rsidRPr="00F81F53" w:rsidDel="00687C0F">
          <w:rPr>
            <w:rFonts w:ascii="Times New Roman" w:hAnsi="Times New Roman" w:cs="Times New Roman"/>
            <w:sz w:val="24"/>
            <w:szCs w:val="24"/>
            <w:shd w:val="clear" w:color="auto" w:fill="FFFFFF"/>
          </w:rPr>
          <w:delText xml:space="preserve">This is step away from a coherent patient centered approach to medicine. </w:delText>
        </w:r>
      </w:del>
    </w:p>
    <w:p w14:paraId="0ABEEEB5" w14:textId="59D85A89" w:rsidR="00687C0F" w:rsidRPr="00687C0F" w:rsidRDefault="00687C0F" w:rsidP="00074325">
      <w:pPr>
        <w:ind w:firstLine="720"/>
        <w:rPr>
          <w:ins w:id="278" w:author="Microsoft Office User" w:date="2017-03-13T14:04:00Z"/>
          <w:rFonts w:ascii="Times New Roman" w:hAnsi="Times New Roman" w:cs="Times New Roman"/>
          <w:i/>
          <w:sz w:val="24"/>
          <w:szCs w:val="24"/>
          <w:shd w:val="clear" w:color="auto" w:fill="FFFFFF"/>
          <w:rPrChange w:id="279" w:author="Microsoft Office User" w:date="2017-03-13T14:04:00Z">
            <w:rPr>
              <w:ins w:id="280" w:author="Microsoft Office User" w:date="2017-03-13T14:04:00Z"/>
              <w:rFonts w:ascii="Times New Roman" w:hAnsi="Times New Roman" w:cs="Times New Roman"/>
              <w:sz w:val="24"/>
              <w:szCs w:val="24"/>
              <w:shd w:val="clear" w:color="auto" w:fill="FFFFFF"/>
            </w:rPr>
          </w:rPrChange>
        </w:rPr>
      </w:pPr>
      <w:ins w:id="281" w:author="Microsoft Office User" w:date="2017-03-13T14:04:00Z">
        <w:r w:rsidRPr="00687C0F">
          <w:rPr>
            <w:rFonts w:ascii="Times New Roman" w:hAnsi="Times New Roman" w:cs="Times New Roman"/>
            <w:i/>
            <w:sz w:val="24"/>
            <w:szCs w:val="24"/>
            <w:shd w:val="clear" w:color="auto" w:fill="FFFFFF"/>
            <w:rPrChange w:id="282" w:author="Microsoft Office User" w:date="2017-03-13T14:04:00Z">
              <w:rPr>
                <w:rFonts w:ascii="Times New Roman" w:hAnsi="Times New Roman" w:cs="Times New Roman"/>
                <w:sz w:val="24"/>
                <w:szCs w:val="24"/>
                <w:shd w:val="clear" w:color="auto" w:fill="FFFFFF"/>
              </w:rPr>
            </w:rPrChange>
          </w:rPr>
          <w:t>Unsafe Patient Care</w:t>
        </w:r>
      </w:ins>
    </w:p>
    <w:p w14:paraId="75BF7403" w14:textId="393B9FA6" w:rsidR="00687C0F" w:rsidRPr="00D3009B" w:rsidRDefault="006377D8" w:rsidP="00D3009B">
      <w:pPr>
        <w:ind w:firstLine="720"/>
        <w:rPr>
          <w:ins w:id="283" w:author="Microsoft Office User" w:date="2017-03-13T14:10:00Z"/>
          <w:rFonts w:ascii="Times New Roman" w:hAnsi="Times New Roman" w:cs="Times New Roman"/>
          <w:i/>
          <w:sz w:val="24"/>
          <w:szCs w:val="24"/>
          <w:shd w:val="clear" w:color="auto" w:fill="FFFFFF"/>
          <w:rPrChange w:id="284" w:author="Microsoft Office User" w:date="2017-03-13T14:10:00Z">
            <w:rPr>
              <w:ins w:id="285" w:author="Microsoft Office User" w:date="2017-03-13T14:10:00Z"/>
              <w:rFonts w:ascii="Times New Roman" w:hAnsi="Times New Roman" w:cs="Times New Roman"/>
              <w:sz w:val="24"/>
              <w:szCs w:val="24"/>
              <w:shd w:val="clear" w:color="auto" w:fill="FFFFFF"/>
            </w:rPr>
          </w:rPrChange>
        </w:rPr>
      </w:pPr>
      <w:del w:id="286" w:author="Microsoft Office User" w:date="2017-03-13T14:08:00Z">
        <w:r w:rsidRPr="00F81F53" w:rsidDel="00D3009B">
          <w:rPr>
            <w:rFonts w:ascii="Times New Roman" w:hAnsi="Times New Roman" w:cs="Times New Roman"/>
            <w:sz w:val="24"/>
            <w:szCs w:val="24"/>
            <w:shd w:val="clear" w:color="auto" w:fill="FFFFFF"/>
          </w:rPr>
          <w:delText>More imminently, e</w:delText>
        </w:r>
        <w:r w:rsidR="00AF3712" w:rsidRPr="00F81F53" w:rsidDel="00D3009B">
          <w:rPr>
            <w:rFonts w:ascii="Times New Roman" w:hAnsi="Times New Roman" w:cs="Times New Roman"/>
            <w:sz w:val="24"/>
            <w:szCs w:val="24"/>
            <w:shd w:val="clear" w:color="auto" w:fill="FFFFFF"/>
          </w:rPr>
          <w:delText xml:space="preserve">gregious </w:delText>
        </w:r>
        <w:r w:rsidR="00B15B40" w:rsidDel="00D3009B">
          <w:rPr>
            <w:rFonts w:ascii="Times New Roman" w:hAnsi="Times New Roman" w:cs="Times New Roman"/>
            <w:sz w:val="24"/>
            <w:szCs w:val="24"/>
            <w:shd w:val="clear" w:color="auto" w:fill="FFFFFF"/>
          </w:rPr>
          <w:delText>copy-and-paste</w:delText>
        </w:r>
        <w:r w:rsidR="00AF3712" w:rsidRPr="00F81F53" w:rsidDel="00D3009B">
          <w:rPr>
            <w:rFonts w:ascii="Times New Roman" w:hAnsi="Times New Roman" w:cs="Times New Roman"/>
            <w:sz w:val="24"/>
            <w:szCs w:val="24"/>
            <w:shd w:val="clear" w:color="auto" w:fill="FFFFFF"/>
          </w:rPr>
          <w:delText xml:space="preserve"> examples have in some instances led to unsafe patient car</w:delText>
        </w:r>
        <w:r w:rsidR="000C532F" w:rsidRPr="00F81F53" w:rsidDel="00D3009B">
          <w:rPr>
            <w:rFonts w:ascii="Times New Roman" w:hAnsi="Times New Roman" w:cs="Times New Roman"/>
            <w:sz w:val="24"/>
            <w:szCs w:val="24"/>
            <w:shd w:val="clear" w:color="auto" w:fill="FFFFFF"/>
          </w:rPr>
          <w:delText>e. In fact</w:delText>
        </w:r>
      </w:del>
      <w:ins w:id="287" w:author="Microsoft Office User" w:date="2017-03-13T14:08:00Z">
        <w:r w:rsidR="00D3009B">
          <w:rPr>
            <w:rFonts w:ascii="Times New Roman" w:hAnsi="Times New Roman" w:cs="Times New Roman"/>
            <w:sz w:val="24"/>
            <w:szCs w:val="24"/>
            <w:shd w:val="clear" w:color="auto" w:fill="FFFFFF"/>
          </w:rPr>
          <w:t>U</w:t>
        </w:r>
      </w:ins>
      <w:del w:id="288" w:author="Microsoft Office User" w:date="2017-03-13T14:08:00Z">
        <w:r w:rsidR="000C532F" w:rsidRPr="00F81F53" w:rsidDel="00D3009B">
          <w:rPr>
            <w:rFonts w:ascii="Times New Roman" w:hAnsi="Times New Roman" w:cs="Times New Roman"/>
            <w:sz w:val="24"/>
            <w:szCs w:val="24"/>
            <w:shd w:val="clear" w:color="auto" w:fill="FFFFFF"/>
          </w:rPr>
          <w:delText>, u</w:delText>
        </w:r>
      </w:del>
      <w:r w:rsidR="000C532F" w:rsidRPr="00F81F53">
        <w:rPr>
          <w:rFonts w:ascii="Times New Roman" w:hAnsi="Times New Roman" w:cs="Times New Roman"/>
          <w:sz w:val="24"/>
          <w:szCs w:val="24"/>
          <w:shd w:val="clear" w:color="auto" w:fill="FFFFFF"/>
        </w:rPr>
        <w:t>p to 2.6% of errors in one study we</w:t>
      </w:r>
      <w:r w:rsidRPr="00F81F53">
        <w:rPr>
          <w:rFonts w:ascii="Times New Roman" w:hAnsi="Times New Roman" w:cs="Times New Roman"/>
          <w:sz w:val="24"/>
          <w:szCs w:val="24"/>
          <w:shd w:val="clear" w:color="auto" w:fill="FFFFFF"/>
        </w:rPr>
        <w:t>re attributable</w:t>
      </w:r>
      <w:r w:rsidR="000C532F" w:rsidRPr="00F81F53">
        <w:rPr>
          <w:rFonts w:ascii="Times New Roman" w:hAnsi="Times New Roman" w:cs="Times New Roman"/>
          <w:sz w:val="24"/>
          <w:szCs w:val="24"/>
          <w:shd w:val="clear" w:color="auto" w:fill="FFFFFF"/>
        </w:rPr>
        <w:t xml:space="preserve"> to </w:t>
      </w:r>
      <w:ins w:id="289" w:author="Microsoft Office User" w:date="2017-03-13T14:09:00Z">
        <w:r w:rsidR="00D3009B">
          <w:rPr>
            <w:rFonts w:ascii="Times New Roman" w:hAnsi="Times New Roman" w:cs="Times New Roman"/>
            <w:sz w:val="24"/>
            <w:szCs w:val="24"/>
            <w:shd w:val="clear" w:color="auto" w:fill="FFFFFF"/>
          </w:rPr>
          <w:t xml:space="preserve">egregious </w:t>
        </w:r>
      </w:ins>
      <w:r w:rsidR="000C532F" w:rsidRPr="00F81F53">
        <w:rPr>
          <w:rFonts w:ascii="Times New Roman" w:hAnsi="Times New Roman" w:cs="Times New Roman"/>
          <w:sz w:val="24"/>
          <w:szCs w:val="24"/>
          <w:shd w:val="clear" w:color="auto" w:fill="FFFFFF"/>
        </w:rPr>
        <w:t>copy-pasting</w:t>
      </w:r>
      <w:r w:rsidR="000C532F" w:rsidRPr="00F81F53">
        <w:rPr>
          <w:rStyle w:val="FootnoteReference"/>
          <w:rFonts w:ascii="Times New Roman" w:hAnsi="Times New Roman" w:cs="Times New Roman"/>
          <w:sz w:val="24"/>
          <w:szCs w:val="24"/>
          <w:shd w:val="clear" w:color="auto" w:fill="FFFFFF"/>
        </w:rPr>
        <w:footnoteReference w:id="16"/>
      </w:r>
      <w:r w:rsidR="000C532F" w:rsidRPr="00F81F53">
        <w:rPr>
          <w:rFonts w:ascii="Times New Roman" w:hAnsi="Times New Roman" w:cs="Times New Roman"/>
          <w:sz w:val="24"/>
          <w:szCs w:val="24"/>
          <w:shd w:val="clear" w:color="auto" w:fill="FFFFFF"/>
        </w:rPr>
        <w:t xml:space="preserve">. </w:t>
      </w:r>
      <w:r w:rsidR="006C455B" w:rsidRPr="00F81F53">
        <w:rPr>
          <w:rFonts w:ascii="Times New Roman" w:hAnsi="Times New Roman" w:cs="Times New Roman"/>
          <w:sz w:val="24"/>
          <w:szCs w:val="24"/>
          <w:shd w:val="clear" w:color="auto" w:fill="FFFFFF"/>
        </w:rPr>
        <w:t>In one</w:t>
      </w:r>
      <w:r w:rsidR="00624697" w:rsidRPr="00F81F53">
        <w:rPr>
          <w:rFonts w:ascii="Times New Roman" w:hAnsi="Times New Roman" w:cs="Times New Roman"/>
          <w:sz w:val="24"/>
          <w:szCs w:val="24"/>
          <w:shd w:val="clear" w:color="auto" w:fill="FFFFFF"/>
        </w:rPr>
        <w:t xml:space="preserve"> example</w:t>
      </w:r>
      <w:r w:rsidRPr="00F81F53">
        <w:rPr>
          <w:rFonts w:ascii="Times New Roman" w:hAnsi="Times New Roman" w:cs="Times New Roman"/>
          <w:sz w:val="24"/>
          <w:szCs w:val="24"/>
          <w:shd w:val="clear" w:color="auto" w:fill="FFFFFF"/>
        </w:rPr>
        <w:t xml:space="preserve">, </w:t>
      </w:r>
      <w:r w:rsidR="00624697" w:rsidRPr="00F81F53">
        <w:rPr>
          <w:rFonts w:ascii="Times New Roman" w:hAnsi="Times New Roman" w:cs="Times New Roman"/>
          <w:sz w:val="24"/>
          <w:szCs w:val="24"/>
          <w:shd w:val="clear" w:color="auto" w:fill="FFFFFF"/>
        </w:rPr>
        <w:t xml:space="preserve">a patient was diagnosed with atrial </w:t>
      </w:r>
      <w:r w:rsidR="006C455B" w:rsidRPr="00F81F53">
        <w:rPr>
          <w:rFonts w:ascii="Times New Roman" w:hAnsi="Times New Roman" w:cs="Times New Roman"/>
          <w:sz w:val="24"/>
          <w:szCs w:val="24"/>
          <w:shd w:val="clear" w:color="auto" w:fill="FFFFFF"/>
        </w:rPr>
        <w:t>fibrillation</w:t>
      </w:r>
      <w:r w:rsidR="00624697" w:rsidRPr="00F81F53">
        <w:rPr>
          <w:rFonts w:ascii="Times New Roman" w:hAnsi="Times New Roman" w:cs="Times New Roman"/>
          <w:sz w:val="24"/>
          <w:szCs w:val="24"/>
          <w:shd w:val="clear" w:color="auto" w:fill="FFFFFF"/>
        </w:rPr>
        <w:t xml:space="preserve"> by an emergency department and referred back to his primary care physician</w:t>
      </w:r>
      <w:r w:rsidRPr="00F81F53">
        <w:rPr>
          <w:rFonts w:ascii="Times New Roman" w:hAnsi="Times New Roman" w:cs="Times New Roman"/>
          <w:sz w:val="24"/>
          <w:szCs w:val="24"/>
          <w:shd w:val="clear" w:color="auto" w:fill="FFFFFF"/>
        </w:rPr>
        <w:t>,</w:t>
      </w:r>
      <w:r w:rsidR="00B15B40">
        <w:rPr>
          <w:rFonts w:ascii="Times New Roman" w:hAnsi="Times New Roman" w:cs="Times New Roman"/>
          <w:sz w:val="24"/>
          <w:szCs w:val="24"/>
          <w:shd w:val="clear" w:color="auto" w:fill="FFFFFF"/>
        </w:rPr>
        <w:t xml:space="preserve"> who proceeded to copy-and-paste</w:t>
      </w:r>
      <w:r w:rsidRPr="00F81F53">
        <w:rPr>
          <w:rFonts w:ascii="Times New Roman" w:hAnsi="Times New Roman" w:cs="Times New Roman"/>
          <w:sz w:val="24"/>
          <w:szCs w:val="24"/>
          <w:shd w:val="clear" w:color="auto" w:fill="FFFFFF"/>
        </w:rPr>
        <w:t xml:space="preserve"> this emergency </w:t>
      </w:r>
      <w:r w:rsidRPr="00F81F53">
        <w:rPr>
          <w:rFonts w:ascii="Times New Roman" w:hAnsi="Times New Roman" w:cs="Times New Roman"/>
          <w:sz w:val="24"/>
          <w:szCs w:val="24"/>
          <w:shd w:val="clear" w:color="auto" w:fill="FFFFFF"/>
        </w:rPr>
        <w:lastRenderedPageBreak/>
        <w:t>department visit</w:t>
      </w:r>
      <w:r w:rsidR="00624697" w:rsidRPr="00F81F53">
        <w:rPr>
          <w:rFonts w:ascii="Times New Roman" w:hAnsi="Times New Roman" w:cs="Times New Roman"/>
          <w:sz w:val="24"/>
          <w:szCs w:val="24"/>
          <w:shd w:val="clear" w:color="auto" w:fill="FFFFFF"/>
        </w:rPr>
        <w:t xml:space="preserve"> over the next five years without </w:t>
      </w:r>
      <w:r w:rsidRPr="00F81F53">
        <w:rPr>
          <w:rFonts w:ascii="Times New Roman" w:hAnsi="Times New Roman" w:cs="Times New Roman"/>
          <w:sz w:val="24"/>
          <w:szCs w:val="24"/>
          <w:shd w:val="clear" w:color="auto" w:fill="FFFFFF"/>
        </w:rPr>
        <w:t xml:space="preserve">ever </w:t>
      </w:r>
      <w:r w:rsidR="00624697" w:rsidRPr="00F81F53">
        <w:rPr>
          <w:rFonts w:ascii="Times New Roman" w:hAnsi="Times New Roman" w:cs="Times New Roman"/>
          <w:sz w:val="24"/>
          <w:szCs w:val="24"/>
          <w:shd w:val="clear" w:color="auto" w:fill="FFFFFF"/>
        </w:rPr>
        <w:t xml:space="preserve">diagnosing heart disease. The patient died of a heart attack and the physician was found liable. </w:t>
      </w:r>
      <w:r w:rsidR="006C455B" w:rsidRPr="00F81F53">
        <w:rPr>
          <w:rFonts w:ascii="Times New Roman" w:hAnsi="Times New Roman" w:cs="Times New Roman"/>
          <w:sz w:val="24"/>
          <w:szCs w:val="24"/>
          <w:shd w:val="clear" w:color="auto" w:fill="FFFFFF"/>
        </w:rPr>
        <w:t>It was also found that copy-pasted lifestyle counseling in diabetic patients were significantly less effective</w:t>
      </w:r>
      <w:del w:id="290" w:author="Microsoft Office User" w:date="2017-03-13T14:09:00Z">
        <w:r w:rsidR="006C455B" w:rsidRPr="00F81F53" w:rsidDel="00D3009B">
          <w:rPr>
            <w:rFonts w:ascii="Times New Roman" w:hAnsi="Times New Roman" w:cs="Times New Roman"/>
            <w:sz w:val="24"/>
            <w:szCs w:val="24"/>
            <w:shd w:val="clear" w:color="auto" w:fill="FFFFFF"/>
          </w:rPr>
          <w:delText xml:space="preserve"> in</w:delText>
        </w:r>
      </w:del>
      <w:r w:rsidR="006C455B" w:rsidRPr="00F81F53">
        <w:rPr>
          <w:rFonts w:ascii="Times New Roman" w:hAnsi="Times New Roman" w:cs="Times New Roman"/>
          <w:sz w:val="24"/>
          <w:szCs w:val="24"/>
          <w:shd w:val="clear" w:color="auto" w:fill="FFFFFF"/>
        </w:rPr>
        <w:t xml:space="preserve"> in improving HgbA1c levels</w:t>
      </w:r>
      <w:r w:rsidR="006C455B" w:rsidRPr="00F81F53">
        <w:rPr>
          <w:rStyle w:val="FootnoteReference"/>
          <w:rFonts w:ascii="Times New Roman" w:hAnsi="Times New Roman" w:cs="Times New Roman"/>
          <w:sz w:val="24"/>
          <w:szCs w:val="24"/>
          <w:shd w:val="clear" w:color="auto" w:fill="FFFFFF"/>
        </w:rPr>
        <w:footnoteReference w:id="17"/>
      </w:r>
      <w:r w:rsidR="006C455B" w:rsidRPr="00F81F53">
        <w:rPr>
          <w:rFonts w:ascii="Times New Roman" w:hAnsi="Times New Roman" w:cs="Times New Roman"/>
          <w:sz w:val="24"/>
          <w:szCs w:val="24"/>
          <w:shd w:val="clear" w:color="auto" w:fill="FFFFFF"/>
        </w:rPr>
        <w:t>. This type of practice can also lead to patient mistrust and ultimately less reliance on</w:t>
      </w:r>
      <w:ins w:id="291" w:author="Microsoft Office User" w:date="2017-03-13T14:09:00Z">
        <w:r w:rsidR="00D3009B">
          <w:rPr>
            <w:rFonts w:ascii="Times New Roman" w:hAnsi="Times New Roman" w:cs="Times New Roman"/>
            <w:sz w:val="24"/>
            <w:szCs w:val="24"/>
            <w:shd w:val="clear" w:color="auto" w:fill="FFFFFF"/>
          </w:rPr>
          <w:t>,</w:t>
        </w:r>
      </w:ins>
      <w:r w:rsidR="006C455B" w:rsidRPr="00F81F53">
        <w:rPr>
          <w:rFonts w:ascii="Times New Roman" w:hAnsi="Times New Roman" w:cs="Times New Roman"/>
          <w:sz w:val="24"/>
          <w:szCs w:val="24"/>
          <w:shd w:val="clear" w:color="auto" w:fill="FFFFFF"/>
        </w:rPr>
        <w:t xml:space="preserve"> </w:t>
      </w:r>
      <w:r w:rsidR="00530CC5" w:rsidRPr="00F81F53">
        <w:rPr>
          <w:rFonts w:ascii="Times New Roman" w:hAnsi="Times New Roman" w:cs="Times New Roman"/>
          <w:sz w:val="24"/>
          <w:szCs w:val="24"/>
          <w:shd w:val="clear" w:color="auto" w:fill="FFFFFF"/>
        </w:rPr>
        <w:t>and patient satisf</w:t>
      </w:r>
      <w:r w:rsidR="006C455B" w:rsidRPr="00F81F53">
        <w:rPr>
          <w:rFonts w:ascii="Times New Roman" w:hAnsi="Times New Roman" w:cs="Times New Roman"/>
          <w:sz w:val="24"/>
          <w:szCs w:val="24"/>
          <w:shd w:val="clear" w:color="auto" w:fill="FFFFFF"/>
        </w:rPr>
        <w:t>a</w:t>
      </w:r>
      <w:r w:rsidR="00530CC5" w:rsidRPr="00F81F53">
        <w:rPr>
          <w:rFonts w:ascii="Times New Roman" w:hAnsi="Times New Roman" w:cs="Times New Roman"/>
          <w:sz w:val="24"/>
          <w:szCs w:val="24"/>
          <w:shd w:val="clear" w:color="auto" w:fill="FFFFFF"/>
        </w:rPr>
        <w:t>c</w:t>
      </w:r>
      <w:r w:rsidR="006C455B" w:rsidRPr="00F81F53">
        <w:rPr>
          <w:rFonts w:ascii="Times New Roman" w:hAnsi="Times New Roman" w:cs="Times New Roman"/>
          <w:sz w:val="24"/>
          <w:szCs w:val="24"/>
          <w:shd w:val="clear" w:color="auto" w:fill="FFFFFF"/>
        </w:rPr>
        <w:t>ti</w:t>
      </w:r>
      <w:r w:rsidR="00530CC5" w:rsidRPr="00F81F53">
        <w:rPr>
          <w:rFonts w:ascii="Times New Roman" w:hAnsi="Times New Roman" w:cs="Times New Roman"/>
          <w:sz w:val="24"/>
          <w:szCs w:val="24"/>
          <w:shd w:val="clear" w:color="auto" w:fill="FFFFFF"/>
        </w:rPr>
        <w:t>o</w:t>
      </w:r>
      <w:r w:rsidR="006C455B" w:rsidRPr="00F81F53">
        <w:rPr>
          <w:rFonts w:ascii="Times New Roman" w:hAnsi="Times New Roman" w:cs="Times New Roman"/>
          <w:sz w:val="24"/>
          <w:szCs w:val="24"/>
          <w:shd w:val="clear" w:color="auto" w:fill="FFFFFF"/>
        </w:rPr>
        <w:t>n with</w:t>
      </w:r>
      <w:ins w:id="292" w:author="Microsoft Office User" w:date="2017-03-13T14:09:00Z">
        <w:r w:rsidR="00D3009B">
          <w:rPr>
            <w:rFonts w:ascii="Times New Roman" w:hAnsi="Times New Roman" w:cs="Times New Roman"/>
            <w:sz w:val="24"/>
            <w:szCs w:val="24"/>
            <w:shd w:val="clear" w:color="auto" w:fill="FFFFFF"/>
          </w:rPr>
          <w:t>,</w:t>
        </w:r>
      </w:ins>
      <w:r w:rsidR="006C455B" w:rsidRPr="00F81F53">
        <w:rPr>
          <w:rFonts w:ascii="Times New Roman" w:hAnsi="Times New Roman" w:cs="Times New Roman"/>
          <w:sz w:val="24"/>
          <w:szCs w:val="24"/>
          <w:shd w:val="clear" w:color="auto" w:fill="FFFFFF"/>
        </w:rPr>
        <w:t xml:space="preserve"> the healthcare system. For </w:t>
      </w:r>
      <w:r w:rsidR="0010046F" w:rsidRPr="00F81F53">
        <w:rPr>
          <w:rFonts w:ascii="Times New Roman" w:hAnsi="Times New Roman" w:cs="Times New Roman"/>
          <w:sz w:val="24"/>
          <w:szCs w:val="24"/>
          <w:shd w:val="clear" w:color="auto" w:fill="FFFFFF"/>
        </w:rPr>
        <w:t>example</w:t>
      </w:r>
      <w:r w:rsidR="006C455B" w:rsidRPr="00F81F53">
        <w:rPr>
          <w:rFonts w:ascii="Times New Roman" w:hAnsi="Times New Roman" w:cs="Times New Roman"/>
          <w:sz w:val="24"/>
          <w:szCs w:val="24"/>
          <w:shd w:val="clear" w:color="auto" w:fill="FFFFFF"/>
        </w:rPr>
        <w:t xml:space="preserve">, a </w:t>
      </w:r>
      <w:r w:rsidR="0010046F" w:rsidRPr="00F81F53">
        <w:rPr>
          <w:rFonts w:ascii="Times New Roman" w:hAnsi="Times New Roman" w:cs="Times New Roman"/>
          <w:sz w:val="24"/>
          <w:szCs w:val="24"/>
          <w:shd w:val="clear" w:color="auto" w:fill="FFFFFF"/>
        </w:rPr>
        <w:t>physician</w:t>
      </w:r>
      <w:r w:rsidR="006C455B" w:rsidRPr="00F81F53">
        <w:rPr>
          <w:rFonts w:ascii="Times New Roman" w:hAnsi="Times New Roman" w:cs="Times New Roman"/>
          <w:sz w:val="24"/>
          <w:szCs w:val="24"/>
          <w:shd w:val="clear" w:color="auto" w:fill="FFFFFF"/>
        </w:rPr>
        <w:t xml:space="preserve"> in one study began an encounter with the family of a comatose patient that had had surgery almost 6 weeks prior by stating that the surgery was very </w:t>
      </w:r>
      <w:r w:rsidR="00530CC5" w:rsidRPr="00F81F53">
        <w:rPr>
          <w:rFonts w:ascii="Times New Roman" w:hAnsi="Times New Roman" w:cs="Times New Roman"/>
          <w:sz w:val="24"/>
          <w:szCs w:val="24"/>
          <w:shd w:val="clear" w:color="auto" w:fill="FFFFFF"/>
        </w:rPr>
        <w:t>recent (</w:t>
      </w:r>
      <w:r w:rsidR="006C455B" w:rsidRPr="00F81F53">
        <w:rPr>
          <w:rFonts w:ascii="Times New Roman" w:hAnsi="Times New Roman" w:cs="Times New Roman"/>
          <w:sz w:val="24"/>
          <w:szCs w:val="24"/>
          <w:shd w:val="clear" w:color="auto" w:fill="FFFFFF"/>
        </w:rPr>
        <w:t>2 days prior) simply because this was the note perpetuated in the EMR</w:t>
      </w:r>
      <w:r w:rsidR="008F063B" w:rsidRPr="00F81F53">
        <w:rPr>
          <w:rStyle w:val="FootnoteReference"/>
          <w:rFonts w:ascii="Times New Roman" w:hAnsi="Times New Roman" w:cs="Times New Roman"/>
          <w:sz w:val="24"/>
          <w:szCs w:val="24"/>
          <w:shd w:val="clear" w:color="auto" w:fill="FFFFFF"/>
        </w:rPr>
        <w:footnoteReference w:id="18"/>
      </w:r>
      <w:r w:rsidR="006C455B" w:rsidRPr="00F81F53">
        <w:rPr>
          <w:rFonts w:ascii="Times New Roman" w:hAnsi="Times New Roman" w:cs="Times New Roman"/>
          <w:sz w:val="24"/>
          <w:szCs w:val="24"/>
          <w:shd w:val="clear" w:color="auto" w:fill="FFFFFF"/>
        </w:rPr>
        <w:t xml:space="preserve">. </w:t>
      </w:r>
      <w:r w:rsidR="00425C88" w:rsidRPr="00F81F53">
        <w:rPr>
          <w:rFonts w:ascii="Times New Roman" w:hAnsi="Times New Roman" w:cs="Times New Roman"/>
          <w:sz w:val="24"/>
          <w:szCs w:val="24"/>
          <w:shd w:val="clear" w:color="auto" w:fill="FFFFFF"/>
        </w:rPr>
        <w:t xml:space="preserve">In another instance, an intern </w:t>
      </w:r>
      <w:r w:rsidR="00B15B40">
        <w:rPr>
          <w:rFonts w:ascii="Times New Roman" w:hAnsi="Times New Roman" w:cs="Times New Roman"/>
          <w:sz w:val="24"/>
          <w:szCs w:val="24"/>
          <w:shd w:val="clear" w:color="auto" w:fill="FFFFFF"/>
        </w:rPr>
        <w:t>copy-and-paste</w:t>
      </w:r>
      <w:r w:rsidR="00425C88" w:rsidRPr="00F81F53">
        <w:rPr>
          <w:rFonts w:ascii="Times New Roman" w:hAnsi="Times New Roman" w:cs="Times New Roman"/>
          <w:sz w:val="24"/>
          <w:szCs w:val="24"/>
          <w:shd w:val="clear" w:color="auto" w:fill="FFFFFF"/>
        </w:rPr>
        <w:t xml:space="preserve">d a note that read a patient needed an </w:t>
      </w:r>
      <w:r w:rsidR="00F81F53" w:rsidRPr="00F81F53">
        <w:rPr>
          <w:rFonts w:ascii="Times New Roman" w:hAnsi="Times New Roman" w:cs="Times New Roman"/>
          <w:sz w:val="24"/>
          <w:szCs w:val="24"/>
          <w:shd w:val="clear" w:color="auto" w:fill="FFFFFF"/>
        </w:rPr>
        <w:t>abscess</w:t>
      </w:r>
      <w:r w:rsidR="00425C88" w:rsidRPr="00F81F53">
        <w:rPr>
          <w:rFonts w:ascii="Times New Roman" w:hAnsi="Times New Roman" w:cs="Times New Roman"/>
          <w:sz w:val="24"/>
          <w:szCs w:val="24"/>
          <w:shd w:val="clear" w:color="auto" w:fill="FFFFFF"/>
        </w:rPr>
        <w:t xml:space="preserve"> drain</w:t>
      </w:r>
      <w:r w:rsidR="00F81F53" w:rsidRPr="00F81F53">
        <w:rPr>
          <w:rFonts w:ascii="Times New Roman" w:hAnsi="Times New Roman" w:cs="Times New Roman"/>
          <w:sz w:val="24"/>
          <w:szCs w:val="24"/>
          <w:shd w:val="clear" w:color="auto" w:fill="FFFFFF"/>
        </w:rPr>
        <w:t>ed</w:t>
      </w:r>
      <w:r w:rsidR="00425C88" w:rsidRPr="00F81F53">
        <w:rPr>
          <w:rFonts w:ascii="Times New Roman" w:hAnsi="Times New Roman" w:cs="Times New Roman"/>
          <w:sz w:val="24"/>
          <w:szCs w:val="24"/>
          <w:shd w:val="clear" w:color="auto" w:fill="FFFFFF"/>
        </w:rPr>
        <w:t xml:space="preserve"> and the OR whe</w:t>
      </w:r>
      <w:r w:rsidRPr="00F81F53">
        <w:rPr>
          <w:rFonts w:ascii="Times New Roman" w:hAnsi="Times New Roman" w:cs="Times New Roman"/>
          <w:sz w:val="24"/>
          <w:szCs w:val="24"/>
          <w:shd w:val="clear" w:color="auto" w:fill="FFFFFF"/>
        </w:rPr>
        <w:t>n</w:t>
      </w:r>
      <w:r w:rsidR="00425C88" w:rsidRPr="00F81F53">
        <w:rPr>
          <w:rFonts w:ascii="Times New Roman" w:hAnsi="Times New Roman" w:cs="Times New Roman"/>
          <w:sz w:val="24"/>
          <w:szCs w:val="24"/>
          <w:shd w:val="clear" w:color="auto" w:fill="FFFFFF"/>
        </w:rPr>
        <w:t xml:space="preserve"> this had already been done. This note was </w:t>
      </w:r>
      <w:r w:rsidR="00B15B40">
        <w:rPr>
          <w:rFonts w:ascii="Times New Roman" w:hAnsi="Times New Roman" w:cs="Times New Roman"/>
          <w:sz w:val="24"/>
          <w:szCs w:val="24"/>
          <w:shd w:val="clear" w:color="auto" w:fill="FFFFFF"/>
        </w:rPr>
        <w:t>copy-and-paste</w:t>
      </w:r>
      <w:r w:rsidR="00425C88" w:rsidRPr="00F81F53">
        <w:rPr>
          <w:rFonts w:ascii="Times New Roman" w:hAnsi="Times New Roman" w:cs="Times New Roman"/>
          <w:sz w:val="24"/>
          <w:szCs w:val="24"/>
          <w:shd w:val="clear" w:color="auto" w:fill="FFFFFF"/>
        </w:rPr>
        <w:t>d s</w:t>
      </w:r>
      <w:r w:rsidR="00F81F53" w:rsidRPr="00F81F53">
        <w:rPr>
          <w:rFonts w:ascii="Times New Roman" w:hAnsi="Times New Roman" w:cs="Times New Roman"/>
          <w:sz w:val="24"/>
          <w:szCs w:val="24"/>
          <w:shd w:val="clear" w:color="auto" w:fill="FFFFFF"/>
        </w:rPr>
        <w:t>everal more times and almost le</w:t>
      </w:r>
      <w:r w:rsidR="00425C88" w:rsidRPr="00F81F53">
        <w:rPr>
          <w:rFonts w:ascii="Times New Roman" w:hAnsi="Times New Roman" w:cs="Times New Roman"/>
          <w:sz w:val="24"/>
          <w:szCs w:val="24"/>
          <w:shd w:val="clear" w:color="auto" w:fill="FFFFFF"/>
        </w:rPr>
        <w:t xml:space="preserve">d to a change in antibiotic </w:t>
      </w:r>
      <w:r w:rsidR="0031569C" w:rsidRPr="00F81F53">
        <w:rPr>
          <w:rFonts w:ascii="Times New Roman" w:hAnsi="Times New Roman" w:cs="Times New Roman"/>
          <w:sz w:val="24"/>
          <w:szCs w:val="24"/>
          <w:shd w:val="clear" w:color="auto" w:fill="FFFFFF"/>
        </w:rPr>
        <w:t>regimen that</w:t>
      </w:r>
      <w:r w:rsidR="00425C88" w:rsidRPr="00F81F53">
        <w:rPr>
          <w:rFonts w:ascii="Times New Roman" w:hAnsi="Times New Roman" w:cs="Times New Roman"/>
          <w:sz w:val="24"/>
          <w:szCs w:val="24"/>
          <w:shd w:val="clear" w:color="auto" w:fill="FFFFFF"/>
        </w:rPr>
        <w:t xml:space="preserve"> was </w:t>
      </w:r>
      <w:r w:rsidR="001726B0" w:rsidRPr="00F81F53">
        <w:rPr>
          <w:rFonts w:ascii="Times New Roman" w:hAnsi="Times New Roman" w:cs="Times New Roman"/>
          <w:sz w:val="24"/>
          <w:szCs w:val="24"/>
          <w:shd w:val="clear" w:color="auto" w:fill="FFFFFF"/>
        </w:rPr>
        <w:t>unnecessary</w:t>
      </w:r>
      <w:r w:rsidR="00425C88" w:rsidRPr="00F81F53">
        <w:rPr>
          <w:rStyle w:val="FootnoteReference"/>
          <w:rFonts w:ascii="Times New Roman" w:hAnsi="Times New Roman" w:cs="Times New Roman"/>
          <w:sz w:val="24"/>
          <w:szCs w:val="24"/>
          <w:shd w:val="clear" w:color="auto" w:fill="FFFFFF"/>
        </w:rPr>
        <w:footnoteReference w:id="19"/>
      </w:r>
      <w:r w:rsidR="00425C88" w:rsidRPr="00F81F53">
        <w:rPr>
          <w:rFonts w:ascii="Times New Roman" w:hAnsi="Times New Roman" w:cs="Times New Roman"/>
          <w:sz w:val="24"/>
          <w:szCs w:val="24"/>
          <w:shd w:val="clear" w:color="auto" w:fill="FFFFFF"/>
        </w:rPr>
        <w:t xml:space="preserve">. </w:t>
      </w:r>
      <w:r w:rsidR="005F3A60">
        <w:rPr>
          <w:rFonts w:ascii="Times New Roman" w:hAnsi="Times New Roman" w:cs="Times New Roman"/>
          <w:sz w:val="24"/>
          <w:szCs w:val="24"/>
          <w:shd w:val="clear" w:color="auto" w:fill="FFFFFF"/>
        </w:rPr>
        <w:t>In yet another potentially catastrophic example, a physician accidently transcribed a note copied from a different patient’s chart. His current pediatric renal failure patient thus received recommendations</w:t>
      </w:r>
      <w:r w:rsidR="005F3A60" w:rsidRPr="00F81F53">
        <w:rPr>
          <w:rFonts w:ascii="Times New Roman" w:hAnsi="Times New Roman" w:cs="Times New Roman"/>
          <w:sz w:val="24"/>
          <w:szCs w:val="24"/>
          <w:shd w:val="clear" w:color="auto" w:fill="FFFFFF"/>
        </w:rPr>
        <w:t xml:space="preserve"> </w:t>
      </w:r>
      <w:r w:rsidR="005F3A60">
        <w:rPr>
          <w:rFonts w:ascii="Times New Roman" w:hAnsi="Times New Roman" w:cs="Times New Roman"/>
          <w:sz w:val="24"/>
          <w:szCs w:val="24"/>
          <w:shd w:val="clear" w:color="auto" w:fill="FFFFFF"/>
        </w:rPr>
        <w:t xml:space="preserve">meant for a patient with </w:t>
      </w:r>
      <w:r w:rsidR="005F3A60" w:rsidRPr="00F81F53">
        <w:rPr>
          <w:rFonts w:ascii="Times New Roman" w:hAnsi="Times New Roman" w:cs="Times New Roman"/>
          <w:sz w:val="24"/>
          <w:szCs w:val="24"/>
          <w:shd w:val="clear" w:color="auto" w:fill="FFFFFF"/>
        </w:rPr>
        <w:t xml:space="preserve">staphylococcal cellulitis to </w:t>
      </w:r>
      <w:r w:rsidR="005F3A60">
        <w:rPr>
          <w:rFonts w:ascii="Times New Roman" w:hAnsi="Times New Roman" w:cs="Times New Roman"/>
          <w:sz w:val="24"/>
          <w:szCs w:val="24"/>
          <w:shd w:val="clear" w:color="auto" w:fill="FFFFFF"/>
        </w:rPr>
        <w:t>receive</w:t>
      </w:r>
      <w:r w:rsidR="005F3A60" w:rsidRPr="00F81F53">
        <w:rPr>
          <w:rFonts w:ascii="Times New Roman" w:hAnsi="Times New Roman" w:cs="Times New Roman"/>
          <w:sz w:val="24"/>
          <w:szCs w:val="24"/>
          <w:shd w:val="clear" w:color="auto" w:fill="FFFFFF"/>
        </w:rPr>
        <w:t xml:space="preserve"> vancomycin thera</w:t>
      </w:r>
      <w:r w:rsidR="005F3A60">
        <w:rPr>
          <w:rFonts w:ascii="Times New Roman" w:hAnsi="Times New Roman" w:cs="Times New Roman"/>
          <w:sz w:val="24"/>
          <w:szCs w:val="24"/>
          <w:shd w:val="clear" w:color="auto" w:fill="FFFFFF"/>
        </w:rPr>
        <w:t xml:space="preserve">py rather than pulse dose. This </w:t>
      </w:r>
      <w:r w:rsidR="005F3A60" w:rsidRPr="00F81F53">
        <w:rPr>
          <w:rFonts w:ascii="Times New Roman" w:hAnsi="Times New Roman" w:cs="Times New Roman"/>
          <w:sz w:val="24"/>
          <w:szCs w:val="24"/>
          <w:shd w:val="clear" w:color="auto" w:fill="FFFFFF"/>
        </w:rPr>
        <w:t>caused a rise in creatinine and</w:t>
      </w:r>
      <w:r w:rsidR="005F3A60">
        <w:rPr>
          <w:rFonts w:ascii="Times New Roman" w:hAnsi="Times New Roman" w:cs="Times New Roman"/>
          <w:sz w:val="24"/>
          <w:szCs w:val="24"/>
          <w:shd w:val="clear" w:color="auto" w:fill="FFFFFF"/>
        </w:rPr>
        <w:t xml:space="preserve"> lengthy hospitalization time</w:t>
      </w:r>
      <w:r w:rsidR="00F81592">
        <w:rPr>
          <w:rStyle w:val="FootnoteReference"/>
          <w:rFonts w:ascii="Times New Roman" w:hAnsi="Times New Roman" w:cs="Times New Roman"/>
          <w:sz w:val="24"/>
          <w:szCs w:val="24"/>
          <w:shd w:val="clear" w:color="auto" w:fill="FFFFFF"/>
        </w:rPr>
        <w:footnoteReference w:id="20"/>
      </w:r>
      <w:r w:rsidR="005F3A60">
        <w:rPr>
          <w:rFonts w:ascii="Times New Roman" w:hAnsi="Times New Roman" w:cs="Times New Roman"/>
          <w:sz w:val="24"/>
          <w:szCs w:val="24"/>
          <w:shd w:val="clear" w:color="auto" w:fill="FFFFFF"/>
        </w:rPr>
        <w:t xml:space="preserve">. </w:t>
      </w:r>
    </w:p>
    <w:p w14:paraId="3F6884B6" w14:textId="639739CD" w:rsidR="00D3009B" w:rsidRPr="00D3009B" w:rsidRDefault="00D3009B" w:rsidP="00D3009B">
      <w:pPr>
        <w:ind w:firstLine="720"/>
        <w:rPr>
          <w:rFonts w:ascii="Times New Roman" w:hAnsi="Times New Roman" w:cs="Times New Roman"/>
          <w:i/>
          <w:sz w:val="24"/>
          <w:szCs w:val="24"/>
          <w:shd w:val="clear" w:color="auto" w:fill="FFFFFF"/>
          <w:rPrChange w:id="293" w:author="Microsoft Office User" w:date="2017-03-13T14:10:00Z">
            <w:rPr>
              <w:rFonts w:ascii="Times New Roman" w:hAnsi="Times New Roman" w:cs="Times New Roman"/>
              <w:sz w:val="24"/>
              <w:szCs w:val="24"/>
              <w:shd w:val="clear" w:color="auto" w:fill="FFFFFF"/>
            </w:rPr>
          </w:rPrChange>
        </w:rPr>
      </w:pPr>
      <w:ins w:id="294" w:author="Microsoft Office User" w:date="2017-03-13T14:10:00Z">
        <w:r w:rsidRPr="00D3009B">
          <w:rPr>
            <w:rFonts w:ascii="Times New Roman" w:hAnsi="Times New Roman" w:cs="Times New Roman"/>
            <w:i/>
            <w:sz w:val="24"/>
            <w:szCs w:val="24"/>
            <w:shd w:val="clear" w:color="auto" w:fill="FFFFFF"/>
            <w:rPrChange w:id="295" w:author="Microsoft Office User" w:date="2017-03-13T14:10:00Z">
              <w:rPr>
                <w:rFonts w:ascii="Times New Roman" w:hAnsi="Times New Roman" w:cs="Times New Roman"/>
                <w:sz w:val="24"/>
                <w:szCs w:val="24"/>
                <w:shd w:val="clear" w:color="auto" w:fill="FFFFFF"/>
              </w:rPr>
            </w:rPrChange>
          </w:rPr>
          <w:t>Perpetuation of False Information</w:t>
        </w:r>
      </w:ins>
    </w:p>
    <w:p w14:paraId="5C16303B" w14:textId="47612B1B" w:rsidR="00687C0F" w:rsidRPr="00F81F53" w:rsidRDefault="00B15B40" w:rsidP="00687C0F">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Copy-and-pasting</w:t>
      </w:r>
      <w:r w:rsidR="0010046F" w:rsidRPr="00F81F53">
        <w:rPr>
          <w:rFonts w:ascii="Times New Roman" w:hAnsi="Times New Roman" w:cs="Times New Roman"/>
          <w:sz w:val="24"/>
          <w:szCs w:val="24"/>
          <w:shd w:val="clear" w:color="auto" w:fill="FFFFFF"/>
        </w:rPr>
        <w:t xml:space="preserve"> can also lead to errors that har</w:t>
      </w:r>
      <w:r w:rsidR="00F81F53" w:rsidRPr="00F81F53">
        <w:rPr>
          <w:rFonts w:ascii="Times New Roman" w:hAnsi="Times New Roman" w:cs="Times New Roman"/>
          <w:sz w:val="24"/>
          <w:szCs w:val="24"/>
          <w:shd w:val="clear" w:color="auto" w:fill="FFFFFF"/>
        </w:rPr>
        <w:t>m the patients in other ways. In</w:t>
      </w:r>
      <w:r w:rsidR="0010046F" w:rsidRPr="00F81F53">
        <w:rPr>
          <w:rFonts w:ascii="Times New Roman" w:hAnsi="Times New Roman" w:cs="Times New Roman"/>
          <w:sz w:val="24"/>
          <w:szCs w:val="24"/>
          <w:shd w:val="clear" w:color="auto" w:fill="FFFFFF"/>
        </w:rPr>
        <w:t xml:space="preserve"> one instance a physician recalls an incident where a </w:t>
      </w:r>
      <w:r>
        <w:rPr>
          <w:rFonts w:ascii="Times New Roman" w:hAnsi="Times New Roman" w:cs="Times New Roman"/>
          <w:sz w:val="24"/>
          <w:szCs w:val="24"/>
          <w:shd w:val="clear" w:color="auto" w:fill="FFFFFF"/>
        </w:rPr>
        <w:t>copy-and-paste</w:t>
      </w:r>
      <w:r w:rsidR="0010046F" w:rsidRPr="00F81F53">
        <w:rPr>
          <w:rFonts w:ascii="Times New Roman" w:hAnsi="Times New Roman" w:cs="Times New Roman"/>
          <w:sz w:val="24"/>
          <w:szCs w:val="24"/>
          <w:shd w:val="clear" w:color="auto" w:fill="FFFFFF"/>
        </w:rPr>
        <w:t xml:space="preserve"> error led a note say the patient had a history of breast cancer rather than a family history of breast cancer. This led to significant “</w:t>
      </w:r>
      <w:proofErr w:type="spellStart"/>
      <w:r w:rsidR="0010046F" w:rsidRPr="00F81F53">
        <w:rPr>
          <w:rFonts w:ascii="Times New Roman" w:hAnsi="Times New Roman" w:cs="Times New Roman"/>
          <w:sz w:val="24"/>
          <w:szCs w:val="24"/>
          <w:shd w:val="clear" w:color="auto" w:fill="FFFFFF"/>
        </w:rPr>
        <w:t>nightmar</w:t>
      </w:r>
      <w:proofErr w:type="spellEnd"/>
      <w:r w:rsidR="0010046F" w:rsidRPr="00F81F53">
        <w:rPr>
          <w:rFonts w:ascii="Times New Roman" w:hAnsi="Times New Roman" w:cs="Times New Roman"/>
          <w:sz w:val="24"/>
          <w:szCs w:val="24"/>
          <w:shd w:val="clear" w:color="auto" w:fill="FFFFFF"/>
        </w:rPr>
        <w:t>[</w:t>
      </w:r>
      <w:proofErr w:type="spellStart"/>
      <w:r w:rsidR="0010046F" w:rsidRPr="00F81F53">
        <w:rPr>
          <w:rFonts w:ascii="Times New Roman" w:hAnsi="Times New Roman" w:cs="Times New Roman"/>
          <w:sz w:val="24"/>
          <w:szCs w:val="24"/>
          <w:shd w:val="clear" w:color="auto" w:fill="FFFFFF"/>
        </w:rPr>
        <w:t>ish</w:t>
      </w:r>
      <w:proofErr w:type="spellEnd"/>
      <w:proofErr w:type="gramStart"/>
      <w:r w:rsidR="0010046F" w:rsidRPr="00F81F53">
        <w:rPr>
          <w:rFonts w:ascii="Times New Roman" w:hAnsi="Times New Roman" w:cs="Times New Roman"/>
          <w:sz w:val="24"/>
          <w:szCs w:val="24"/>
          <w:shd w:val="clear" w:color="auto" w:fill="FFFFFF"/>
        </w:rPr>
        <w:t>]”complications</w:t>
      </w:r>
      <w:proofErr w:type="gramEnd"/>
      <w:r w:rsidR="0010046F" w:rsidRPr="00F81F53">
        <w:rPr>
          <w:rFonts w:ascii="Times New Roman" w:hAnsi="Times New Roman" w:cs="Times New Roman"/>
          <w:sz w:val="24"/>
          <w:szCs w:val="24"/>
          <w:shd w:val="clear" w:color="auto" w:fill="FFFFFF"/>
        </w:rPr>
        <w:t xml:space="preserve"> with</w:t>
      </w:r>
      <w:r w:rsidR="00F81F53" w:rsidRPr="00F81F53">
        <w:rPr>
          <w:rFonts w:ascii="Times New Roman" w:hAnsi="Times New Roman" w:cs="Times New Roman"/>
          <w:sz w:val="24"/>
          <w:szCs w:val="24"/>
          <w:shd w:val="clear" w:color="auto" w:fill="FFFFFF"/>
        </w:rPr>
        <w:t xml:space="preserve"> the patient’s insurance company</w:t>
      </w:r>
      <w:r w:rsidR="0010046F" w:rsidRPr="00F81F53">
        <w:rPr>
          <w:rFonts w:ascii="Times New Roman" w:hAnsi="Times New Roman" w:cs="Times New Roman"/>
          <w:sz w:val="24"/>
          <w:szCs w:val="24"/>
          <w:shd w:val="clear" w:color="auto" w:fill="FFFFFF"/>
        </w:rPr>
        <w:t xml:space="preserve"> threatening to drop her from coverage for unreported medi</w:t>
      </w:r>
      <w:r w:rsidR="00F81F53" w:rsidRPr="00F81F53">
        <w:rPr>
          <w:rFonts w:ascii="Times New Roman" w:hAnsi="Times New Roman" w:cs="Times New Roman"/>
          <w:sz w:val="24"/>
          <w:szCs w:val="24"/>
          <w:shd w:val="clear" w:color="auto" w:fill="FFFFFF"/>
        </w:rPr>
        <w:t>cal issues. The ordeal finally took</w:t>
      </w:r>
      <w:r w:rsidR="0010046F" w:rsidRPr="00F81F53">
        <w:rPr>
          <w:rFonts w:ascii="Times New Roman" w:hAnsi="Times New Roman" w:cs="Times New Roman"/>
          <w:sz w:val="24"/>
          <w:szCs w:val="24"/>
          <w:shd w:val="clear" w:color="auto" w:fill="FFFFFF"/>
        </w:rPr>
        <w:t xml:space="preserve"> months to resolve</w:t>
      </w:r>
      <w:r w:rsidR="0010046F" w:rsidRPr="00F81F53">
        <w:rPr>
          <w:rStyle w:val="FootnoteReference"/>
          <w:rFonts w:ascii="Times New Roman" w:hAnsi="Times New Roman" w:cs="Times New Roman"/>
          <w:sz w:val="24"/>
          <w:szCs w:val="24"/>
          <w:shd w:val="clear" w:color="auto" w:fill="FFFFFF"/>
        </w:rPr>
        <w:footnoteReference w:id="21"/>
      </w:r>
      <w:r w:rsidR="0010046F" w:rsidRPr="00F81F53">
        <w:rPr>
          <w:rFonts w:ascii="Times New Roman" w:hAnsi="Times New Roman" w:cs="Times New Roman"/>
          <w:sz w:val="24"/>
          <w:szCs w:val="24"/>
          <w:shd w:val="clear" w:color="auto" w:fill="FFFFFF"/>
        </w:rPr>
        <w:t xml:space="preserve">. </w:t>
      </w:r>
    </w:p>
    <w:p w14:paraId="3FB66392" w14:textId="77777777" w:rsidR="00AF3712" w:rsidRDefault="00B15B40" w:rsidP="006C455B">
      <w:pPr>
        <w:ind w:firstLine="720"/>
        <w:rPr>
          <w:ins w:id="296" w:author="Microsoft Office User" w:date="2017-03-13T14:05:00Z"/>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Copy-and-pasting</w:t>
      </w:r>
      <w:r w:rsidR="006C455B" w:rsidRPr="00F81F53">
        <w:rPr>
          <w:rFonts w:ascii="Times New Roman" w:hAnsi="Times New Roman" w:cs="Times New Roman"/>
          <w:sz w:val="24"/>
          <w:szCs w:val="24"/>
          <w:shd w:val="clear" w:color="auto" w:fill="FFFFFF"/>
        </w:rPr>
        <w:t xml:space="preserve"> has</w:t>
      </w:r>
      <w:r w:rsidR="00F81F53" w:rsidRPr="00F81F53">
        <w:rPr>
          <w:rFonts w:ascii="Times New Roman" w:hAnsi="Times New Roman" w:cs="Times New Roman"/>
          <w:sz w:val="24"/>
          <w:szCs w:val="24"/>
          <w:shd w:val="clear" w:color="auto" w:fill="FFFFFF"/>
        </w:rPr>
        <w:t xml:space="preserve"> also</w:t>
      </w:r>
      <w:r w:rsidR="006C455B" w:rsidRPr="00F81F53">
        <w:rPr>
          <w:rFonts w:ascii="Times New Roman" w:hAnsi="Times New Roman" w:cs="Times New Roman"/>
          <w:sz w:val="24"/>
          <w:szCs w:val="24"/>
          <w:shd w:val="clear" w:color="auto" w:fill="FFFFFF"/>
        </w:rPr>
        <w:t xml:space="preserve"> perpetuated false information. For example, in the case of one chemotherapy patient with a history of pulmonary embolism, a note by one physician stated that the patient should receive heparin. However, heparin was never administered, but the note was copy-pasted by other providers over the duration of the patient’s stay for diarrhea and dehydration under the assumption that the note had been carried out. The patient had to be readmitted with an embolism after the initial discharge</w:t>
      </w:r>
      <w:r w:rsidR="008F063B" w:rsidRPr="00F81F53">
        <w:rPr>
          <w:rStyle w:val="FootnoteReference"/>
          <w:rFonts w:ascii="Times New Roman" w:hAnsi="Times New Roman" w:cs="Times New Roman"/>
          <w:sz w:val="24"/>
          <w:szCs w:val="24"/>
          <w:shd w:val="clear" w:color="auto" w:fill="FFFFFF"/>
        </w:rPr>
        <w:footnoteReference w:id="22"/>
      </w:r>
      <w:r w:rsidR="006C455B" w:rsidRPr="00F81F53">
        <w:rPr>
          <w:rFonts w:ascii="Times New Roman" w:hAnsi="Times New Roman" w:cs="Times New Roman"/>
          <w:sz w:val="24"/>
          <w:szCs w:val="24"/>
          <w:shd w:val="clear" w:color="auto" w:fill="FFFFFF"/>
        </w:rPr>
        <w:t xml:space="preserve">. </w:t>
      </w:r>
      <w:r w:rsidR="00624697" w:rsidRPr="00F81F53">
        <w:rPr>
          <w:rFonts w:ascii="Times New Roman" w:hAnsi="Times New Roman" w:cs="Times New Roman"/>
          <w:sz w:val="24"/>
          <w:szCs w:val="24"/>
          <w:shd w:val="clear" w:color="auto" w:fill="FFFFFF"/>
        </w:rPr>
        <w:t xml:space="preserve">In another example, an infant was admitted to the ER with a fever and rash. The original physician marked TB exposure negative on the EMR which was </w:t>
      </w:r>
      <w:r>
        <w:rPr>
          <w:rFonts w:ascii="Times New Roman" w:hAnsi="Times New Roman" w:cs="Times New Roman"/>
          <w:sz w:val="24"/>
          <w:szCs w:val="24"/>
          <w:shd w:val="clear" w:color="auto" w:fill="FFFFFF"/>
        </w:rPr>
        <w:t>copy-and-paste</w:t>
      </w:r>
      <w:r w:rsidR="00624697" w:rsidRPr="00F81F53">
        <w:rPr>
          <w:rFonts w:ascii="Times New Roman" w:hAnsi="Times New Roman" w:cs="Times New Roman"/>
          <w:sz w:val="24"/>
          <w:szCs w:val="24"/>
          <w:shd w:val="clear" w:color="auto" w:fill="FFFFFF"/>
        </w:rPr>
        <w:t>d in subsequent physician encounters despite recent travel to a TB endemic area. The infant was two weeks diagnosed with TB, suffering irreparable complications</w:t>
      </w:r>
      <w:r w:rsidR="008F063B" w:rsidRPr="00F81F53">
        <w:rPr>
          <w:rStyle w:val="FootnoteReference"/>
          <w:rFonts w:ascii="Times New Roman" w:hAnsi="Times New Roman" w:cs="Times New Roman"/>
          <w:sz w:val="24"/>
          <w:szCs w:val="24"/>
          <w:shd w:val="clear" w:color="auto" w:fill="FFFFFF"/>
        </w:rPr>
        <w:footnoteReference w:id="23"/>
      </w:r>
      <w:r w:rsidR="00624697" w:rsidRPr="00F81F53">
        <w:rPr>
          <w:rFonts w:ascii="Times New Roman" w:hAnsi="Times New Roman" w:cs="Times New Roman"/>
          <w:sz w:val="24"/>
          <w:szCs w:val="24"/>
          <w:shd w:val="clear" w:color="auto" w:fill="FFFFFF"/>
        </w:rPr>
        <w:t xml:space="preserve">.  </w:t>
      </w:r>
    </w:p>
    <w:p w14:paraId="0853A04F" w14:textId="0B39A576" w:rsidR="00687C0F" w:rsidRPr="00687C0F" w:rsidRDefault="00687C0F" w:rsidP="006C455B">
      <w:pPr>
        <w:ind w:firstLine="720"/>
        <w:rPr>
          <w:rFonts w:ascii="Times New Roman" w:hAnsi="Times New Roman" w:cs="Times New Roman"/>
          <w:i/>
          <w:sz w:val="24"/>
          <w:szCs w:val="24"/>
          <w:shd w:val="clear" w:color="auto" w:fill="FFFFFF"/>
          <w:rPrChange w:id="297" w:author="Microsoft Office User" w:date="2017-03-13T14:05:00Z">
            <w:rPr>
              <w:rFonts w:ascii="Times New Roman" w:hAnsi="Times New Roman" w:cs="Times New Roman"/>
              <w:sz w:val="24"/>
              <w:szCs w:val="24"/>
              <w:shd w:val="clear" w:color="auto" w:fill="FFFFFF"/>
            </w:rPr>
          </w:rPrChange>
        </w:rPr>
      </w:pPr>
      <w:ins w:id="298" w:author="Microsoft Office User" w:date="2017-03-13T14:05:00Z">
        <w:r>
          <w:rPr>
            <w:rFonts w:ascii="Times New Roman" w:hAnsi="Times New Roman" w:cs="Times New Roman"/>
            <w:i/>
            <w:sz w:val="24"/>
            <w:szCs w:val="24"/>
            <w:shd w:val="clear" w:color="auto" w:fill="FFFFFF"/>
          </w:rPr>
          <w:t>Note Bloat</w:t>
        </w:r>
      </w:ins>
    </w:p>
    <w:p w14:paraId="5316B33A" w14:textId="77777777" w:rsidR="00B26501" w:rsidRDefault="00AF3712" w:rsidP="00AF3712">
      <w:pPr>
        <w:ind w:firstLine="720"/>
        <w:rPr>
          <w:ins w:id="299" w:author="Microsoft Office User" w:date="2017-03-13T14:05:00Z"/>
          <w:rFonts w:ascii="Times New Roman" w:hAnsi="Times New Roman" w:cs="Times New Roman"/>
          <w:sz w:val="24"/>
          <w:szCs w:val="24"/>
          <w:shd w:val="clear" w:color="auto" w:fill="FFFFFF"/>
        </w:rPr>
      </w:pPr>
      <w:r w:rsidRPr="00F81F53">
        <w:rPr>
          <w:rFonts w:ascii="Times New Roman" w:hAnsi="Times New Roman" w:cs="Times New Roman"/>
          <w:sz w:val="24"/>
          <w:szCs w:val="24"/>
          <w:shd w:val="clear" w:color="auto" w:fill="FFFFFF"/>
        </w:rPr>
        <w:t xml:space="preserve">In many instances, </w:t>
      </w:r>
      <w:r w:rsidR="00B15B40">
        <w:rPr>
          <w:rFonts w:ascii="Times New Roman" w:hAnsi="Times New Roman" w:cs="Times New Roman"/>
          <w:sz w:val="24"/>
          <w:szCs w:val="24"/>
          <w:shd w:val="clear" w:color="auto" w:fill="FFFFFF"/>
        </w:rPr>
        <w:t>copy-and-paste</w:t>
      </w:r>
      <w:r w:rsidRPr="00F81F53">
        <w:rPr>
          <w:rFonts w:ascii="Times New Roman" w:hAnsi="Times New Roman" w:cs="Times New Roman"/>
          <w:sz w:val="24"/>
          <w:szCs w:val="24"/>
          <w:shd w:val="clear" w:color="auto" w:fill="FFFFFF"/>
        </w:rPr>
        <w:t xml:space="preserve"> also leads to note bloat. Notes are virally </w:t>
      </w:r>
      <w:r w:rsidR="00F81F53">
        <w:rPr>
          <w:rFonts w:ascii="Times New Roman" w:hAnsi="Times New Roman" w:cs="Times New Roman"/>
          <w:sz w:val="24"/>
          <w:szCs w:val="24"/>
          <w:shd w:val="clear" w:color="auto" w:fill="FFFFFF"/>
        </w:rPr>
        <w:t>propagated</w:t>
      </w:r>
      <w:r w:rsidRPr="00F81F53">
        <w:rPr>
          <w:rFonts w:ascii="Times New Roman" w:hAnsi="Times New Roman" w:cs="Times New Roman"/>
          <w:sz w:val="24"/>
          <w:szCs w:val="24"/>
          <w:shd w:val="clear" w:color="auto" w:fill="FFFFFF"/>
        </w:rPr>
        <w:t xml:space="preserve"> as they get </w:t>
      </w:r>
      <w:r w:rsidR="00B15B40">
        <w:rPr>
          <w:rFonts w:ascii="Times New Roman" w:hAnsi="Times New Roman" w:cs="Times New Roman"/>
          <w:sz w:val="24"/>
          <w:szCs w:val="24"/>
          <w:shd w:val="clear" w:color="auto" w:fill="FFFFFF"/>
        </w:rPr>
        <w:t>copy-and-paste</w:t>
      </w:r>
      <w:r w:rsidRPr="00F81F53">
        <w:rPr>
          <w:rFonts w:ascii="Times New Roman" w:hAnsi="Times New Roman" w:cs="Times New Roman"/>
          <w:sz w:val="24"/>
          <w:szCs w:val="24"/>
          <w:shd w:val="clear" w:color="auto" w:fill="FFFFFF"/>
        </w:rPr>
        <w:t xml:space="preserve">d over and over again in </w:t>
      </w:r>
      <w:proofErr w:type="gramStart"/>
      <w:r w:rsidRPr="00F81F53">
        <w:rPr>
          <w:rFonts w:ascii="Times New Roman" w:hAnsi="Times New Roman" w:cs="Times New Roman"/>
          <w:sz w:val="24"/>
          <w:szCs w:val="24"/>
          <w:shd w:val="clear" w:color="auto" w:fill="FFFFFF"/>
        </w:rPr>
        <w:t>a patients</w:t>
      </w:r>
      <w:proofErr w:type="gramEnd"/>
      <w:r w:rsidRPr="00F81F53">
        <w:rPr>
          <w:rFonts w:ascii="Times New Roman" w:hAnsi="Times New Roman" w:cs="Times New Roman"/>
          <w:sz w:val="24"/>
          <w:szCs w:val="24"/>
          <w:shd w:val="clear" w:color="auto" w:fill="FFFFFF"/>
        </w:rPr>
        <w:t xml:space="preserve"> record even if they are no longer relevant or were wrong to begin with. This disorganized, superfluous mess may mask important </w:t>
      </w:r>
      <w:r w:rsidRPr="00F81F53">
        <w:rPr>
          <w:rFonts w:ascii="Times New Roman" w:hAnsi="Times New Roman" w:cs="Times New Roman"/>
          <w:sz w:val="24"/>
          <w:szCs w:val="24"/>
          <w:shd w:val="clear" w:color="auto" w:fill="FFFFFF"/>
        </w:rPr>
        <w:lastRenderedPageBreak/>
        <w:t>concerns and waste provider and patient time as the physicians gets lost in the text searching for pertinent historical data. This is a particular co</w:t>
      </w:r>
      <w:r w:rsidR="00667412" w:rsidRPr="00F81F53">
        <w:rPr>
          <w:rFonts w:ascii="Times New Roman" w:hAnsi="Times New Roman" w:cs="Times New Roman"/>
          <w:sz w:val="24"/>
          <w:szCs w:val="24"/>
          <w:shd w:val="clear" w:color="auto" w:fill="FFFFFF"/>
        </w:rPr>
        <w:t xml:space="preserve">ncern in the elderly population, veterans, </w:t>
      </w:r>
      <w:r w:rsidRPr="00F81F53">
        <w:rPr>
          <w:rFonts w:ascii="Times New Roman" w:hAnsi="Times New Roman" w:cs="Times New Roman"/>
          <w:sz w:val="24"/>
          <w:szCs w:val="24"/>
          <w:shd w:val="clear" w:color="auto" w:fill="FFFFFF"/>
        </w:rPr>
        <w:t>or immunocompr</w:t>
      </w:r>
      <w:r w:rsidR="000C532F" w:rsidRPr="00F81F53">
        <w:rPr>
          <w:rFonts w:ascii="Times New Roman" w:hAnsi="Times New Roman" w:cs="Times New Roman"/>
          <w:sz w:val="24"/>
          <w:szCs w:val="24"/>
          <w:shd w:val="clear" w:color="auto" w:fill="FFFFFF"/>
        </w:rPr>
        <w:t>om</w:t>
      </w:r>
      <w:r w:rsidRPr="00F81F53">
        <w:rPr>
          <w:rFonts w:ascii="Times New Roman" w:hAnsi="Times New Roman" w:cs="Times New Roman"/>
          <w:sz w:val="24"/>
          <w:szCs w:val="24"/>
          <w:shd w:val="clear" w:color="auto" w:fill="FFFFFF"/>
        </w:rPr>
        <w:t xml:space="preserve">ised who may be on a large list of medications and have accumulated many conditions and procedures. Note bloat then perpetuates structural violence on vulnerable populations.  </w:t>
      </w:r>
    </w:p>
    <w:p w14:paraId="3D8D5129" w14:textId="716F7068" w:rsidR="00687C0F" w:rsidRPr="00687C0F" w:rsidRDefault="00687C0F" w:rsidP="00AF3712">
      <w:pPr>
        <w:ind w:firstLine="720"/>
        <w:rPr>
          <w:rFonts w:ascii="Times New Roman" w:hAnsi="Times New Roman" w:cs="Times New Roman"/>
          <w:i/>
          <w:sz w:val="24"/>
          <w:szCs w:val="24"/>
          <w:shd w:val="clear" w:color="auto" w:fill="FFFFFF"/>
          <w:rPrChange w:id="300" w:author="Microsoft Office User" w:date="2017-03-13T14:05:00Z">
            <w:rPr>
              <w:rFonts w:ascii="Times New Roman" w:hAnsi="Times New Roman" w:cs="Times New Roman"/>
              <w:sz w:val="24"/>
              <w:szCs w:val="24"/>
              <w:shd w:val="clear" w:color="auto" w:fill="FFFFFF"/>
            </w:rPr>
          </w:rPrChange>
        </w:rPr>
      </w:pPr>
      <w:ins w:id="301" w:author="Microsoft Office User" w:date="2017-03-13T14:05:00Z">
        <w:r>
          <w:rPr>
            <w:rFonts w:ascii="Times New Roman" w:hAnsi="Times New Roman" w:cs="Times New Roman"/>
            <w:i/>
            <w:sz w:val="24"/>
            <w:szCs w:val="24"/>
            <w:shd w:val="clear" w:color="auto" w:fill="FFFFFF"/>
          </w:rPr>
          <w:t>Billing</w:t>
        </w:r>
      </w:ins>
    </w:p>
    <w:p w14:paraId="28E69416" w14:textId="77777777" w:rsidR="00531251" w:rsidRPr="00F81F53" w:rsidRDefault="00B15B40" w:rsidP="00AF3712">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Copy-and-paste</w:t>
      </w:r>
      <w:r w:rsidR="00531251" w:rsidRPr="00F81F53">
        <w:rPr>
          <w:rFonts w:ascii="Times New Roman" w:hAnsi="Times New Roman" w:cs="Times New Roman"/>
          <w:sz w:val="24"/>
          <w:szCs w:val="24"/>
          <w:shd w:val="clear" w:color="auto" w:fill="FFFFFF"/>
        </w:rPr>
        <w:t xml:space="preserve"> also in many instances</w:t>
      </w:r>
      <w:r w:rsidR="002C2577">
        <w:rPr>
          <w:rFonts w:ascii="Times New Roman" w:hAnsi="Times New Roman" w:cs="Times New Roman"/>
          <w:sz w:val="24"/>
          <w:szCs w:val="24"/>
          <w:shd w:val="clear" w:color="auto" w:fill="FFFFFF"/>
        </w:rPr>
        <w:t xml:space="preserve"> has</w:t>
      </w:r>
      <w:r w:rsidR="00531251" w:rsidRPr="00F81F53">
        <w:rPr>
          <w:rFonts w:ascii="Times New Roman" w:hAnsi="Times New Roman" w:cs="Times New Roman"/>
          <w:sz w:val="24"/>
          <w:szCs w:val="24"/>
          <w:shd w:val="clear" w:color="auto" w:fill="FFFFFF"/>
        </w:rPr>
        <w:t xml:space="preserve"> created significant legal trouble for </w:t>
      </w:r>
      <w:r w:rsidR="00A03292" w:rsidRPr="00F81F53">
        <w:rPr>
          <w:rFonts w:ascii="Times New Roman" w:hAnsi="Times New Roman" w:cs="Times New Roman"/>
          <w:sz w:val="24"/>
          <w:szCs w:val="24"/>
          <w:shd w:val="clear" w:color="auto" w:fill="FFFFFF"/>
        </w:rPr>
        <w:t>physicians</w:t>
      </w:r>
      <w:r w:rsidR="00531251" w:rsidRPr="00F81F53">
        <w:rPr>
          <w:rFonts w:ascii="Times New Roman" w:hAnsi="Times New Roman" w:cs="Times New Roman"/>
          <w:sz w:val="24"/>
          <w:szCs w:val="24"/>
          <w:shd w:val="clear" w:color="auto" w:fill="FFFFFF"/>
        </w:rPr>
        <w:t xml:space="preserve">. In one example from 2016, </w:t>
      </w:r>
      <w:r w:rsidR="00A03292" w:rsidRPr="00F81F53">
        <w:rPr>
          <w:rFonts w:ascii="Times New Roman" w:hAnsi="Times New Roman" w:cs="Times New Roman"/>
          <w:sz w:val="24"/>
          <w:szCs w:val="24"/>
          <w:shd w:val="clear" w:color="auto" w:fill="FFFFFF"/>
        </w:rPr>
        <w:t xml:space="preserve">an </w:t>
      </w:r>
      <w:r w:rsidR="00531251" w:rsidRPr="00F81F53">
        <w:rPr>
          <w:rFonts w:ascii="Times New Roman" w:hAnsi="Times New Roman" w:cs="Times New Roman"/>
          <w:sz w:val="24"/>
          <w:szCs w:val="24"/>
          <w:shd w:val="clear" w:color="auto" w:fill="FFFFFF"/>
        </w:rPr>
        <w:t>orthopedic clinic</w:t>
      </w:r>
      <w:r w:rsidR="00A03292" w:rsidRPr="00F81F53">
        <w:rPr>
          <w:rFonts w:ascii="Times New Roman" w:hAnsi="Times New Roman" w:cs="Times New Roman"/>
          <w:sz w:val="24"/>
          <w:szCs w:val="24"/>
          <w:shd w:val="clear" w:color="auto" w:fill="FFFFFF"/>
        </w:rPr>
        <w:t xml:space="preserve"> was found guilty of violating the </w:t>
      </w:r>
      <w:r w:rsidR="00A03292" w:rsidRPr="00F81F53">
        <w:rPr>
          <w:rFonts w:ascii="Times New Roman" w:hAnsi="Times New Roman" w:cs="Times New Roman"/>
          <w:sz w:val="24"/>
          <w:szCs w:val="24"/>
          <w:shd w:val="clear" w:color="auto" w:fill="F6F6F6"/>
        </w:rPr>
        <w:t xml:space="preserve">Civil Monetary Penalties Law </w:t>
      </w:r>
      <w:r w:rsidR="00A03292" w:rsidRPr="00F81F53">
        <w:rPr>
          <w:rFonts w:ascii="Times New Roman" w:hAnsi="Times New Roman" w:cs="Times New Roman"/>
          <w:sz w:val="24"/>
          <w:szCs w:val="24"/>
          <w:shd w:val="clear" w:color="auto" w:fill="FFFFFF"/>
        </w:rPr>
        <w:t>by the Office of the Inspector General</w:t>
      </w:r>
      <w:r w:rsidR="00211025" w:rsidRPr="00F81F53">
        <w:rPr>
          <w:rFonts w:ascii="Times New Roman" w:hAnsi="Times New Roman" w:cs="Times New Roman"/>
          <w:sz w:val="24"/>
          <w:szCs w:val="24"/>
          <w:shd w:val="clear" w:color="auto" w:fill="FFFFFF"/>
        </w:rPr>
        <w:t xml:space="preserve"> </w:t>
      </w:r>
      <w:r w:rsidR="00A03292" w:rsidRPr="00F81F53">
        <w:rPr>
          <w:rFonts w:ascii="Times New Roman" w:hAnsi="Times New Roman" w:cs="Times New Roman"/>
          <w:sz w:val="24"/>
          <w:szCs w:val="24"/>
          <w:shd w:val="clear" w:color="auto" w:fill="FFFFFF"/>
        </w:rPr>
        <w:t xml:space="preserve">(OIG) of fraudulent billing after a physician billed for a prior physician’s services and </w:t>
      </w:r>
      <w:r>
        <w:rPr>
          <w:rFonts w:ascii="Times New Roman" w:hAnsi="Times New Roman" w:cs="Times New Roman"/>
          <w:sz w:val="24"/>
          <w:szCs w:val="24"/>
          <w:shd w:val="clear" w:color="auto" w:fill="FFFFFF"/>
        </w:rPr>
        <w:t>copy-and-paste</w:t>
      </w:r>
      <w:r w:rsidR="00A03292" w:rsidRPr="00F81F53">
        <w:rPr>
          <w:rFonts w:ascii="Times New Roman" w:hAnsi="Times New Roman" w:cs="Times New Roman"/>
          <w:sz w:val="24"/>
          <w:szCs w:val="24"/>
          <w:shd w:val="clear" w:color="auto" w:fill="FFFFFF"/>
        </w:rPr>
        <w:t xml:space="preserve">d the </w:t>
      </w:r>
      <w:r w:rsidR="00A03292" w:rsidRPr="00F81F53">
        <w:rPr>
          <w:rFonts w:ascii="Times New Roman" w:hAnsi="Times New Roman" w:cs="Times New Roman"/>
          <w:sz w:val="24"/>
          <w:szCs w:val="24"/>
          <w:shd w:val="clear" w:color="auto" w:fill="F6F6F6"/>
        </w:rPr>
        <w:t>initial admitting history and physician examination without ever creating his own clinical notes</w:t>
      </w:r>
      <w:r w:rsidR="00531251" w:rsidRPr="00F81F53">
        <w:rPr>
          <w:rStyle w:val="FootnoteReference"/>
          <w:rFonts w:ascii="Times New Roman" w:hAnsi="Times New Roman" w:cs="Times New Roman"/>
          <w:sz w:val="24"/>
          <w:szCs w:val="24"/>
          <w:shd w:val="clear" w:color="auto" w:fill="FFFFFF"/>
        </w:rPr>
        <w:footnoteReference w:id="24"/>
      </w:r>
      <w:r w:rsidR="00A03292" w:rsidRPr="00F81F53">
        <w:rPr>
          <w:rFonts w:ascii="Times New Roman" w:hAnsi="Times New Roman" w:cs="Times New Roman"/>
          <w:sz w:val="24"/>
          <w:szCs w:val="24"/>
          <w:shd w:val="clear" w:color="auto" w:fill="F6F6F6"/>
        </w:rPr>
        <w:t>.</w:t>
      </w:r>
      <w:r w:rsidR="00531251" w:rsidRPr="00F81F53">
        <w:rPr>
          <w:rFonts w:ascii="Times New Roman" w:hAnsi="Times New Roman" w:cs="Times New Roman"/>
          <w:sz w:val="24"/>
          <w:szCs w:val="24"/>
          <w:shd w:val="clear" w:color="auto" w:fill="FFFFFF"/>
        </w:rPr>
        <w:t xml:space="preserve"> </w:t>
      </w:r>
      <w:r w:rsidR="00A03292" w:rsidRPr="00F81F53">
        <w:rPr>
          <w:rFonts w:ascii="Times New Roman" w:hAnsi="Times New Roman" w:cs="Times New Roman"/>
          <w:sz w:val="24"/>
          <w:szCs w:val="24"/>
          <w:shd w:val="clear" w:color="auto" w:fill="FFFFFF"/>
        </w:rPr>
        <w:t xml:space="preserve">He was required to pay almost $50,000 in damages. In another </w:t>
      </w:r>
      <w:r w:rsidR="002C2577" w:rsidRPr="00F81F53">
        <w:rPr>
          <w:rFonts w:ascii="Times New Roman" w:hAnsi="Times New Roman" w:cs="Times New Roman"/>
          <w:sz w:val="24"/>
          <w:szCs w:val="24"/>
          <w:shd w:val="clear" w:color="auto" w:fill="FFFFFF"/>
        </w:rPr>
        <w:t>instance,</w:t>
      </w:r>
      <w:r w:rsidR="00A03292" w:rsidRPr="00F81F53">
        <w:rPr>
          <w:rFonts w:ascii="Times New Roman" w:hAnsi="Times New Roman" w:cs="Times New Roman"/>
          <w:sz w:val="24"/>
          <w:szCs w:val="24"/>
          <w:shd w:val="clear" w:color="auto" w:fill="FFFFFF"/>
        </w:rPr>
        <w:t xml:space="preserve"> a Cardiology group was charged</w:t>
      </w:r>
      <w:r w:rsidR="00A03292" w:rsidRPr="00F81F53">
        <w:rPr>
          <w:rFonts w:ascii="Times New Roman" w:hAnsi="Times New Roman" w:cs="Times New Roman"/>
          <w:sz w:val="24"/>
          <w:szCs w:val="24"/>
          <w:shd w:val="clear" w:color="auto" w:fill="F6F6F6"/>
        </w:rPr>
        <w:t xml:space="preserve"> $423,000 by OIG for presenting cloned and fraudulent claims to Medicare and failing to generate distinct patient progress notes</w:t>
      </w:r>
      <w:r w:rsidR="00A03292" w:rsidRPr="00F81F53">
        <w:rPr>
          <w:rStyle w:val="FootnoteReference"/>
          <w:rFonts w:ascii="Times New Roman" w:hAnsi="Times New Roman" w:cs="Times New Roman"/>
          <w:sz w:val="24"/>
          <w:szCs w:val="24"/>
          <w:shd w:val="clear" w:color="auto" w:fill="F6F6F6"/>
        </w:rPr>
        <w:footnoteReference w:id="25"/>
      </w:r>
      <w:r w:rsidR="00A03292" w:rsidRPr="00F81F53">
        <w:rPr>
          <w:rFonts w:ascii="Times New Roman" w:hAnsi="Times New Roman" w:cs="Times New Roman"/>
          <w:sz w:val="24"/>
          <w:szCs w:val="24"/>
          <w:shd w:val="clear" w:color="auto" w:fill="F6F6F6"/>
        </w:rPr>
        <w:t xml:space="preserve">. </w:t>
      </w:r>
    </w:p>
    <w:p w14:paraId="30CBC591" w14:textId="162ED05B" w:rsidR="00303ADD" w:rsidRPr="005F3F94" w:rsidRDefault="0029429B">
      <w:pPr>
        <w:rPr>
          <w:rFonts w:ascii="Times New Roman" w:hAnsi="Times New Roman" w:cs="Times New Roman"/>
          <w:i/>
          <w:sz w:val="24"/>
          <w:szCs w:val="24"/>
          <w:shd w:val="clear" w:color="auto" w:fill="FFFFFF"/>
          <w:rPrChange w:id="302" w:author="Microsoft Office User" w:date="2017-03-13T13:56:00Z">
            <w:rPr>
              <w:rFonts w:ascii="Times New Roman" w:hAnsi="Times New Roman" w:cs="Times New Roman"/>
              <w:b/>
              <w:sz w:val="24"/>
              <w:szCs w:val="24"/>
              <w:shd w:val="clear" w:color="auto" w:fill="FFFFFF"/>
            </w:rPr>
          </w:rPrChange>
        </w:rPr>
      </w:pPr>
      <w:del w:id="303" w:author="Microsoft Office User" w:date="2017-03-13T13:56:00Z">
        <w:r w:rsidRPr="005F3F94" w:rsidDel="005F3F94">
          <w:rPr>
            <w:rFonts w:ascii="Times New Roman" w:hAnsi="Times New Roman" w:cs="Times New Roman"/>
            <w:i/>
            <w:sz w:val="24"/>
            <w:szCs w:val="24"/>
            <w:shd w:val="clear" w:color="auto" w:fill="FFFFFF"/>
            <w:rPrChange w:id="304" w:author="Microsoft Office User" w:date="2017-03-13T13:56:00Z">
              <w:rPr>
                <w:rFonts w:ascii="Times New Roman" w:hAnsi="Times New Roman" w:cs="Times New Roman"/>
                <w:b/>
                <w:sz w:val="24"/>
                <w:szCs w:val="24"/>
                <w:shd w:val="clear" w:color="auto" w:fill="FFFFFF"/>
              </w:rPr>
            </w:rPrChange>
          </w:rPr>
          <w:delText>Point 2</w:delText>
        </w:r>
      </w:del>
      <w:ins w:id="305" w:author="Microsoft Office User" w:date="2017-03-13T13:56:00Z">
        <w:r w:rsidR="005F3F94">
          <w:rPr>
            <w:rFonts w:ascii="Times New Roman" w:hAnsi="Times New Roman" w:cs="Times New Roman"/>
            <w:i/>
            <w:sz w:val="24"/>
            <w:szCs w:val="24"/>
            <w:shd w:val="clear" w:color="auto" w:fill="FFFFFF"/>
          </w:rPr>
          <w:t xml:space="preserve">Arguments </w:t>
        </w:r>
        <w:proofErr w:type="gramStart"/>
        <w:r w:rsidR="005F3F94">
          <w:rPr>
            <w:rFonts w:ascii="Times New Roman" w:hAnsi="Times New Roman" w:cs="Times New Roman"/>
            <w:i/>
            <w:sz w:val="24"/>
            <w:szCs w:val="24"/>
            <w:shd w:val="clear" w:color="auto" w:fill="FFFFFF"/>
          </w:rPr>
          <w:t>In</w:t>
        </w:r>
        <w:proofErr w:type="gramEnd"/>
        <w:r w:rsidR="005F3F94">
          <w:rPr>
            <w:rFonts w:ascii="Times New Roman" w:hAnsi="Times New Roman" w:cs="Times New Roman"/>
            <w:i/>
            <w:sz w:val="24"/>
            <w:szCs w:val="24"/>
            <w:shd w:val="clear" w:color="auto" w:fill="FFFFFF"/>
          </w:rPr>
          <w:t xml:space="preserve"> Favor of Copy-and-Paste</w:t>
        </w:r>
      </w:ins>
    </w:p>
    <w:p w14:paraId="146720A6" w14:textId="77777777" w:rsidR="00303ADD" w:rsidRPr="00F81F53" w:rsidRDefault="00791547" w:rsidP="00074325">
      <w:pPr>
        <w:autoSpaceDE w:val="0"/>
        <w:autoSpaceDN w:val="0"/>
        <w:adjustRightInd w:val="0"/>
        <w:spacing w:line="240" w:lineRule="auto"/>
        <w:rPr>
          <w:rFonts w:ascii="Times New Roman" w:hAnsi="Times New Roman" w:cs="Times New Roman"/>
          <w:sz w:val="24"/>
          <w:szCs w:val="24"/>
          <w:shd w:val="clear" w:color="auto" w:fill="FFFFFF"/>
        </w:rPr>
      </w:pPr>
      <w:r w:rsidRPr="00F81F53">
        <w:rPr>
          <w:rFonts w:ascii="Times New Roman" w:hAnsi="Times New Roman" w:cs="Times New Roman"/>
          <w:sz w:val="24"/>
          <w:szCs w:val="24"/>
          <w:shd w:val="clear" w:color="auto" w:fill="FFFFFF"/>
        </w:rPr>
        <w:tab/>
      </w:r>
      <w:r w:rsidR="00303ADD" w:rsidRPr="00F81F53">
        <w:rPr>
          <w:rFonts w:ascii="Times New Roman" w:hAnsi="Times New Roman" w:cs="Times New Roman"/>
          <w:sz w:val="24"/>
          <w:szCs w:val="24"/>
          <w:shd w:val="clear" w:color="auto" w:fill="FFFFFF"/>
        </w:rPr>
        <w:t xml:space="preserve">Studies have examined how </w:t>
      </w:r>
      <w:r w:rsidR="0011430D" w:rsidRPr="00F81F53">
        <w:rPr>
          <w:rFonts w:ascii="Times New Roman" w:hAnsi="Times New Roman" w:cs="Times New Roman"/>
          <w:sz w:val="24"/>
          <w:szCs w:val="24"/>
          <w:shd w:val="clear" w:color="auto" w:fill="FFFFFF"/>
        </w:rPr>
        <w:t>mandatory</w:t>
      </w:r>
      <w:r w:rsidR="00303ADD" w:rsidRPr="00F81F53">
        <w:rPr>
          <w:rFonts w:ascii="Times New Roman" w:hAnsi="Times New Roman" w:cs="Times New Roman"/>
          <w:sz w:val="24"/>
          <w:szCs w:val="24"/>
          <w:shd w:val="clear" w:color="auto" w:fill="FFFFFF"/>
        </w:rPr>
        <w:t xml:space="preserve"> </w:t>
      </w:r>
      <w:r w:rsidR="002C2577">
        <w:rPr>
          <w:rFonts w:ascii="Times New Roman" w:hAnsi="Times New Roman" w:cs="Times New Roman"/>
          <w:sz w:val="24"/>
          <w:szCs w:val="24"/>
          <w:shd w:val="clear" w:color="auto" w:fill="FFFFFF"/>
        </w:rPr>
        <w:t>EH</w:t>
      </w:r>
      <w:r w:rsidR="00303ADD" w:rsidRPr="00F81F53">
        <w:rPr>
          <w:rFonts w:ascii="Times New Roman" w:hAnsi="Times New Roman" w:cs="Times New Roman"/>
          <w:sz w:val="24"/>
          <w:szCs w:val="24"/>
          <w:shd w:val="clear" w:color="auto" w:fill="FFFFFF"/>
        </w:rPr>
        <w:t xml:space="preserve">R use has led to </w:t>
      </w:r>
      <w:r w:rsidR="0011430D" w:rsidRPr="00F81F53">
        <w:rPr>
          <w:rFonts w:ascii="Times New Roman" w:hAnsi="Times New Roman" w:cs="Times New Roman"/>
          <w:sz w:val="24"/>
          <w:szCs w:val="24"/>
          <w:shd w:val="clear" w:color="auto" w:fill="FFFFFF"/>
        </w:rPr>
        <w:t>physicians</w:t>
      </w:r>
      <w:r w:rsidR="00303ADD" w:rsidRPr="00F81F53">
        <w:rPr>
          <w:rFonts w:ascii="Times New Roman" w:hAnsi="Times New Roman" w:cs="Times New Roman"/>
          <w:sz w:val="24"/>
          <w:szCs w:val="24"/>
          <w:shd w:val="clear" w:color="auto" w:fill="FFFFFF"/>
        </w:rPr>
        <w:t xml:space="preserve"> dedicating significantly</w:t>
      </w:r>
      <w:r w:rsidR="002C2577">
        <w:rPr>
          <w:rFonts w:ascii="Times New Roman" w:hAnsi="Times New Roman" w:cs="Times New Roman"/>
          <w:sz w:val="24"/>
          <w:szCs w:val="24"/>
          <w:shd w:val="clear" w:color="auto" w:fill="FFFFFF"/>
        </w:rPr>
        <w:t xml:space="preserve"> more time on</w:t>
      </w:r>
      <w:r w:rsidR="00303ADD" w:rsidRPr="00F81F53">
        <w:rPr>
          <w:rFonts w:ascii="Times New Roman" w:hAnsi="Times New Roman" w:cs="Times New Roman"/>
          <w:sz w:val="24"/>
          <w:szCs w:val="24"/>
          <w:shd w:val="clear" w:color="auto" w:fill="FFFFFF"/>
        </w:rPr>
        <w:t xml:space="preserve"> documentation compared to actual </w:t>
      </w:r>
      <w:r w:rsidR="0011430D" w:rsidRPr="00F81F53">
        <w:rPr>
          <w:rFonts w:ascii="Times New Roman" w:hAnsi="Times New Roman" w:cs="Times New Roman"/>
          <w:sz w:val="24"/>
          <w:szCs w:val="24"/>
          <w:shd w:val="clear" w:color="auto" w:fill="FFFFFF"/>
        </w:rPr>
        <w:t>patient</w:t>
      </w:r>
      <w:r w:rsidR="00303ADD" w:rsidRPr="00F81F53">
        <w:rPr>
          <w:rFonts w:ascii="Times New Roman" w:hAnsi="Times New Roman" w:cs="Times New Roman"/>
          <w:sz w:val="24"/>
          <w:szCs w:val="24"/>
          <w:shd w:val="clear" w:color="auto" w:fill="FFFFFF"/>
        </w:rPr>
        <w:t xml:space="preserve"> care. According to an </w:t>
      </w:r>
      <w:r w:rsidR="00303ADD" w:rsidRPr="002C2577">
        <w:rPr>
          <w:rFonts w:ascii="Times New Roman" w:hAnsi="Times New Roman" w:cs="Times New Roman"/>
          <w:i/>
          <w:sz w:val="24"/>
          <w:szCs w:val="24"/>
          <w:shd w:val="clear" w:color="auto" w:fill="FFFFFF"/>
        </w:rPr>
        <w:t>Annals of Internal Medicine</w:t>
      </w:r>
      <w:r w:rsidR="00303ADD" w:rsidRPr="00F81F53">
        <w:rPr>
          <w:rFonts w:ascii="Times New Roman" w:hAnsi="Times New Roman" w:cs="Times New Roman"/>
          <w:sz w:val="24"/>
          <w:szCs w:val="24"/>
          <w:shd w:val="clear" w:color="auto" w:fill="FFFFFF"/>
        </w:rPr>
        <w:t xml:space="preserve"> study, half of </w:t>
      </w:r>
      <w:r w:rsidR="0011430D" w:rsidRPr="00F81F53">
        <w:rPr>
          <w:rFonts w:ascii="Times New Roman" w:hAnsi="Times New Roman" w:cs="Times New Roman"/>
          <w:sz w:val="24"/>
          <w:szCs w:val="24"/>
          <w:shd w:val="clear" w:color="auto" w:fill="FFFFFF"/>
        </w:rPr>
        <w:t>physicians</w:t>
      </w:r>
      <w:r w:rsidR="002C2577">
        <w:rPr>
          <w:rFonts w:ascii="Times New Roman" w:hAnsi="Times New Roman" w:cs="Times New Roman"/>
          <w:sz w:val="24"/>
          <w:szCs w:val="24"/>
          <w:shd w:val="clear" w:color="auto" w:fill="FFFFFF"/>
        </w:rPr>
        <w:t>’</w:t>
      </w:r>
      <w:r w:rsidR="00303ADD" w:rsidRPr="00F81F53">
        <w:rPr>
          <w:rFonts w:ascii="Times New Roman" w:hAnsi="Times New Roman" w:cs="Times New Roman"/>
          <w:sz w:val="24"/>
          <w:szCs w:val="24"/>
          <w:shd w:val="clear" w:color="auto" w:fill="FFFFFF"/>
        </w:rPr>
        <w:t xml:space="preserve"> time is spent writing the EHR. Further, physicians were found to work an average of 1.5 hours after office hours </w:t>
      </w:r>
      <w:r w:rsidR="002C2577">
        <w:rPr>
          <w:rFonts w:ascii="Times New Roman" w:hAnsi="Times New Roman" w:cs="Times New Roman"/>
          <w:sz w:val="24"/>
          <w:szCs w:val="24"/>
          <w:shd w:val="clear" w:color="auto" w:fill="FFFFFF"/>
        </w:rPr>
        <w:t>in order to complete</w:t>
      </w:r>
      <w:r w:rsidR="00303ADD" w:rsidRPr="00F81F53">
        <w:rPr>
          <w:rFonts w:ascii="Times New Roman" w:hAnsi="Times New Roman" w:cs="Times New Roman"/>
          <w:sz w:val="24"/>
          <w:szCs w:val="24"/>
          <w:shd w:val="clear" w:color="auto" w:fill="FFFFFF"/>
        </w:rPr>
        <w:t xml:space="preserve"> notes, contributing</w:t>
      </w:r>
      <w:r w:rsidR="002C2577">
        <w:rPr>
          <w:rFonts w:ascii="Times New Roman" w:hAnsi="Times New Roman" w:cs="Times New Roman"/>
          <w:sz w:val="24"/>
          <w:szCs w:val="24"/>
          <w:shd w:val="clear" w:color="auto" w:fill="FFFFFF"/>
        </w:rPr>
        <w:t xml:space="preserve"> to</w:t>
      </w:r>
      <w:r w:rsidR="00303ADD" w:rsidRPr="00F81F53">
        <w:rPr>
          <w:rFonts w:ascii="Times New Roman" w:hAnsi="Times New Roman" w:cs="Times New Roman"/>
          <w:sz w:val="24"/>
          <w:szCs w:val="24"/>
          <w:shd w:val="clear" w:color="auto" w:fill="FFFFFF"/>
        </w:rPr>
        <w:t xml:space="preserve"> an already troublesome trend of burn-out</w:t>
      </w:r>
      <w:r w:rsidR="00303ADD" w:rsidRPr="00F81F53">
        <w:rPr>
          <w:rStyle w:val="FootnoteReference"/>
          <w:rFonts w:ascii="Times New Roman" w:hAnsi="Times New Roman" w:cs="Times New Roman"/>
          <w:sz w:val="24"/>
          <w:szCs w:val="24"/>
          <w:shd w:val="clear" w:color="auto" w:fill="FFFFFF"/>
        </w:rPr>
        <w:footnoteReference w:id="26"/>
      </w:r>
      <w:r w:rsidR="00303ADD" w:rsidRPr="00F81F53">
        <w:rPr>
          <w:rFonts w:ascii="Times New Roman" w:hAnsi="Times New Roman" w:cs="Times New Roman"/>
          <w:sz w:val="24"/>
          <w:szCs w:val="24"/>
          <w:shd w:val="clear" w:color="auto" w:fill="FFFFFF"/>
        </w:rPr>
        <w:t xml:space="preserve">. Another study found </w:t>
      </w:r>
      <w:r w:rsidR="00EA4EF7" w:rsidRPr="00F81F53">
        <w:rPr>
          <w:rFonts w:ascii="Times New Roman" w:hAnsi="Times New Roman" w:cs="Times New Roman"/>
          <w:sz w:val="24"/>
          <w:szCs w:val="24"/>
          <w:shd w:val="clear" w:color="auto" w:fill="FFFFFF"/>
        </w:rPr>
        <w:t>corollary</w:t>
      </w:r>
      <w:r w:rsidR="00303ADD" w:rsidRPr="00F81F53">
        <w:rPr>
          <w:rFonts w:ascii="Times New Roman" w:hAnsi="Times New Roman" w:cs="Times New Roman"/>
          <w:sz w:val="24"/>
          <w:szCs w:val="24"/>
          <w:shd w:val="clear" w:color="auto" w:fill="FFFFFF"/>
        </w:rPr>
        <w:t xml:space="preserve"> results that </w:t>
      </w:r>
      <w:r w:rsidR="00EA4EF7" w:rsidRPr="00F81F53">
        <w:rPr>
          <w:rFonts w:ascii="Times New Roman" w:hAnsi="Times New Roman" w:cs="Times New Roman"/>
          <w:sz w:val="24"/>
          <w:szCs w:val="24"/>
          <w:shd w:val="clear" w:color="auto" w:fill="FFFFFF"/>
        </w:rPr>
        <w:t>physicians</w:t>
      </w:r>
      <w:r w:rsidR="00303ADD" w:rsidRPr="00F81F53">
        <w:rPr>
          <w:rFonts w:ascii="Times New Roman" w:hAnsi="Times New Roman" w:cs="Times New Roman"/>
          <w:sz w:val="24"/>
          <w:szCs w:val="24"/>
          <w:shd w:val="clear" w:color="auto" w:fill="FFFFFF"/>
        </w:rPr>
        <w:t xml:space="preserve"> using </w:t>
      </w:r>
      <w:r w:rsidR="002C2577">
        <w:rPr>
          <w:rFonts w:ascii="Times New Roman" w:hAnsi="Times New Roman" w:cs="Times New Roman"/>
          <w:sz w:val="24"/>
          <w:szCs w:val="24"/>
          <w:shd w:val="clear" w:color="auto" w:fill="FFFFFF"/>
        </w:rPr>
        <w:t>EH</w:t>
      </w:r>
      <w:r w:rsidR="00303ADD" w:rsidRPr="00F81F53">
        <w:rPr>
          <w:rFonts w:ascii="Times New Roman" w:hAnsi="Times New Roman" w:cs="Times New Roman"/>
          <w:sz w:val="24"/>
          <w:szCs w:val="24"/>
          <w:shd w:val="clear" w:color="auto" w:fill="FFFFFF"/>
        </w:rPr>
        <w:t>R spent roughly 1/3 of their time with patients</w:t>
      </w:r>
      <w:r w:rsidR="004758D9" w:rsidRPr="00F81F53">
        <w:rPr>
          <w:rFonts w:ascii="Times New Roman" w:hAnsi="Times New Roman" w:cs="Times New Roman"/>
          <w:sz w:val="24"/>
          <w:szCs w:val="24"/>
          <w:shd w:val="clear" w:color="auto" w:fill="FFFFFF"/>
        </w:rPr>
        <w:t xml:space="preserve"> in the exam room</w:t>
      </w:r>
      <w:r w:rsidR="00303ADD" w:rsidRPr="00F81F53">
        <w:rPr>
          <w:rFonts w:ascii="Times New Roman" w:hAnsi="Times New Roman" w:cs="Times New Roman"/>
          <w:sz w:val="24"/>
          <w:szCs w:val="24"/>
          <w:shd w:val="clear" w:color="auto" w:fill="FFFFFF"/>
        </w:rPr>
        <w:t xml:space="preserve"> facing a computer screen</w:t>
      </w:r>
      <w:r w:rsidR="002C2577">
        <w:rPr>
          <w:rFonts w:ascii="Times New Roman" w:hAnsi="Times New Roman" w:cs="Times New Roman"/>
          <w:sz w:val="24"/>
          <w:szCs w:val="24"/>
          <w:shd w:val="clear" w:color="auto" w:fill="FFFFFF"/>
        </w:rPr>
        <w:t>. This is in contrast to only 9% of the t</w:t>
      </w:r>
      <w:r w:rsidR="00303ADD" w:rsidRPr="00F81F53">
        <w:rPr>
          <w:rFonts w:ascii="Times New Roman" w:hAnsi="Times New Roman" w:cs="Times New Roman"/>
          <w:sz w:val="24"/>
          <w:szCs w:val="24"/>
          <w:shd w:val="clear" w:color="auto" w:fill="FFFFFF"/>
        </w:rPr>
        <w:t xml:space="preserve">ime not looking at </w:t>
      </w:r>
      <w:r w:rsidR="00EA4EF7" w:rsidRPr="00F81F53">
        <w:rPr>
          <w:rFonts w:ascii="Times New Roman" w:hAnsi="Times New Roman" w:cs="Times New Roman"/>
          <w:sz w:val="24"/>
          <w:szCs w:val="24"/>
          <w:shd w:val="clear" w:color="auto" w:fill="FFFFFF"/>
        </w:rPr>
        <w:t>patients</w:t>
      </w:r>
      <w:r w:rsidR="00303ADD" w:rsidRPr="00F81F53">
        <w:rPr>
          <w:rFonts w:ascii="Times New Roman" w:hAnsi="Times New Roman" w:cs="Times New Roman"/>
          <w:sz w:val="24"/>
          <w:szCs w:val="24"/>
          <w:shd w:val="clear" w:color="auto" w:fill="FFFFFF"/>
        </w:rPr>
        <w:t xml:space="preserve"> when</w:t>
      </w:r>
      <w:r w:rsidR="002C2577">
        <w:rPr>
          <w:rFonts w:ascii="Times New Roman" w:hAnsi="Times New Roman" w:cs="Times New Roman"/>
          <w:sz w:val="24"/>
          <w:szCs w:val="24"/>
          <w:shd w:val="clear" w:color="auto" w:fill="FFFFFF"/>
        </w:rPr>
        <w:t xml:space="preserve"> physicians are</w:t>
      </w:r>
      <w:r w:rsidR="00303ADD" w:rsidRPr="00F81F53">
        <w:rPr>
          <w:rFonts w:ascii="Times New Roman" w:hAnsi="Times New Roman" w:cs="Times New Roman"/>
          <w:sz w:val="24"/>
          <w:szCs w:val="24"/>
          <w:shd w:val="clear" w:color="auto" w:fill="FFFFFF"/>
        </w:rPr>
        <w:t xml:space="preserve"> using paper record</w:t>
      </w:r>
      <w:r w:rsidR="00EA4EF7" w:rsidRPr="00F81F53">
        <w:rPr>
          <w:rFonts w:ascii="Times New Roman" w:hAnsi="Times New Roman" w:cs="Times New Roman"/>
          <w:sz w:val="24"/>
          <w:szCs w:val="24"/>
          <w:shd w:val="clear" w:color="auto" w:fill="FFFFFF"/>
        </w:rPr>
        <w:t>s</w:t>
      </w:r>
      <w:r w:rsidR="004758D9" w:rsidRPr="00F81F53">
        <w:rPr>
          <w:rStyle w:val="FootnoteReference"/>
          <w:rFonts w:ascii="Times New Roman" w:hAnsi="Times New Roman" w:cs="Times New Roman"/>
          <w:sz w:val="24"/>
          <w:szCs w:val="24"/>
          <w:shd w:val="clear" w:color="auto" w:fill="FFFFFF"/>
        </w:rPr>
        <w:footnoteReference w:id="27"/>
      </w:r>
      <w:r w:rsidR="00303ADD" w:rsidRPr="00F81F53">
        <w:rPr>
          <w:rFonts w:ascii="Times New Roman" w:hAnsi="Times New Roman" w:cs="Times New Roman"/>
          <w:sz w:val="24"/>
          <w:szCs w:val="24"/>
          <w:shd w:val="clear" w:color="auto" w:fill="FFFFFF"/>
        </w:rPr>
        <w:t xml:space="preserve">. </w:t>
      </w:r>
      <w:r w:rsidR="004758D9" w:rsidRPr="00F81F53">
        <w:rPr>
          <w:rFonts w:ascii="Times New Roman" w:hAnsi="Times New Roman" w:cs="Times New Roman"/>
          <w:sz w:val="24"/>
          <w:szCs w:val="24"/>
          <w:shd w:val="clear" w:color="auto" w:fill="FFFFFF"/>
        </w:rPr>
        <w:t xml:space="preserve">Certainly, this has </w:t>
      </w:r>
      <w:r w:rsidR="00EA4EF7" w:rsidRPr="00F81F53">
        <w:rPr>
          <w:rFonts w:ascii="Times New Roman" w:hAnsi="Times New Roman" w:cs="Times New Roman"/>
          <w:sz w:val="24"/>
          <w:szCs w:val="24"/>
          <w:shd w:val="clear" w:color="auto" w:fill="FFFFFF"/>
        </w:rPr>
        <w:t>consequences</w:t>
      </w:r>
      <w:r w:rsidR="004758D9" w:rsidRPr="00F81F53">
        <w:rPr>
          <w:rFonts w:ascii="Times New Roman" w:hAnsi="Times New Roman" w:cs="Times New Roman"/>
          <w:sz w:val="24"/>
          <w:szCs w:val="24"/>
          <w:shd w:val="clear" w:color="auto" w:fill="FFFFFF"/>
        </w:rPr>
        <w:t xml:space="preserve"> for clinical assessment as </w:t>
      </w:r>
      <w:r w:rsidR="00EA4EF7" w:rsidRPr="00F81F53">
        <w:rPr>
          <w:rFonts w:ascii="Times New Roman" w:hAnsi="Times New Roman" w:cs="Times New Roman"/>
          <w:sz w:val="24"/>
          <w:szCs w:val="24"/>
          <w:shd w:val="clear" w:color="auto" w:fill="FFFFFF"/>
        </w:rPr>
        <w:t>electronic</w:t>
      </w:r>
      <w:r w:rsidR="004758D9" w:rsidRPr="00F81F53">
        <w:rPr>
          <w:rFonts w:ascii="Times New Roman" w:hAnsi="Times New Roman" w:cs="Times New Roman"/>
          <w:sz w:val="24"/>
          <w:szCs w:val="24"/>
          <w:shd w:val="clear" w:color="auto" w:fill="FFFFFF"/>
        </w:rPr>
        <w:t xml:space="preserve"> documentation is distracting and takes a lot of time away from physical examination. </w:t>
      </w:r>
      <w:r w:rsidR="005F24EE" w:rsidRPr="00F81F53">
        <w:rPr>
          <w:rFonts w:ascii="Times New Roman" w:hAnsi="Times New Roman" w:cs="Times New Roman"/>
          <w:sz w:val="24"/>
          <w:szCs w:val="24"/>
          <w:shd w:val="clear" w:color="auto" w:fill="FFFFFF"/>
        </w:rPr>
        <w:t>It was found that</w:t>
      </w:r>
      <w:r w:rsidR="002C2577">
        <w:rPr>
          <w:rFonts w:ascii="Times New Roman" w:hAnsi="Times New Roman" w:cs="Times New Roman"/>
          <w:sz w:val="24"/>
          <w:szCs w:val="24"/>
          <w:shd w:val="clear" w:color="auto" w:fill="FFFFFF"/>
        </w:rPr>
        <w:t xml:space="preserve"> a</w:t>
      </w:r>
      <w:r w:rsidR="005F24EE" w:rsidRPr="00F81F53">
        <w:rPr>
          <w:rFonts w:ascii="Times New Roman" w:hAnsi="Times New Roman" w:cs="Times New Roman"/>
          <w:sz w:val="24"/>
          <w:szCs w:val="24"/>
          <w:shd w:val="clear" w:color="auto" w:fill="FFFFFF"/>
        </w:rPr>
        <w:t xml:space="preserve"> higher clinical gaze time at patients was correlated to higher </w:t>
      </w:r>
      <w:r w:rsidR="0011430D" w:rsidRPr="00F81F53">
        <w:rPr>
          <w:rFonts w:ascii="Times New Roman" w:hAnsi="Times New Roman" w:cs="Times New Roman"/>
          <w:sz w:val="24"/>
          <w:szCs w:val="24"/>
          <w:shd w:val="clear" w:color="auto" w:fill="FFFFFF"/>
        </w:rPr>
        <w:t>patient</w:t>
      </w:r>
      <w:r w:rsidR="005F24EE" w:rsidRPr="00F81F53">
        <w:rPr>
          <w:rFonts w:ascii="Times New Roman" w:hAnsi="Times New Roman" w:cs="Times New Roman"/>
          <w:sz w:val="24"/>
          <w:szCs w:val="24"/>
          <w:shd w:val="clear" w:color="auto" w:fill="FFFFFF"/>
        </w:rPr>
        <w:t xml:space="preserve"> satisfaction</w:t>
      </w:r>
      <w:r w:rsidR="00791E11" w:rsidRPr="00F81F53">
        <w:rPr>
          <w:rStyle w:val="FootnoteReference"/>
          <w:rFonts w:ascii="Times New Roman" w:hAnsi="Times New Roman" w:cs="Times New Roman"/>
          <w:sz w:val="24"/>
          <w:szCs w:val="24"/>
          <w:shd w:val="clear" w:color="auto" w:fill="FFFFFF"/>
        </w:rPr>
        <w:footnoteReference w:id="28"/>
      </w:r>
      <w:r w:rsidR="005F24EE" w:rsidRPr="00F81F53">
        <w:rPr>
          <w:rFonts w:ascii="Times New Roman" w:hAnsi="Times New Roman" w:cs="Times New Roman"/>
          <w:sz w:val="24"/>
          <w:szCs w:val="24"/>
          <w:shd w:val="clear" w:color="auto" w:fill="FFFFFF"/>
        </w:rPr>
        <w:t>. The extra workload has</w:t>
      </w:r>
      <w:r w:rsidR="00EA4EF7" w:rsidRPr="00F81F53">
        <w:rPr>
          <w:rFonts w:ascii="Times New Roman" w:hAnsi="Times New Roman" w:cs="Times New Roman"/>
          <w:sz w:val="24"/>
          <w:szCs w:val="24"/>
          <w:shd w:val="clear" w:color="auto" w:fill="FFFFFF"/>
        </w:rPr>
        <w:t xml:space="preserve"> providers and patients</w:t>
      </w:r>
      <w:r w:rsidR="005F24EE" w:rsidRPr="00F81F53">
        <w:rPr>
          <w:rFonts w:ascii="Times New Roman" w:hAnsi="Times New Roman" w:cs="Times New Roman"/>
          <w:sz w:val="24"/>
          <w:szCs w:val="24"/>
          <w:shd w:val="clear" w:color="auto" w:fill="FFFFFF"/>
        </w:rPr>
        <w:t xml:space="preserve"> </w:t>
      </w:r>
      <w:r w:rsidR="0011430D" w:rsidRPr="00F81F53">
        <w:rPr>
          <w:rFonts w:ascii="Times New Roman" w:hAnsi="Times New Roman" w:cs="Times New Roman"/>
          <w:sz w:val="24"/>
          <w:szCs w:val="24"/>
          <w:shd w:val="clear" w:color="auto" w:fill="FFFFFF"/>
        </w:rPr>
        <w:t>frustrated</w:t>
      </w:r>
      <w:r w:rsidR="005F24EE" w:rsidRPr="00F81F53">
        <w:rPr>
          <w:rFonts w:ascii="Times New Roman" w:hAnsi="Times New Roman" w:cs="Times New Roman"/>
          <w:sz w:val="24"/>
          <w:szCs w:val="24"/>
          <w:shd w:val="clear" w:color="auto" w:fill="FFFFFF"/>
        </w:rPr>
        <w:t>, turning “provider into box checkers” and leaving little room for ingenuity</w:t>
      </w:r>
      <w:r w:rsidR="005F24EE" w:rsidRPr="00F81F53">
        <w:rPr>
          <w:rStyle w:val="FootnoteReference"/>
          <w:rFonts w:ascii="Times New Roman" w:hAnsi="Times New Roman" w:cs="Times New Roman"/>
          <w:sz w:val="24"/>
          <w:szCs w:val="24"/>
          <w:shd w:val="clear" w:color="auto" w:fill="FFFFFF"/>
        </w:rPr>
        <w:footnoteReference w:id="29"/>
      </w:r>
      <w:r w:rsidR="00EA4EF7" w:rsidRPr="00F81F53">
        <w:rPr>
          <w:rFonts w:ascii="Times New Roman" w:hAnsi="Times New Roman" w:cs="Times New Roman"/>
          <w:sz w:val="24"/>
          <w:szCs w:val="24"/>
          <w:shd w:val="clear" w:color="auto" w:fill="FFFFFF"/>
        </w:rPr>
        <w:t>. The EHRs have been developed to the satisfaction of insurance companies and government regulators as opposed to practi</w:t>
      </w:r>
      <w:r w:rsidR="0011430D" w:rsidRPr="00F81F53">
        <w:rPr>
          <w:rFonts w:ascii="Times New Roman" w:hAnsi="Times New Roman" w:cs="Times New Roman"/>
          <w:sz w:val="24"/>
          <w:szCs w:val="24"/>
          <w:shd w:val="clear" w:color="auto" w:fill="FFFFFF"/>
        </w:rPr>
        <w:t>ti</w:t>
      </w:r>
      <w:r w:rsidR="00EA4EF7" w:rsidRPr="00F81F53">
        <w:rPr>
          <w:rFonts w:ascii="Times New Roman" w:hAnsi="Times New Roman" w:cs="Times New Roman"/>
          <w:sz w:val="24"/>
          <w:szCs w:val="24"/>
          <w:shd w:val="clear" w:color="auto" w:fill="FFFFFF"/>
        </w:rPr>
        <w:t xml:space="preserve">oners. </w:t>
      </w:r>
      <w:r w:rsidR="005F24EE" w:rsidRPr="00F81F53">
        <w:rPr>
          <w:rFonts w:ascii="Times New Roman" w:hAnsi="Times New Roman" w:cs="Times New Roman"/>
          <w:sz w:val="24"/>
          <w:szCs w:val="24"/>
          <w:shd w:val="clear" w:color="auto" w:fill="FFFFFF"/>
        </w:rPr>
        <w:t>One study found that</w:t>
      </w:r>
      <w:r w:rsidR="002C2577">
        <w:rPr>
          <w:rFonts w:ascii="Times New Roman" w:hAnsi="Times New Roman" w:cs="Times New Roman"/>
          <w:sz w:val="24"/>
          <w:szCs w:val="24"/>
          <w:shd w:val="clear" w:color="auto" w:fill="FFFFFF"/>
        </w:rPr>
        <w:t xml:space="preserve"> even</w:t>
      </w:r>
      <w:r w:rsidR="005F24EE" w:rsidRPr="00F81F53">
        <w:rPr>
          <w:rFonts w:ascii="Times New Roman" w:hAnsi="Times New Roman" w:cs="Times New Roman"/>
          <w:sz w:val="24"/>
          <w:szCs w:val="24"/>
          <w:shd w:val="clear" w:color="auto" w:fill="FFFFFF"/>
        </w:rPr>
        <w:t xml:space="preserve"> </w:t>
      </w:r>
      <w:r w:rsidR="00791E11" w:rsidRPr="00F81F53">
        <w:rPr>
          <w:rFonts w:ascii="Times New Roman" w:hAnsi="Times New Roman" w:cs="Times New Roman"/>
          <w:sz w:val="24"/>
          <w:szCs w:val="24"/>
          <w:shd w:val="clear" w:color="auto" w:fill="FFFFFF"/>
        </w:rPr>
        <w:t>prescription</w:t>
      </w:r>
      <w:r w:rsidR="005F24EE" w:rsidRPr="00F81F53">
        <w:rPr>
          <w:rFonts w:ascii="Times New Roman" w:hAnsi="Times New Roman" w:cs="Times New Roman"/>
          <w:sz w:val="24"/>
          <w:szCs w:val="24"/>
          <w:shd w:val="clear" w:color="auto" w:fill="FFFFFF"/>
        </w:rPr>
        <w:t xml:space="preserve"> writing and lab ordering was reduced in favor of m</w:t>
      </w:r>
      <w:r w:rsidR="00791E11" w:rsidRPr="00F81F53">
        <w:rPr>
          <w:rFonts w:ascii="Times New Roman" w:hAnsi="Times New Roman" w:cs="Times New Roman"/>
          <w:sz w:val="24"/>
          <w:szCs w:val="24"/>
          <w:shd w:val="clear" w:color="auto" w:fill="FFFFFF"/>
        </w:rPr>
        <w:t>ore computer chart input time for preventative care and chronic disease management</w:t>
      </w:r>
      <w:r w:rsidR="00791E11" w:rsidRPr="00F81F53">
        <w:rPr>
          <w:rStyle w:val="FootnoteReference"/>
          <w:rFonts w:ascii="Times New Roman" w:hAnsi="Times New Roman" w:cs="Times New Roman"/>
          <w:sz w:val="24"/>
          <w:szCs w:val="24"/>
          <w:shd w:val="clear" w:color="auto" w:fill="FFFFFF"/>
        </w:rPr>
        <w:footnoteReference w:id="30"/>
      </w:r>
      <w:r w:rsidR="00791E11" w:rsidRPr="00F81F53">
        <w:rPr>
          <w:rFonts w:ascii="Times New Roman" w:hAnsi="Times New Roman" w:cs="Times New Roman"/>
          <w:sz w:val="24"/>
          <w:szCs w:val="24"/>
          <w:shd w:val="clear" w:color="auto" w:fill="FFFFFF"/>
        </w:rPr>
        <w:t xml:space="preserve">. </w:t>
      </w:r>
    </w:p>
    <w:p w14:paraId="535C3308" w14:textId="0D85CCCA" w:rsidR="001726B0" w:rsidRPr="00F81F53" w:rsidRDefault="00791547" w:rsidP="00365A88">
      <w:pPr>
        <w:autoSpaceDE w:val="0"/>
        <w:autoSpaceDN w:val="0"/>
        <w:adjustRightInd w:val="0"/>
        <w:spacing w:line="240" w:lineRule="auto"/>
        <w:ind w:firstLine="720"/>
        <w:rPr>
          <w:rFonts w:ascii="Times New Roman" w:hAnsi="Times New Roman" w:cs="Times New Roman"/>
          <w:sz w:val="24"/>
          <w:szCs w:val="24"/>
          <w:shd w:val="clear" w:color="auto" w:fill="FFFFFF"/>
        </w:rPr>
      </w:pPr>
      <w:r w:rsidRPr="00F81F53">
        <w:rPr>
          <w:rFonts w:ascii="Times New Roman" w:hAnsi="Times New Roman" w:cs="Times New Roman"/>
          <w:sz w:val="24"/>
          <w:szCs w:val="24"/>
          <w:shd w:val="clear" w:color="auto" w:fill="FFFFFF"/>
        </w:rPr>
        <w:t xml:space="preserve">On the other hand, </w:t>
      </w:r>
      <w:del w:id="306" w:author="Microsoft Office User" w:date="2017-03-13T14:11:00Z">
        <w:r w:rsidRPr="00F81F53" w:rsidDel="00D3009B">
          <w:rPr>
            <w:rFonts w:ascii="Times New Roman" w:hAnsi="Times New Roman" w:cs="Times New Roman"/>
            <w:sz w:val="24"/>
            <w:szCs w:val="24"/>
            <w:shd w:val="clear" w:color="auto" w:fill="FFFFFF"/>
          </w:rPr>
          <w:delText xml:space="preserve">there are </w:delText>
        </w:r>
      </w:del>
      <w:r w:rsidRPr="00F81F53">
        <w:rPr>
          <w:rFonts w:ascii="Times New Roman" w:hAnsi="Times New Roman" w:cs="Times New Roman"/>
          <w:sz w:val="24"/>
          <w:szCs w:val="24"/>
          <w:shd w:val="clear" w:color="auto" w:fill="FFFFFF"/>
        </w:rPr>
        <w:t xml:space="preserve">instances </w:t>
      </w:r>
      <w:ins w:id="307" w:author="Microsoft Office User" w:date="2017-03-13T14:11:00Z">
        <w:r w:rsidR="00D3009B">
          <w:rPr>
            <w:rFonts w:ascii="Times New Roman" w:hAnsi="Times New Roman" w:cs="Times New Roman"/>
            <w:sz w:val="24"/>
            <w:szCs w:val="24"/>
            <w:shd w:val="clear" w:color="auto" w:fill="FFFFFF"/>
          </w:rPr>
          <w:t xml:space="preserve">exist </w:t>
        </w:r>
      </w:ins>
      <w:r w:rsidRPr="00F81F53">
        <w:rPr>
          <w:rFonts w:ascii="Times New Roman" w:hAnsi="Times New Roman" w:cs="Times New Roman"/>
          <w:sz w:val="24"/>
          <w:szCs w:val="24"/>
          <w:shd w:val="clear" w:color="auto" w:fill="FFFFFF"/>
        </w:rPr>
        <w:t xml:space="preserve">in which </w:t>
      </w:r>
      <w:r w:rsidR="00B15B40">
        <w:rPr>
          <w:rFonts w:ascii="Times New Roman" w:hAnsi="Times New Roman" w:cs="Times New Roman"/>
          <w:sz w:val="24"/>
          <w:szCs w:val="24"/>
          <w:shd w:val="clear" w:color="auto" w:fill="FFFFFF"/>
        </w:rPr>
        <w:t>copy-and-paste</w:t>
      </w:r>
      <w:r w:rsidRPr="00F81F53">
        <w:rPr>
          <w:rFonts w:ascii="Times New Roman" w:hAnsi="Times New Roman" w:cs="Times New Roman"/>
          <w:sz w:val="24"/>
          <w:szCs w:val="24"/>
          <w:shd w:val="clear" w:color="auto" w:fill="FFFFFF"/>
        </w:rPr>
        <w:t xml:space="preserve"> is an effective tool </w:t>
      </w:r>
      <w:r w:rsidR="002C2577">
        <w:rPr>
          <w:rFonts w:ascii="Times New Roman" w:hAnsi="Times New Roman" w:cs="Times New Roman"/>
          <w:sz w:val="24"/>
          <w:szCs w:val="24"/>
          <w:shd w:val="clear" w:color="auto" w:fill="FFFFFF"/>
        </w:rPr>
        <w:t>in light of these EHR complications</w:t>
      </w:r>
      <w:r w:rsidR="00710432">
        <w:rPr>
          <w:rFonts w:ascii="Times New Roman" w:hAnsi="Times New Roman" w:cs="Times New Roman"/>
          <w:sz w:val="24"/>
          <w:szCs w:val="24"/>
          <w:shd w:val="clear" w:color="auto" w:fill="FFFFFF"/>
        </w:rPr>
        <w:t xml:space="preserve"> for maximizing the quality and time spent on clinical care</w:t>
      </w:r>
      <w:r w:rsidRPr="00F81F53">
        <w:rPr>
          <w:rFonts w:ascii="Times New Roman" w:hAnsi="Times New Roman" w:cs="Times New Roman"/>
          <w:sz w:val="24"/>
          <w:szCs w:val="24"/>
          <w:shd w:val="clear" w:color="auto" w:fill="FFFFFF"/>
        </w:rPr>
        <w:t xml:space="preserve">. </w:t>
      </w:r>
      <w:r w:rsidR="00D531D5" w:rsidRPr="00F81F53">
        <w:rPr>
          <w:rFonts w:ascii="Times New Roman" w:hAnsi="Times New Roman" w:cs="Times New Roman"/>
          <w:sz w:val="24"/>
          <w:szCs w:val="24"/>
          <w:shd w:val="clear" w:color="auto" w:fill="FFFFFF"/>
        </w:rPr>
        <w:t xml:space="preserve">Under clear standards and provider education as well as </w:t>
      </w:r>
      <w:r w:rsidR="00BA6D1B" w:rsidRPr="00F81F53">
        <w:rPr>
          <w:rFonts w:ascii="Times New Roman" w:hAnsi="Times New Roman" w:cs="Times New Roman"/>
          <w:sz w:val="24"/>
          <w:szCs w:val="24"/>
          <w:shd w:val="clear" w:color="auto" w:fill="FFFFFF"/>
        </w:rPr>
        <w:t>constant monitoring</w:t>
      </w:r>
      <w:r w:rsidR="00D531D5" w:rsidRPr="00F81F53">
        <w:rPr>
          <w:rFonts w:ascii="Times New Roman" w:hAnsi="Times New Roman" w:cs="Times New Roman"/>
          <w:sz w:val="24"/>
          <w:szCs w:val="24"/>
          <w:shd w:val="clear" w:color="auto" w:fill="FFFFFF"/>
        </w:rPr>
        <w:t xml:space="preserve">, there are appropriate uses for the </w:t>
      </w:r>
      <w:r w:rsidR="00B15B40">
        <w:rPr>
          <w:rFonts w:ascii="Times New Roman" w:hAnsi="Times New Roman" w:cs="Times New Roman"/>
          <w:sz w:val="24"/>
          <w:szCs w:val="24"/>
          <w:shd w:val="clear" w:color="auto" w:fill="FFFFFF"/>
        </w:rPr>
        <w:t>copy-and-paste</w:t>
      </w:r>
      <w:r w:rsidR="00D531D5" w:rsidRPr="00F81F53">
        <w:rPr>
          <w:rFonts w:ascii="Times New Roman" w:hAnsi="Times New Roman" w:cs="Times New Roman"/>
          <w:sz w:val="24"/>
          <w:szCs w:val="24"/>
          <w:shd w:val="clear" w:color="auto" w:fill="FFFFFF"/>
        </w:rPr>
        <w:t xml:space="preserve"> functionality. </w:t>
      </w:r>
      <w:r w:rsidR="00BA6D1B" w:rsidRPr="00F81F53">
        <w:rPr>
          <w:rFonts w:ascii="Times New Roman" w:hAnsi="Times New Roman" w:cs="Times New Roman"/>
          <w:sz w:val="24"/>
          <w:szCs w:val="24"/>
          <w:shd w:val="clear" w:color="auto" w:fill="FFFFFF"/>
        </w:rPr>
        <w:t xml:space="preserve">It is beneficial to patient care in that improves the </w:t>
      </w:r>
      <w:r w:rsidR="003532DC" w:rsidRPr="00F81F53">
        <w:rPr>
          <w:rFonts w:ascii="Times New Roman" w:hAnsi="Times New Roman" w:cs="Times New Roman"/>
          <w:sz w:val="24"/>
          <w:szCs w:val="24"/>
          <w:shd w:val="clear" w:color="auto" w:fill="FFFFFF"/>
        </w:rPr>
        <w:t>efficiency</w:t>
      </w:r>
      <w:r w:rsidR="00BA6D1B" w:rsidRPr="00F81F53">
        <w:rPr>
          <w:rFonts w:ascii="Times New Roman" w:hAnsi="Times New Roman" w:cs="Times New Roman"/>
          <w:sz w:val="24"/>
          <w:szCs w:val="24"/>
          <w:shd w:val="clear" w:color="auto" w:fill="FFFFFF"/>
        </w:rPr>
        <w:t xml:space="preserve"> and timeliness of data input for physicians, maintains a continuity and consistency of the patient record for enhanced decision making, and makes the document more complete while still being </w:t>
      </w:r>
      <w:r w:rsidR="00BA6D1B" w:rsidRPr="00F81F53">
        <w:rPr>
          <w:rFonts w:ascii="Times New Roman" w:hAnsi="Times New Roman" w:cs="Times New Roman"/>
          <w:sz w:val="24"/>
          <w:szCs w:val="24"/>
          <w:shd w:val="clear" w:color="auto" w:fill="FFFFFF"/>
        </w:rPr>
        <w:lastRenderedPageBreak/>
        <w:t>legible</w:t>
      </w:r>
      <w:r w:rsidR="007769F4" w:rsidRPr="00F81F53">
        <w:rPr>
          <w:rStyle w:val="FootnoteReference"/>
          <w:rFonts w:ascii="Times New Roman" w:hAnsi="Times New Roman" w:cs="Times New Roman"/>
          <w:sz w:val="24"/>
          <w:szCs w:val="24"/>
          <w:shd w:val="clear" w:color="auto" w:fill="FFFFFF"/>
        </w:rPr>
        <w:footnoteReference w:id="31"/>
      </w:r>
      <w:r w:rsidR="00FD4E36" w:rsidRPr="00F81F53">
        <w:rPr>
          <w:rFonts w:ascii="Times New Roman" w:hAnsi="Times New Roman" w:cs="Times New Roman"/>
          <w:sz w:val="24"/>
          <w:szCs w:val="24"/>
          <w:shd w:val="clear" w:color="auto" w:fill="FFFFFF"/>
        </w:rPr>
        <w:t>. That being said</w:t>
      </w:r>
      <w:r w:rsidR="00BA6D1B" w:rsidRPr="00F81F53">
        <w:rPr>
          <w:rFonts w:ascii="Times New Roman" w:hAnsi="Times New Roman" w:cs="Times New Roman"/>
          <w:sz w:val="24"/>
          <w:szCs w:val="24"/>
          <w:shd w:val="clear" w:color="auto" w:fill="FFFFFF"/>
        </w:rPr>
        <w:t>, a</w:t>
      </w:r>
      <w:r w:rsidR="00D531D5" w:rsidRPr="00F81F53">
        <w:rPr>
          <w:rFonts w:ascii="Times New Roman" w:hAnsi="Times New Roman" w:cs="Times New Roman"/>
          <w:sz w:val="24"/>
          <w:szCs w:val="24"/>
          <w:shd w:val="clear" w:color="auto" w:fill="FFFFFF"/>
        </w:rPr>
        <w:t xml:space="preserve"> cost benefit analysis should be indiv</w:t>
      </w:r>
      <w:r w:rsidR="00AC500C" w:rsidRPr="00F81F53">
        <w:rPr>
          <w:rFonts w:ascii="Times New Roman" w:hAnsi="Times New Roman" w:cs="Times New Roman"/>
          <w:sz w:val="24"/>
          <w:szCs w:val="24"/>
          <w:shd w:val="clear" w:color="auto" w:fill="FFFFFF"/>
        </w:rPr>
        <w:t>id</w:t>
      </w:r>
      <w:r w:rsidR="00D531D5" w:rsidRPr="00F81F53">
        <w:rPr>
          <w:rFonts w:ascii="Times New Roman" w:hAnsi="Times New Roman" w:cs="Times New Roman"/>
          <w:sz w:val="24"/>
          <w:szCs w:val="24"/>
          <w:shd w:val="clear" w:color="auto" w:fill="FFFFFF"/>
        </w:rPr>
        <w:t>ually weighed by th</w:t>
      </w:r>
      <w:r w:rsidR="007D2130">
        <w:rPr>
          <w:rFonts w:ascii="Times New Roman" w:hAnsi="Times New Roman" w:cs="Times New Roman"/>
          <w:sz w:val="24"/>
          <w:szCs w:val="24"/>
          <w:shd w:val="clear" w:color="auto" w:fill="FFFFFF"/>
        </w:rPr>
        <w:t xml:space="preserve">e physicians as to the extent copy-and-paste is prudently </w:t>
      </w:r>
      <w:r w:rsidR="002C2577">
        <w:rPr>
          <w:rFonts w:ascii="Times New Roman" w:hAnsi="Times New Roman" w:cs="Times New Roman"/>
          <w:sz w:val="24"/>
          <w:szCs w:val="24"/>
          <w:shd w:val="clear" w:color="auto" w:fill="FFFFFF"/>
        </w:rPr>
        <w:t>used. Education can help providers analyze how to</w:t>
      </w:r>
      <w:r w:rsidR="00D531D5" w:rsidRPr="00F81F53">
        <w:rPr>
          <w:rFonts w:ascii="Times New Roman" w:hAnsi="Times New Roman" w:cs="Times New Roman"/>
          <w:sz w:val="24"/>
          <w:szCs w:val="24"/>
          <w:shd w:val="clear" w:color="auto" w:fill="FFFFFF"/>
        </w:rPr>
        <w:t xml:space="preserve"> best avoid </w:t>
      </w:r>
      <w:r w:rsidR="00BA6D1B" w:rsidRPr="00F81F53">
        <w:rPr>
          <w:rFonts w:ascii="Times New Roman" w:hAnsi="Times New Roman" w:cs="Times New Roman"/>
          <w:sz w:val="24"/>
          <w:szCs w:val="24"/>
          <w:shd w:val="clear" w:color="auto" w:fill="FFFFFF"/>
        </w:rPr>
        <w:t>fraudulent</w:t>
      </w:r>
      <w:r w:rsidR="00D531D5" w:rsidRPr="00F81F53">
        <w:rPr>
          <w:rFonts w:ascii="Times New Roman" w:hAnsi="Times New Roman" w:cs="Times New Roman"/>
          <w:sz w:val="24"/>
          <w:szCs w:val="24"/>
          <w:shd w:val="clear" w:color="auto" w:fill="FFFFFF"/>
        </w:rPr>
        <w:t xml:space="preserve"> and dangerous use of the function. This demands </w:t>
      </w:r>
      <w:r w:rsidR="00BA6D1B" w:rsidRPr="00F81F53">
        <w:rPr>
          <w:rFonts w:ascii="Times New Roman" w:hAnsi="Times New Roman" w:cs="Times New Roman"/>
          <w:sz w:val="24"/>
          <w:szCs w:val="24"/>
          <w:shd w:val="clear" w:color="auto" w:fill="FFFFFF"/>
        </w:rPr>
        <w:t>cooperation</w:t>
      </w:r>
      <w:r w:rsidR="00D531D5" w:rsidRPr="00F81F53">
        <w:rPr>
          <w:rFonts w:ascii="Times New Roman" w:hAnsi="Times New Roman" w:cs="Times New Roman"/>
          <w:sz w:val="24"/>
          <w:szCs w:val="24"/>
          <w:shd w:val="clear" w:color="auto" w:fill="FFFFFF"/>
        </w:rPr>
        <w:t xml:space="preserve"> between healthcare providers and regulatory bodies to come up with “best practice” standards for </w:t>
      </w:r>
      <w:r w:rsidR="00B15B40">
        <w:rPr>
          <w:rFonts w:ascii="Times New Roman" w:hAnsi="Times New Roman" w:cs="Times New Roman"/>
          <w:sz w:val="24"/>
          <w:szCs w:val="24"/>
          <w:shd w:val="clear" w:color="auto" w:fill="FFFFFF"/>
        </w:rPr>
        <w:t>copy-and-paste</w:t>
      </w:r>
      <w:r w:rsidR="00D531D5" w:rsidRPr="00F81F53">
        <w:rPr>
          <w:rFonts w:ascii="Times New Roman" w:hAnsi="Times New Roman" w:cs="Times New Roman"/>
          <w:sz w:val="24"/>
          <w:szCs w:val="24"/>
          <w:shd w:val="clear" w:color="auto" w:fill="FFFFFF"/>
        </w:rPr>
        <w:t xml:space="preserve"> or other solutions</w:t>
      </w:r>
      <w:r w:rsidR="002C2577">
        <w:rPr>
          <w:rFonts w:ascii="Times New Roman" w:hAnsi="Times New Roman" w:cs="Times New Roman"/>
          <w:sz w:val="24"/>
          <w:szCs w:val="24"/>
          <w:shd w:val="clear" w:color="auto" w:fill="FFFFFF"/>
        </w:rPr>
        <w:t xml:space="preserve"> such as linking text</w:t>
      </w:r>
      <w:r w:rsidR="00373EC3">
        <w:rPr>
          <w:rFonts w:ascii="Times New Roman" w:hAnsi="Times New Roman" w:cs="Times New Roman"/>
          <w:sz w:val="24"/>
          <w:szCs w:val="24"/>
          <w:shd w:val="clear" w:color="auto" w:fill="FFFFFF"/>
        </w:rPr>
        <w:t xml:space="preserve"> that would otherwise be </w:t>
      </w:r>
      <w:r w:rsidR="00B15B40">
        <w:rPr>
          <w:rFonts w:ascii="Times New Roman" w:hAnsi="Times New Roman" w:cs="Times New Roman"/>
          <w:sz w:val="24"/>
          <w:szCs w:val="24"/>
          <w:shd w:val="clear" w:color="auto" w:fill="FFFFFF"/>
        </w:rPr>
        <w:t>copy-and-paste</w:t>
      </w:r>
      <w:r w:rsidR="00373EC3">
        <w:rPr>
          <w:rFonts w:ascii="Times New Roman" w:hAnsi="Times New Roman" w:cs="Times New Roman"/>
          <w:sz w:val="24"/>
          <w:szCs w:val="24"/>
          <w:shd w:val="clear" w:color="auto" w:fill="FFFFFF"/>
        </w:rPr>
        <w:t>.</w:t>
      </w:r>
      <w:r w:rsidR="00FD4E36" w:rsidRPr="00F81F53">
        <w:rPr>
          <w:rFonts w:ascii="Times New Roman" w:hAnsi="Times New Roman" w:cs="Times New Roman"/>
          <w:sz w:val="24"/>
          <w:szCs w:val="24"/>
          <w:shd w:val="clear" w:color="auto" w:fill="FFFFFF"/>
        </w:rPr>
        <w:t xml:space="preserve"> </w:t>
      </w:r>
      <w:r w:rsidR="00373EC3">
        <w:rPr>
          <w:rFonts w:ascii="Times New Roman" w:hAnsi="Times New Roman" w:cs="Times New Roman"/>
          <w:sz w:val="24"/>
          <w:szCs w:val="24"/>
          <w:shd w:val="clear" w:color="auto" w:fill="FFFFFF"/>
        </w:rPr>
        <w:t xml:space="preserve">Some </w:t>
      </w:r>
      <w:proofErr w:type="gramStart"/>
      <w:r w:rsidR="00373EC3">
        <w:rPr>
          <w:rFonts w:ascii="Times New Roman" w:hAnsi="Times New Roman" w:cs="Times New Roman"/>
          <w:sz w:val="24"/>
          <w:szCs w:val="24"/>
          <w:shd w:val="clear" w:color="auto" w:fill="FFFFFF"/>
        </w:rPr>
        <w:t>common sense</w:t>
      </w:r>
      <w:proofErr w:type="gramEnd"/>
      <w:r w:rsidR="00373EC3">
        <w:rPr>
          <w:rFonts w:ascii="Times New Roman" w:hAnsi="Times New Roman" w:cs="Times New Roman"/>
          <w:sz w:val="24"/>
          <w:szCs w:val="24"/>
          <w:shd w:val="clear" w:color="auto" w:fill="FFFFFF"/>
        </w:rPr>
        <w:t xml:space="preserve"> solutions include</w:t>
      </w:r>
      <w:r w:rsidR="00FD4E36" w:rsidRPr="00F81F53">
        <w:rPr>
          <w:rFonts w:ascii="Times New Roman" w:hAnsi="Times New Roman" w:cs="Times New Roman"/>
          <w:sz w:val="24"/>
          <w:szCs w:val="24"/>
          <w:shd w:val="clear" w:color="auto" w:fill="FFFFFF"/>
        </w:rPr>
        <w:t xml:space="preserve"> editing out redundant notes after they have been </w:t>
      </w:r>
      <w:r w:rsidR="00B15B40">
        <w:rPr>
          <w:rFonts w:ascii="Times New Roman" w:hAnsi="Times New Roman" w:cs="Times New Roman"/>
          <w:sz w:val="24"/>
          <w:szCs w:val="24"/>
          <w:shd w:val="clear" w:color="auto" w:fill="FFFFFF"/>
        </w:rPr>
        <w:t>copy-and-paste</w:t>
      </w:r>
      <w:r w:rsidR="00FD4E36" w:rsidRPr="00F81F53">
        <w:rPr>
          <w:rFonts w:ascii="Times New Roman" w:hAnsi="Times New Roman" w:cs="Times New Roman"/>
          <w:sz w:val="24"/>
          <w:szCs w:val="24"/>
          <w:shd w:val="clear" w:color="auto" w:fill="FFFFFF"/>
        </w:rPr>
        <w:t xml:space="preserve">d and avoiding </w:t>
      </w:r>
      <w:del w:id="308" w:author="Microsoft Office User" w:date="2017-03-13T14:12:00Z">
        <w:r w:rsidR="00FD4E36" w:rsidRPr="00F81F53" w:rsidDel="00D3009B">
          <w:rPr>
            <w:rFonts w:ascii="Times New Roman" w:hAnsi="Times New Roman" w:cs="Times New Roman"/>
            <w:sz w:val="24"/>
            <w:szCs w:val="24"/>
            <w:shd w:val="clear" w:color="auto" w:fill="FFFFFF"/>
          </w:rPr>
          <w:delText xml:space="preserve">copy </w:delText>
        </w:r>
      </w:del>
      <w:ins w:id="309" w:author="Microsoft Office User" w:date="2017-03-13T14:12:00Z">
        <w:r w:rsidR="00D3009B" w:rsidRPr="00F81F53">
          <w:rPr>
            <w:rFonts w:ascii="Times New Roman" w:hAnsi="Times New Roman" w:cs="Times New Roman"/>
            <w:sz w:val="24"/>
            <w:szCs w:val="24"/>
            <w:shd w:val="clear" w:color="auto" w:fill="FFFFFF"/>
          </w:rPr>
          <w:t>copy</w:t>
        </w:r>
        <w:r w:rsidR="00D3009B">
          <w:rPr>
            <w:rFonts w:ascii="Times New Roman" w:hAnsi="Times New Roman" w:cs="Times New Roman"/>
            <w:sz w:val="24"/>
            <w:szCs w:val="24"/>
            <w:shd w:val="clear" w:color="auto" w:fill="FFFFFF"/>
          </w:rPr>
          <w:t>-</w:t>
        </w:r>
      </w:ins>
      <w:r w:rsidR="00FD4E36" w:rsidRPr="00F81F53">
        <w:rPr>
          <w:rFonts w:ascii="Times New Roman" w:hAnsi="Times New Roman" w:cs="Times New Roman"/>
          <w:sz w:val="24"/>
          <w:szCs w:val="24"/>
          <w:shd w:val="clear" w:color="auto" w:fill="FFFFFF"/>
        </w:rPr>
        <w:t>forwarding from other people’s notes or in the HPI, review of systems, physical exam or assessment and plan sections</w:t>
      </w:r>
      <w:r w:rsidR="00FD4E36" w:rsidRPr="00F81F53">
        <w:rPr>
          <w:rStyle w:val="FootnoteReference"/>
          <w:rFonts w:ascii="Times New Roman" w:hAnsi="Times New Roman" w:cs="Times New Roman"/>
          <w:sz w:val="24"/>
          <w:szCs w:val="24"/>
          <w:shd w:val="clear" w:color="auto" w:fill="FFFFFF"/>
        </w:rPr>
        <w:footnoteReference w:id="32"/>
      </w:r>
      <w:r w:rsidR="00FD4E36" w:rsidRPr="00F81F53">
        <w:rPr>
          <w:rFonts w:ascii="Times New Roman" w:hAnsi="Times New Roman" w:cs="Times New Roman"/>
          <w:sz w:val="24"/>
          <w:szCs w:val="24"/>
          <w:shd w:val="clear" w:color="auto" w:fill="FFFFFF"/>
        </w:rPr>
        <w:t xml:space="preserve">. </w:t>
      </w:r>
      <w:r w:rsidR="00211025" w:rsidRPr="00F81F53">
        <w:rPr>
          <w:rFonts w:ascii="Times New Roman" w:hAnsi="Times New Roman" w:cs="Times New Roman"/>
          <w:sz w:val="24"/>
          <w:szCs w:val="24"/>
          <w:shd w:val="clear" w:color="auto" w:fill="FFFFFF"/>
        </w:rPr>
        <w:t xml:space="preserve">Further, if functions were created that allow copied material to be easily identified then this could help stymie misuse. When copy-pasting </w:t>
      </w:r>
      <w:r w:rsidR="00907AA5" w:rsidRPr="00F81F53">
        <w:rPr>
          <w:rFonts w:ascii="Times New Roman" w:hAnsi="Times New Roman" w:cs="Times New Roman"/>
          <w:sz w:val="24"/>
          <w:szCs w:val="24"/>
          <w:shd w:val="clear" w:color="auto" w:fill="FFFFFF"/>
        </w:rPr>
        <w:t xml:space="preserve">or “selective editing” </w:t>
      </w:r>
      <w:r w:rsidR="00211025" w:rsidRPr="00F81F53">
        <w:rPr>
          <w:rFonts w:ascii="Times New Roman" w:hAnsi="Times New Roman" w:cs="Times New Roman"/>
          <w:sz w:val="24"/>
          <w:szCs w:val="24"/>
          <w:shd w:val="clear" w:color="auto" w:fill="FFFFFF"/>
        </w:rPr>
        <w:t>does occur, the original source</w:t>
      </w:r>
      <w:r w:rsidR="00373EC3">
        <w:rPr>
          <w:rFonts w:ascii="Times New Roman" w:hAnsi="Times New Roman" w:cs="Times New Roman"/>
          <w:sz w:val="24"/>
          <w:szCs w:val="24"/>
          <w:shd w:val="clear" w:color="auto" w:fill="FFFFFF"/>
        </w:rPr>
        <w:t xml:space="preserve"> </w:t>
      </w:r>
      <w:r w:rsidR="00907AA5" w:rsidRPr="00F81F53">
        <w:rPr>
          <w:rFonts w:ascii="Times New Roman" w:hAnsi="Times New Roman" w:cs="Times New Roman"/>
          <w:sz w:val="24"/>
          <w:szCs w:val="24"/>
          <w:shd w:val="clear" w:color="auto" w:fill="FFFFFF"/>
        </w:rPr>
        <w:t>(author and time)</w:t>
      </w:r>
      <w:r w:rsidR="00211025" w:rsidRPr="00F81F53">
        <w:rPr>
          <w:rFonts w:ascii="Times New Roman" w:hAnsi="Times New Roman" w:cs="Times New Roman"/>
          <w:sz w:val="24"/>
          <w:szCs w:val="24"/>
          <w:shd w:val="clear" w:color="auto" w:fill="FFFFFF"/>
        </w:rPr>
        <w:t xml:space="preserve"> of the note text should be identified </w:t>
      </w:r>
      <w:r w:rsidR="00373EC3">
        <w:rPr>
          <w:rFonts w:ascii="Times New Roman" w:hAnsi="Times New Roman" w:cs="Times New Roman"/>
          <w:sz w:val="24"/>
          <w:szCs w:val="24"/>
          <w:shd w:val="clear" w:color="auto" w:fill="FFFFFF"/>
        </w:rPr>
        <w:t>with</w:t>
      </w:r>
      <w:r w:rsidR="00211025" w:rsidRPr="00F81F53">
        <w:rPr>
          <w:rFonts w:ascii="Times New Roman" w:hAnsi="Times New Roman" w:cs="Times New Roman"/>
          <w:sz w:val="24"/>
          <w:szCs w:val="24"/>
          <w:shd w:val="clear" w:color="auto" w:fill="FFFFFF"/>
        </w:rPr>
        <w:t xml:space="preserve">in the </w:t>
      </w:r>
      <w:r w:rsidR="00373EC3">
        <w:rPr>
          <w:rFonts w:ascii="Times New Roman" w:hAnsi="Times New Roman" w:cs="Times New Roman"/>
          <w:sz w:val="24"/>
          <w:szCs w:val="24"/>
          <w:shd w:val="clear" w:color="auto" w:fill="FFFFFF"/>
        </w:rPr>
        <w:t xml:space="preserve">new </w:t>
      </w:r>
      <w:r w:rsidR="00211025" w:rsidRPr="00F81F53">
        <w:rPr>
          <w:rFonts w:ascii="Times New Roman" w:hAnsi="Times New Roman" w:cs="Times New Roman"/>
          <w:sz w:val="24"/>
          <w:szCs w:val="24"/>
          <w:shd w:val="clear" w:color="auto" w:fill="FFFFFF"/>
        </w:rPr>
        <w:t xml:space="preserve">note such that an accurate string of provenance is created. </w:t>
      </w:r>
      <w:proofErr w:type="gramStart"/>
      <w:r w:rsidR="004E2AA1" w:rsidRPr="00F81F53">
        <w:rPr>
          <w:rFonts w:ascii="Times New Roman" w:hAnsi="Times New Roman" w:cs="Times New Roman"/>
          <w:sz w:val="24"/>
          <w:szCs w:val="24"/>
          <w:shd w:val="clear" w:color="auto" w:fill="FFFFFF"/>
        </w:rPr>
        <w:t>Additionally</w:t>
      </w:r>
      <w:proofErr w:type="gramEnd"/>
      <w:r w:rsidR="004E2AA1" w:rsidRPr="00F81F53">
        <w:rPr>
          <w:rFonts w:ascii="Times New Roman" w:hAnsi="Times New Roman" w:cs="Times New Roman"/>
          <w:sz w:val="24"/>
          <w:szCs w:val="24"/>
          <w:shd w:val="clear" w:color="auto" w:fill="FFFFFF"/>
        </w:rPr>
        <w:t xml:space="preserve"> handwritten notes can be a good source of backup data</w:t>
      </w:r>
      <w:r w:rsidR="00373EC3">
        <w:rPr>
          <w:rFonts w:ascii="Times New Roman" w:hAnsi="Times New Roman" w:cs="Times New Roman"/>
          <w:sz w:val="24"/>
          <w:szCs w:val="24"/>
          <w:shd w:val="clear" w:color="auto" w:fill="FFFFFF"/>
        </w:rPr>
        <w:t xml:space="preserve"> and indeed appear to be widely used already</w:t>
      </w:r>
      <w:r w:rsidR="004E2AA1" w:rsidRPr="00F81F53">
        <w:rPr>
          <w:rStyle w:val="FootnoteReference"/>
          <w:rFonts w:ascii="Times New Roman" w:hAnsi="Times New Roman" w:cs="Times New Roman"/>
          <w:sz w:val="24"/>
          <w:szCs w:val="24"/>
          <w:shd w:val="clear" w:color="auto" w:fill="FFFFFF"/>
        </w:rPr>
        <w:footnoteReference w:id="33"/>
      </w:r>
      <w:r w:rsidR="004E2AA1" w:rsidRPr="00F81F53">
        <w:rPr>
          <w:rFonts w:ascii="Times New Roman" w:hAnsi="Times New Roman" w:cs="Times New Roman"/>
          <w:sz w:val="24"/>
          <w:szCs w:val="24"/>
          <w:shd w:val="clear" w:color="auto" w:fill="FFFFFF"/>
        </w:rPr>
        <w:t xml:space="preserve">. </w:t>
      </w:r>
    </w:p>
    <w:p w14:paraId="131E92A0" w14:textId="77777777" w:rsidR="0029429B" w:rsidRPr="00F81F53" w:rsidRDefault="00791547" w:rsidP="00365A88">
      <w:pPr>
        <w:autoSpaceDE w:val="0"/>
        <w:autoSpaceDN w:val="0"/>
        <w:adjustRightInd w:val="0"/>
        <w:spacing w:line="240" w:lineRule="auto"/>
        <w:rPr>
          <w:rFonts w:ascii="Times New Roman" w:hAnsi="Times New Roman" w:cs="Times New Roman"/>
          <w:sz w:val="24"/>
          <w:szCs w:val="24"/>
        </w:rPr>
      </w:pPr>
      <w:r w:rsidRPr="00F81F53">
        <w:rPr>
          <w:rFonts w:ascii="Times New Roman" w:hAnsi="Times New Roman" w:cs="Times New Roman"/>
          <w:sz w:val="24"/>
          <w:szCs w:val="24"/>
          <w:shd w:val="clear" w:color="auto" w:fill="FFFFFF"/>
        </w:rPr>
        <w:tab/>
      </w:r>
      <w:r w:rsidR="0029429B" w:rsidRPr="00F81F53">
        <w:rPr>
          <w:rFonts w:ascii="Times New Roman" w:hAnsi="Times New Roman" w:cs="Times New Roman"/>
          <w:sz w:val="24"/>
          <w:szCs w:val="24"/>
          <w:shd w:val="clear" w:color="auto" w:fill="FFFFFF"/>
        </w:rPr>
        <w:t xml:space="preserve">As some have noted, the </w:t>
      </w:r>
      <w:r w:rsidR="00FD4E36" w:rsidRPr="00F81F53">
        <w:rPr>
          <w:rFonts w:ascii="Times New Roman" w:hAnsi="Times New Roman" w:cs="Times New Roman"/>
          <w:sz w:val="24"/>
          <w:szCs w:val="24"/>
          <w:shd w:val="clear" w:color="auto" w:fill="FFFFFF"/>
        </w:rPr>
        <w:t>EH</w:t>
      </w:r>
      <w:r w:rsidR="0029429B" w:rsidRPr="00F81F53">
        <w:rPr>
          <w:rFonts w:ascii="Times New Roman" w:hAnsi="Times New Roman" w:cs="Times New Roman"/>
          <w:sz w:val="24"/>
          <w:szCs w:val="24"/>
          <w:shd w:val="clear" w:color="auto" w:fill="FFFFFF"/>
        </w:rPr>
        <w:t xml:space="preserve">R is not meant to be a “creative writing exercise”. There are standards of the report that must be adhered to even if they seem like </w:t>
      </w:r>
      <w:r w:rsidRPr="00F81F53">
        <w:rPr>
          <w:rFonts w:ascii="Times New Roman" w:hAnsi="Times New Roman" w:cs="Times New Roman"/>
          <w:sz w:val="24"/>
          <w:szCs w:val="24"/>
          <w:shd w:val="clear" w:color="auto" w:fill="FFFFFF"/>
        </w:rPr>
        <w:t>plagiarism</w:t>
      </w:r>
      <w:r w:rsidR="0029429B" w:rsidRPr="00F81F53">
        <w:rPr>
          <w:rFonts w:ascii="Times New Roman" w:hAnsi="Times New Roman" w:cs="Times New Roman"/>
          <w:sz w:val="24"/>
          <w:szCs w:val="24"/>
          <w:shd w:val="clear" w:color="auto" w:fill="FFFFFF"/>
        </w:rPr>
        <w:t>. An example o</w:t>
      </w:r>
      <w:r w:rsidR="00373EC3">
        <w:rPr>
          <w:rFonts w:ascii="Times New Roman" w:hAnsi="Times New Roman" w:cs="Times New Roman"/>
          <w:sz w:val="24"/>
          <w:szCs w:val="24"/>
          <w:shd w:val="clear" w:color="auto" w:fill="FFFFFF"/>
        </w:rPr>
        <w:t xml:space="preserve">f this type of notation with </w:t>
      </w:r>
      <w:r w:rsidR="0029429B" w:rsidRPr="00F81F53">
        <w:rPr>
          <w:rFonts w:ascii="Times New Roman" w:hAnsi="Times New Roman" w:cs="Times New Roman"/>
          <w:sz w:val="24"/>
          <w:szCs w:val="24"/>
          <w:shd w:val="clear" w:color="auto" w:fill="FFFFFF"/>
        </w:rPr>
        <w:t>vital signs such as</w:t>
      </w:r>
      <w:r w:rsidR="00425C88" w:rsidRPr="00F81F53">
        <w:rPr>
          <w:rFonts w:ascii="Times New Roman" w:hAnsi="Times New Roman" w:cs="Times New Roman"/>
          <w:sz w:val="24"/>
          <w:szCs w:val="24"/>
          <w:shd w:val="clear" w:color="auto" w:fill="FFFFFF"/>
        </w:rPr>
        <w:t xml:space="preserve"> </w:t>
      </w:r>
      <w:r w:rsidR="0029429B" w:rsidRPr="00F81F53">
        <w:rPr>
          <w:rFonts w:ascii="Times New Roman" w:hAnsi="Times New Roman" w:cs="Times New Roman"/>
          <w:sz w:val="24"/>
          <w:szCs w:val="24"/>
        </w:rPr>
        <w:t>“heart rate was regular rate and rhythm” or “pupils equally round and reactive to light”</w:t>
      </w:r>
      <w:r w:rsidR="0029429B" w:rsidRPr="00F81F53">
        <w:rPr>
          <w:rStyle w:val="FootnoteReference"/>
          <w:rFonts w:ascii="Times New Roman" w:hAnsi="Times New Roman" w:cs="Times New Roman"/>
          <w:sz w:val="24"/>
          <w:szCs w:val="24"/>
        </w:rPr>
        <w:footnoteReference w:id="34"/>
      </w:r>
      <w:r w:rsidRPr="00F81F53">
        <w:rPr>
          <w:rFonts w:ascii="Times New Roman" w:hAnsi="Times New Roman" w:cs="Times New Roman"/>
          <w:sz w:val="24"/>
          <w:szCs w:val="24"/>
        </w:rPr>
        <w:t xml:space="preserve">. </w:t>
      </w:r>
    </w:p>
    <w:p w14:paraId="16EBBA00" w14:textId="77777777" w:rsidR="00791547" w:rsidRPr="00F81F53" w:rsidRDefault="00791547" w:rsidP="004E2AA1">
      <w:pPr>
        <w:autoSpaceDE w:val="0"/>
        <w:autoSpaceDN w:val="0"/>
        <w:adjustRightInd w:val="0"/>
        <w:spacing w:after="0" w:line="240" w:lineRule="auto"/>
        <w:rPr>
          <w:rFonts w:ascii="Times New Roman" w:hAnsi="Times New Roman" w:cs="Times New Roman"/>
          <w:sz w:val="24"/>
          <w:szCs w:val="24"/>
        </w:rPr>
      </w:pPr>
      <w:r w:rsidRPr="00F81F53">
        <w:rPr>
          <w:rFonts w:ascii="Times New Roman" w:hAnsi="Times New Roman" w:cs="Times New Roman"/>
          <w:sz w:val="24"/>
          <w:szCs w:val="24"/>
        </w:rPr>
        <w:tab/>
      </w:r>
      <w:r w:rsidR="00373EC3">
        <w:rPr>
          <w:rFonts w:ascii="Times New Roman" w:hAnsi="Times New Roman" w:cs="Times New Roman"/>
          <w:sz w:val="24"/>
          <w:szCs w:val="24"/>
        </w:rPr>
        <w:t xml:space="preserve">Despite concerns, </w:t>
      </w:r>
      <w:r w:rsidR="00B15B40">
        <w:rPr>
          <w:rFonts w:ascii="Times New Roman" w:hAnsi="Times New Roman" w:cs="Times New Roman"/>
          <w:sz w:val="24"/>
          <w:szCs w:val="24"/>
        </w:rPr>
        <w:t>copy-and-pasting</w:t>
      </w:r>
      <w:r w:rsidRPr="00F81F53">
        <w:rPr>
          <w:rFonts w:ascii="Times New Roman" w:hAnsi="Times New Roman" w:cs="Times New Roman"/>
          <w:sz w:val="24"/>
          <w:szCs w:val="24"/>
        </w:rPr>
        <w:t xml:space="preserve"> may actually lend itself to safer, consistent patient car</w:t>
      </w:r>
      <w:r w:rsidR="00A94ADA" w:rsidRPr="00F81F53">
        <w:rPr>
          <w:rFonts w:ascii="Times New Roman" w:hAnsi="Times New Roman" w:cs="Times New Roman"/>
          <w:sz w:val="24"/>
          <w:szCs w:val="24"/>
        </w:rPr>
        <w:t>e.</w:t>
      </w:r>
      <w:r w:rsidR="004E2AA1" w:rsidRPr="00F81F53">
        <w:rPr>
          <w:rFonts w:ascii="Times New Roman" w:hAnsi="Times New Roman" w:cs="Times New Roman"/>
          <w:sz w:val="24"/>
          <w:szCs w:val="24"/>
        </w:rPr>
        <w:t xml:space="preserve"> The majority of </w:t>
      </w:r>
      <w:r w:rsidR="00B15B40">
        <w:rPr>
          <w:rFonts w:ascii="Times New Roman" w:hAnsi="Times New Roman" w:cs="Times New Roman"/>
          <w:sz w:val="24"/>
          <w:szCs w:val="24"/>
        </w:rPr>
        <w:t>copy-and-paste</w:t>
      </w:r>
      <w:r w:rsidR="004E2AA1" w:rsidRPr="00F81F53">
        <w:rPr>
          <w:rFonts w:ascii="Times New Roman" w:hAnsi="Times New Roman" w:cs="Times New Roman"/>
          <w:sz w:val="24"/>
          <w:szCs w:val="24"/>
        </w:rPr>
        <w:t xml:space="preserve"> </w:t>
      </w:r>
      <w:r w:rsidR="00A731D1" w:rsidRPr="00F81F53">
        <w:rPr>
          <w:rFonts w:ascii="Times New Roman" w:hAnsi="Times New Roman" w:cs="Times New Roman"/>
          <w:sz w:val="24"/>
          <w:szCs w:val="24"/>
        </w:rPr>
        <w:t>practicing</w:t>
      </w:r>
      <w:r w:rsidR="004E2AA1" w:rsidRPr="00F81F53">
        <w:rPr>
          <w:rFonts w:ascii="Times New Roman" w:hAnsi="Times New Roman" w:cs="Times New Roman"/>
          <w:sz w:val="24"/>
          <w:szCs w:val="24"/>
        </w:rPr>
        <w:t xml:space="preserve"> </w:t>
      </w:r>
      <w:r w:rsidR="00A731D1" w:rsidRPr="00F81F53">
        <w:rPr>
          <w:rFonts w:ascii="Times New Roman" w:hAnsi="Times New Roman" w:cs="Times New Roman"/>
          <w:sz w:val="24"/>
          <w:szCs w:val="24"/>
        </w:rPr>
        <w:t>physicians</w:t>
      </w:r>
      <w:r w:rsidR="004E2AA1" w:rsidRPr="00F81F53">
        <w:rPr>
          <w:rFonts w:ascii="Times New Roman" w:hAnsi="Times New Roman" w:cs="Times New Roman"/>
          <w:sz w:val="24"/>
          <w:szCs w:val="24"/>
        </w:rPr>
        <w:t xml:space="preserve"> agree that the overall documentation process was enhanced in terms of liability and overall communication of a </w:t>
      </w:r>
      <w:r w:rsidR="00373EC3" w:rsidRPr="00F81F53">
        <w:rPr>
          <w:rFonts w:ascii="Times New Roman" w:hAnsi="Times New Roman" w:cs="Times New Roman"/>
          <w:sz w:val="24"/>
          <w:szCs w:val="24"/>
        </w:rPr>
        <w:t>patient’s</w:t>
      </w:r>
      <w:r w:rsidR="004E2AA1" w:rsidRPr="00F81F53">
        <w:rPr>
          <w:rFonts w:ascii="Times New Roman" w:hAnsi="Times New Roman" w:cs="Times New Roman"/>
          <w:sz w:val="24"/>
          <w:szCs w:val="24"/>
        </w:rPr>
        <w:t xml:space="preserve"> daily progress</w:t>
      </w:r>
      <w:r w:rsidR="004E2AA1" w:rsidRPr="00F81F53">
        <w:rPr>
          <w:rStyle w:val="FootnoteReference"/>
          <w:rFonts w:ascii="Times New Roman" w:hAnsi="Times New Roman" w:cs="Times New Roman"/>
          <w:sz w:val="24"/>
          <w:szCs w:val="24"/>
        </w:rPr>
        <w:footnoteReference w:id="35"/>
      </w:r>
      <w:r w:rsidR="004E2AA1" w:rsidRPr="00F81F53">
        <w:rPr>
          <w:rFonts w:ascii="Times New Roman" w:hAnsi="Times New Roman" w:cs="Times New Roman"/>
          <w:sz w:val="24"/>
          <w:szCs w:val="24"/>
        </w:rPr>
        <w:t>.</w:t>
      </w:r>
      <w:r w:rsidR="00A94ADA" w:rsidRPr="00F81F53">
        <w:rPr>
          <w:rFonts w:ascii="Times New Roman" w:hAnsi="Times New Roman" w:cs="Times New Roman"/>
          <w:sz w:val="24"/>
          <w:szCs w:val="24"/>
        </w:rPr>
        <w:t xml:space="preserve"> For instance, if a patient forgets a medication allergy or an old procedure, the physician can easily find that this history has followed the patient in a consistent manner through the </w:t>
      </w:r>
      <w:r w:rsidR="00B15B40">
        <w:rPr>
          <w:rFonts w:ascii="Times New Roman" w:hAnsi="Times New Roman" w:cs="Times New Roman"/>
          <w:sz w:val="24"/>
          <w:szCs w:val="24"/>
        </w:rPr>
        <w:t>copy-and-paste</w:t>
      </w:r>
      <w:r w:rsidR="00A94ADA" w:rsidRPr="00F81F53">
        <w:rPr>
          <w:rFonts w:ascii="Times New Roman" w:hAnsi="Times New Roman" w:cs="Times New Roman"/>
          <w:sz w:val="24"/>
          <w:szCs w:val="24"/>
        </w:rPr>
        <w:t xml:space="preserve"> function from prior note</w:t>
      </w:r>
      <w:r w:rsidR="00373EC3">
        <w:rPr>
          <w:rFonts w:ascii="Times New Roman" w:hAnsi="Times New Roman" w:cs="Times New Roman"/>
          <w:sz w:val="24"/>
          <w:szCs w:val="24"/>
        </w:rPr>
        <w:t xml:space="preserve">s. </w:t>
      </w:r>
      <w:r w:rsidR="00E91DDD" w:rsidRPr="00F81F53">
        <w:rPr>
          <w:rFonts w:ascii="Times New Roman" w:hAnsi="Times New Roman" w:cs="Times New Roman"/>
          <w:sz w:val="24"/>
          <w:szCs w:val="24"/>
        </w:rPr>
        <w:t>Given the comorbidity of many healthcare issues, this ‘running tab’ makes patient care more comprehensive and thus safe</w:t>
      </w:r>
      <w:r w:rsidR="00373EC3">
        <w:rPr>
          <w:rFonts w:ascii="Times New Roman" w:hAnsi="Times New Roman" w:cs="Times New Roman"/>
          <w:sz w:val="24"/>
          <w:szCs w:val="24"/>
        </w:rPr>
        <w:t>r</w:t>
      </w:r>
      <w:r w:rsidR="00E91DDD" w:rsidRPr="00F81F53">
        <w:rPr>
          <w:rStyle w:val="FootnoteReference"/>
          <w:rFonts w:ascii="Times New Roman" w:hAnsi="Times New Roman" w:cs="Times New Roman"/>
          <w:sz w:val="24"/>
          <w:szCs w:val="24"/>
        </w:rPr>
        <w:footnoteReference w:id="36"/>
      </w:r>
      <w:r w:rsidR="00E91DDD" w:rsidRPr="00F81F53">
        <w:rPr>
          <w:rFonts w:ascii="Times New Roman" w:hAnsi="Times New Roman" w:cs="Times New Roman"/>
          <w:sz w:val="24"/>
          <w:szCs w:val="24"/>
        </w:rPr>
        <w:t xml:space="preserve">. Also, given the fact that patients are now seen by more diverse </w:t>
      </w:r>
      <w:r w:rsidR="00853314" w:rsidRPr="00F81F53">
        <w:rPr>
          <w:rFonts w:ascii="Times New Roman" w:hAnsi="Times New Roman" w:cs="Times New Roman"/>
          <w:sz w:val="24"/>
          <w:szCs w:val="24"/>
        </w:rPr>
        <w:t>specialties</w:t>
      </w:r>
      <w:r w:rsidR="00373EC3">
        <w:rPr>
          <w:rFonts w:ascii="Times New Roman" w:hAnsi="Times New Roman" w:cs="Times New Roman"/>
          <w:sz w:val="24"/>
          <w:szCs w:val="24"/>
        </w:rPr>
        <w:t xml:space="preserve"> in</w:t>
      </w:r>
      <w:r w:rsidR="00E91DDD" w:rsidRPr="00F81F53">
        <w:rPr>
          <w:rFonts w:ascii="Times New Roman" w:hAnsi="Times New Roman" w:cs="Times New Roman"/>
          <w:sz w:val="24"/>
          <w:szCs w:val="24"/>
        </w:rPr>
        <w:t xml:space="preserve"> a single hospital stay, having an easily updatable and consistent patient record is of utmost importance</w:t>
      </w:r>
      <w:r w:rsidR="00E91DDD" w:rsidRPr="00F81F53">
        <w:rPr>
          <w:rStyle w:val="FootnoteReference"/>
          <w:rFonts w:ascii="Times New Roman" w:hAnsi="Times New Roman" w:cs="Times New Roman"/>
          <w:sz w:val="24"/>
          <w:szCs w:val="24"/>
        </w:rPr>
        <w:footnoteReference w:id="37"/>
      </w:r>
      <w:r w:rsidR="00E91DDD" w:rsidRPr="00F81F53">
        <w:rPr>
          <w:rFonts w:ascii="Times New Roman" w:hAnsi="Times New Roman" w:cs="Times New Roman"/>
          <w:sz w:val="24"/>
          <w:szCs w:val="24"/>
        </w:rPr>
        <w:t>.</w:t>
      </w:r>
    </w:p>
    <w:p w14:paraId="6C4B5C7A" w14:textId="77777777" w:rsidR="00791547" w:rsidRPr="00F81F53" w:rsidRDefault="00791547" w:rsidP="0029429B">
      <w:pPr>
        <w:autoSpaceDE w:val="0"/>
        <w:autoSpaceDN w:val="0"/>
        <w:adjustRightInd w:val="0"/>
        <w:spacing w:after="0" w:line="240" w:lineRule="auto"/>
        <w:rPr>
          <w:rFonts w:ascii="Times New Roman" w:hAnsi="Times New Roman" w:cs="Times New Roman"/>
          <w:sz w:val="24"/>
          <w:szCs w:val="24"/>
        </w:rPr>
      </w:pPr>
      <w:r w:rsidRPr="00F81F53">
        <w:rPr>
          <w:rFonts w:ascii="Times New Roman" w:hAnsi="Times New Roman" w:cs="Times New Roman"/>
          <w:sz w:val="24"/>
          <w:szCs w:val="24"/>
        </w:rPr>
        <w:tab/>
      </w:r>
      <w:r w:rsidRPr="00F81F53">
        <w:rPr>
          <w:rFonts w:ascii="Times New Roman" w:hAnsi="Times New Roman" w:cs="Times New Roman"/>
          <w:sz w:val="24"/>
          <w:szCs w:val="24"/>
          <w:highlight w:val="yellow"/>
        </w:rPr>
        <w:t>Further, better documentation does not necessarily translate to better patient care because in certain situations, providers know what is appropriate to document</w:t>
      </w:r>
      <w:proofErr w:type="gramStart"/>
      <w:r w:rsidR="00373EC3">
        <w:rPr>
          <w:rFonts w:ascii="Times New Roman" w:hAnsi="Times New Roman" w:cs="Times New Roman"/>
          <w:sz w:val="24"/>
          <w:szCs w:val="24"/>
        </w:rPr>
        <w:t>…..</w:t>
      </w:r>
      <w:r w:rsidR="001A1D25">
        <w:rPr>
          <w:rFonts w:ascii="Times New Roman" w:hAnsi="Times New Roman" w:cs="Times New Roman"/>
          <w:sz w:val="24"/>
          <w:szCs w:val="24"/>
        </w:rPr>
        <w:t>?</w:t>
      </w:r>
      <w:proofErr w:type="gramEnd"/>
    </w:p>
    <w:p w14:paraId="2227A34B" w14:textId="77777777" w:rsidR="00791547" w:rsidRPr="00F81F53" w:rsidRDefault="00791547" w:rsidP="0029429B">
      <w:pPr>
        <w:autoSpaceDE w:val="0"/>
        <w:autoSpaceDN w:val="0"/>
        <w:adjustRightInd w:val="0"/>
        <w:spacing w:after="0" w:line="240" w:lineRule="auto"/>
        <w:rPr>
          <w:rFonts w:ascii="Times New Roman" w:hAnsi="Times New Roman" w:cs="Times New Roman"/>
          <w:sz w:val="24"/>
          <w:szCs w:val="24"/>
        </w:rPr>
      </w:pPr>
    </w:p>
    <w:p w14:paraId="1D028DC0" w14:textId="2C2351C9" w:rsidR="00D3009B" w:rsidRDefault="00D3009B" w:rsidP="0029429B">
      <w:pPr>
        <w:autoSpaceDE w:val="0"/>
        <w:autoSpaceDN w:val="0"/>
        <w:adjustRightInd w:val="0"/>
        <w:spacing w:after="0" w:line="240" w:lineRule="auto"/>
        <w:rPr>
          <w:ins w:id="310" w:author="Microsoft Office User" w:date="2017-03-13T14:13:00Z"/>
          <w:rFonts w:ascii="Times New Roman" w:hAnsi="Times New Roman" w:cs="Times New Roman"/>
          <w:i/>
          <w:sz w:val="24"/>
          <w:szCs w:val="24"/>
        </w:rPr>
      </w:pPr>
      <w:ins w:id="311" w:author="Microsoft Office User" w:date="2017-03-13T14:13:00Z">
        <w:r w:rsidRPr="00D3009B">
          <w:rPr>
            <w:rFonts w:ascii="Times New Roman" w:hAnsi="Times New Roman" w:cs="Times New Roman"/>
            <w:i/>
            <w:sz w:val="24"/>
            <w:szCs w:val="24"/>
            <w:rPrChange w:id="312" w:author="Microsoft Office User" w:date="2017-03-13T14:13:00Z">
              <w:rPr>
                <w:rFonts w:ascii="Times New Roman" w:hAnsi="Times New Roman" w:cs="Times New Roman"/>
                <w:b/>
                <w:sz w:val="24"/>
                <w:szCs w:val="24"/>
              </w:rPr>
            </w:rPrChange>
          </w:rPr>
          <w:t>Copy and Paste</w:t>
        </w:r>
        <w:r w:rsidRPr="00D3009B">
          <w:rPr>
            <w:rFonts w:ascii="Times New Roman" w:hAnsi="Times New Roman" w:cs="Times New Roman"/>
            <w:i/>
            <w:sz w:val="24"/>
            <w:szCs w:val="24"/>
          </w:rPr>
          <w:t xml:space="preserve">, </w:t>
        </w:r>
      </w:ins>
      <w:ins w:id="313" w:author="Microsoft Office User" w:date="2017-03-13T14:14:00Z">
        <w:r>
          <w:rPr>
            <w:rFonts w:ascii="Times New Roman" w:hAnsi="Times New Roman" w:cs="Times New Roman"/>
            <w:i/>
            <w:sz w:val="24"/>
            <w:szCs w:val="24"/>
          </w:rPr>
          <w:t>M</w:t>
        </w:r>
      </w:ins>
      <w:ins w:id="314" w:author="Microsoft Office User" w:date="2017-03-13T14:13:00Z">
        <w:r w:rsidRPr="00D3009B">
          <w:rPr>
            <w:rFonts w:ascii="Times New Roman" w:hAnsi="Times New Roman" w:cs="Times New Roman"/>
            <w:i/>
            <w:sz w:val="24"/>
            <w:szCs w:val="24"/>
          </w:rPr>
          <w:t xml:space="preserve">erely </w:t>
        </w:r>
        <w:r w:rsidRPr="00D3009B">
          <w:rPr>
            <w:rFonts w:ascii="Times New Roman" w:hAnsi="Times New Roman" w:cs="Times New Roman"/>
            <w:i/>
            <w:sz w:val="24"/>
            <w:szCs w:val="24"/>
            <w:rPrChange w:id="315" w:author="Microsoft Office User" w:date="2017-03-13T14:13:00Z">
              <w:rPr>
                <w:rFonts w:ascii="Times New Roman" w:hAnsi="Times New Roman" w:cs="Times New Roman"/>
                <w:b/>
                <w:sz w:val="24"/>
                <w:szCs w:val="24"/>
              </w:rPr>
            </w:rPrChange>
          </w:rPr>
          <w:t xml:space="preserve">a Symptom of </w:t>
        </w:r>
        <w:r>
          <w:rPr>
            <w:rFonts w:ascii="Times New Roman" w:hAnsi="Times New Roman" w:cs="Times New Roman"/>
            <w:i/>
            <w:sz w:val="24"/>
            <w:szCs w:val="24"/>
          </w:rPr>
          <w:t>Underlying Barriers to Effective Workflow</w:t>
        </w:r>
      </w:ins>
    </w:p>
    <w:p w14:paraId="65B0282B" w14:textId="0604ADA9" w:rsidR="00791547" w:rsidRPr="00D3009B" w:rsidDel="00D3009B" w:rsidRDefault="00791547" w:rsidP="0029429B">
      <w:pPr>
        <w:autoSpaceDE w:val="0"/>
        <w:autoSpaceDN w:val="0"/>
        <w:adjustRightInd w:val="0"/>
        <w:spacing w:after="0" w:line="240" w:lineRule="auto"/>
        <w:rPr>
          <w:del w:id="316" w:author="Microsoft Office User" w:date="2017-03-13T14:12:00Z"/>
          <w:rFonts w:ascii="Times New Roman" w:hAnsi="Times New Roman" w:cs="Times New Roman"/>
          <w:i/>
          <w:sz w:val="24"/>
          <w:szCs w:val="24"/>
          <w:rPrChange w:id="317" w:author="Microsoft Office User" w:date="2017-03-13T14:13:00Z">
            <w:rPr>
              <w:del w:id="318" w:author="Microsoft Office User" w:date="2017-03-13T14:12:00Z"/>
              <w:rFonts w:ascii="Times New Roman" w:hAnsi="Times New Roman" w:cs="Times New Roman"/>
              <w:b/>
              <w:sz w:val="24"/>
              <w:szCs w:val="24"/>
            </w:rPr>
          </w:rPrChange>
        </w:rPr>
      </w:pPr>
      <w:del w:id="319" w:author="Microsoft Office User" w:date="2017-03-13T14:12:00Z">
        <w:r w:rsidRPr="00D3009B" w:rsidDel="00D3009B">
          <w:rPr>
            <w:rFonts w:ascii="Times New Roman" w:hAnsi="Times New Roman" w:cs="Times New Roman"/>
            <w:i/>
            <w:sz w:val="24"/>
            <w:szCs w:val="24"/>
            <w:rPrChange w:id="320" w:author="Microsoft Office User" w:date="2017-03-13T14:13:00Z">
              <w:rPr>
                <w:rFonts w:ascii="Times New Roman" w:hAnsi="Times New Roman" w:cs="Times New Roman"/>
                <w:b/>
                <w:sz w:val="24"/>
                <w:szCs w:val="24"/>
              </w:rPr>
            </w:rPrChange>
          </w:rPr>
          <w:delText>Point 3</w:delText>
        </w:r>
      </w:del>
    </w:p>
    <w:p w14:paraId="3201F51B" w14:textId="77777777" w:rsidR="00791547" w:rsidRPr="00D3009B" w:rsidRDefault="00791547" w:rsidP="0029429B">
      <w:pPr>
        <w:autoSpaceDE w:val="0"/>
        <w:autoSpaceDN w:val="0"/>
        <w:adjustRightInd w:val="0"/>
        <w:spacing w:after="0" w:line="240" w:lineRule="auto"/>
        <w:rPr>
          <w:rFonts w:ascii="Times New Roman" w:hAnsi="Times New Roman" w:cs="Times New Roman"/>
          <w:i/>
          <w:sz w:val="24"/>
          <w:szCs w:val="24"/>
          <w:rPrChange w:id="321" w:author="Microsoft Office User" w:date="2017-03-13T14:13:00Z">
            <w:rPr>
              <w:rFonts w:ascii="Times New Roman" w:hAnsi="Times New Roman" w:cs="Times New Roman"/>
              <w:sz w:val="24"/>
              <w:szCs w:val="24"/>
            </w:rPr>
          </w:rPrChange>
        </w:rPr>
      </w:pPr>
    </w:p>
    <w:p w14:paraId="1024CD7A" w14:textId="344728BF" w:rsidR="008E3D29" w:rsidRDefault="00FC4DDE" w:rsidP="00365A88">
      <w:pPr>
        <w:autoSpaceDE w:val="0"/>
        <w:autoSpaceDN w:val="0"/>
        <w:adjustRightInd w:val="0"/>
        <w:spacing w:line="240" w:lineRule="auto"/>
        <w:ind w:firstLine="720"/>
        <w:rPr>
          <w:rFonts w:ascii="Times New Roman" w:hAnsi="Times New Roman" w:cs="Times New Roman"/>
          <w:sz w:val="24"/>
          <w:szCs w:val="24"/>
        </w:rPr>
      </w:pPr>
      <w:r w:rsidRPr="00F81F53">
        <w:rPr>
          <w:rFonts w:ascii="Times New Roman" w:hAnsi="Times New Roman" w:cs="Times New Roman"/>
          <w:sz w:val="24"/>
          <w:szCs w:val="24"/>
        </w:rPr>
        <w:t xml:space="preserve">According to </w:t>
      </w:r>
      <w:r w:rsidR="003F642F" w:rsidRPr="00F81F53">
        <w:rPr>
          <w:rFonts w:ascii="Times New Roman" w:hAnsi="Times New Roman" w:cs="Times New Roman"/>
          <w:sz w:val="24"/>
          <w:szCs w:val="24"/>
        </w:rPr>
        <w:t>one</w:t>
      </w:r>
      <w:r w:rsidRPr="00F81F53">
        <w:rPr>
          <w:rFonts w:ascii="Times New Roman" w:hAnsi="Times New Roman" w:cs="Times New Roman"/>
          <w:sz w:val="24"/>
          <w:szCs w:val="24"/>
        </w:rPr>
        <w:t xml:space="preserve"> study</w:t>
      </w:r>
      <w:r w:rsidR="009152D7">
        <w:rPr>
          <w:rFonts w:ascii="Times New Roman" w:hAnsi="Times New Roman" w:cs="Times New Roman"/>
          <w:sz w:val="24"/>
          <w:szCs w:val="24"/>
        </w:rPr>
        <w:t xml:space="preserve">, </w:t>
      </w:r>
      <w:r w:rsidRPr="00F81F53">
        <w:rPr>
          <w:rFonts w:ascii="Times New Roman" w:hAnsi="Times New Roman" w:cs="Times New Roman"/>
          <w:sz w:val="24"/>
          <w:szCs w:val="24"/>
        </w:rPr>
        <w:t xml:space="preserve">only 19% of </w:t>
      </w:r>
      <w:r w:rsidR="003F642F" w:rsidRPr="00F81F53">
        <w:rPr>
          <w:rFonts w:ascii="Times New Roman" w:hAnsi="Times New Roman" w:cs="Times New Roman"/>
          <w:sz w:val="24"/>
          <w:szCs w:val="24"/>
        </w:rPr>
        <w:t>physicians</w:t>
      </w:r>
      <w:r w:rsidRPr="00F81F53">
        <w:rPr>
          <w:rFonts w:ascii="Times New Roman" w:hAnsi="Times New Roman" w:cs="Times New Roman"/>
          <w:sz w:val="24"/>
          <w:szCs w:val="24"/>
        </w:rPr>
        <w:t xml:space="preserve"> felt that the </w:t>
      </w:r>
      <w:r w:rsidR="00B15B40">
        <w:rPr>
          <w:rFonts w:ascii="Times New Roman" w:hAnsi="Times New Roman" w:cs="Times New Roman"/>
          <w:sz w:val="24"/>
          <w:szCs w:val="24"/>
        </w:rPr>
        <w:t>copy-and-paste</w:t>
      </w:r>
      <w:r w:rsidRPr="00F81F53">
        <w:rPr>
          <w:rFonts w:ascii="Times New Roman" w:hAnsi="Times New Roman" w:cs="Times New Roman"/>
          <w:sz w:val="24"/>
          <w:szCs w:val="24"/>
        </w:rPr>
        <w:t xml:space="preserve"> </w:t>
      </w:r>
      <w:r w:rsidR="003F642F" w:rsidRPr="00F81F53">
        <w:rPr>
          <w:rFonts w:ascii="Times New Roman" w:hAnsi="Times New Roman" w:cs="Times New Roman"/>
          <w:sz w:val="24"/>
          <w:szCs w:val="24"/>
        </w:rPr>
        <w:t>function</w:t>
      </w:r>
      <w:r w:rsidRPr="00F81F53">
        <w:rPr>
          <w:rFonts w:ascii="Times New Roman" w:hAnsi="Times New Roman" w:cs="Times New Roman"/>
          <w:sz w:val="24"/>
          <w:szCs w:val="24"/>
        </w:rPr>
        <w:t xml:space="preserve"> created negative issues in healthcare, despite their awareness of common mistakes it may</w:t>
      </w:r>
      <w:r w:rsidR="009152D7">
        <w:rPr>
          <w:rFonts w:ascii="Times New Roman" w:hAnsi="Times New Roman" w:cs="Times New Roman"/>
          <w:sz w:val="24"/>
          <w:szCs w:val="24"/>
        </w:rPr>
        <w:t xml:space="preserve"> potentially</w:t>
      </w:r>
      <w:r w:rsidRPr="00F81F53">
        <w:rPr>
          <w:rFonts w:ascii="Times New Roman" w:hAnsi="Times New Roman" w:cs="Times New Roman"/>
          <w:sz w:val="24"/>
          <w:szCs w:val="24"/>
        </w:rPr>
        <w:t xml:space="preserve"> cause</w:t>
      </w:r>
      <w:r w:rsidRPr="00F81F53">
        <w:rPr>
          <w:rStyle w:val="FootnoteReference"/>
          <w:rFonts w:ascii="Times New Roman" w:hAnsi="Times New Roman" w:cs="Times New Roman"/>
          <w:sz w:val="24"/>
          <w:szCs w:val="24"/>
        </w:rPr>
        <w:footnoteReference w:id="38"/>
      </w:r>
      <w:r w:rsidRPr="00F81F53">
        <w:rPr>
          <w:rFonts w:ascii="Times New Roman" w:hAnsi="Times New Roman" w:cs="Times New Roman"/>
          <w:sz w:val="24"/>
          <w:szCs w:val="24"/>
        </w:rPr>
        <w:t xml:space="preserve">. In fact, 80% believed that the practice should be continued. </w:t>
      </w:r>
      <w:r w:rsidR="00791547" w:rsidRPr="00F81F53">
        <w:rPr>
          <w:rFonts w:ascii="Times New Roman" w:hAnsi="Times New Roman" w:cs="Times New Roman"/>
          <w:sz w:val="24"/>
          <w:szCs w:val="24"/>
        </w:rPr>
        <w:t xml:space="preserve">There are several </w:t>
      </w:r>
      <w:proofErr w:type="gramStart"/>
      <w:r w:rsidR="00791547" w:rsidRPr="00F81F53">
        <w:rPr>
          <w:rFonts w:ascii="Times New Roman" w:hAnsi="Times New Roman" w:cs="Times New Roman"/>
          <w:sz w:val="24"/>
          <w:szCs w:val="24"/>
        </w:rPr>
        <w:t>hypothesis</w:t>
      </w:r>
      <w:proofErr w:type="gramEnd"/>
      <w:r w:rsidR="00791547" w:rsidRPr="00F81F53">
        <w:rPr>
          <w:rFonts w:ascii="Times New Roman" w:hAnsi="Times New Roman" w:cs="Times New Roman"/>
          <w:sz w:val="24"/>
          <w:szCs w:val="24"/>
        </w:rPr>
        <w:t xml:space="preserve"> regarding the etiology </w:t>
      </w:r>
      <w:r w:rsidR="009152D7">
        <w:rPr>
          <w:rFonts w:ascii="Times New Roman" w:hAnsi="Times New Roman" w:cs="Times New Roman"/>
          <w:sz w:val="24"/>
          <w:szCs w:val="24"/>
        </w:rPr>
        <w:t>of</w:t>
      </w:r>
      <w:r w:rsidR="00791547" w:rsidRPr="00F81F53">
        <w:rPr>
          <w:rFonts w:ascii="Times New Roman" w:hAnsi="Times New Roman" w:cs="Times New Roman"/>
          <w:sz w:val="24"/>
          <w:szCs w:val="24"/>
        </w:rPr>
        <w:t xml:space="preserve"> </w:t>
      </w:r>
      <w:r w:rsidR="00B15B40">
        <w:rPr>
          <w:rFonts w:ascii="Times New Roman" w:hAnsi="Times New Roman" w:cs="Times New Roman"/>
          <w:sz w:val="24"/>
          <w:szCs w:val="24"/>
        </w:rPr>
        <w:t>copy-and-paste</w:t>
      </w:r>
      <w:r w:rsidR="00791547" w:rsidRPr="00F81F53">
        <w:rPr>
          <w:rFonts w:ascii="Times New Roman" w:hAnsi="Times New Roman" w:cs="Times New Roman"/>
          <w:sz w:val="24"/>
          <w:szCs w:val="24"/>
        </w:rPr>
        <w:t xml:space="preserve"> behaviors. </w:t>
      </w:r>
      <w:r w:rsidR="00A94ADA" w:rsidRPr="00F81F53">
        <w:rPr>
          <w:rFonts w:ascii="Times New Roman" w:hAnsi="Times New Roman" w:cs="Times New Roman"/>
          <w:sz w:val="24"/>
          <w:szCs w:val="24"/>
        </w:rPr>
        <w:t xml:space="preserve">One is that providers are unware they are plagiarizing, </w:t>
      </w:r>
      <w:r w:rsidR="00965F86" w:rsidRPr="00F81F53">
        <w:rPr>
          <w:rFonts w:ascii="Times New Roman" w:hAnsi="Times New Roman" w:cs="Times New Roman"/>
          <w:sz w:val="24"/>
          <w:szCs w:val="24"/>
        </w:rPr>
        <w:t>especially</w:t>
      </w:r>
      <w:r w:rsidR="00A94ADA" w:rsidRPr="00F81F53">
        <w:rPr>
          <w:rFonts w:ascii="Times New Roman" w:hAnsi="Times New Roman" w:cs="Times New Roman"/>
          <w:sz w:val="24"/>
          <w:szCs w:val="24"/>
        </w:rPr>
        <w:t xml:space="preserve"> if it is a note authored by themselves or a colleague</w:t>
      </w:r>
      <w:r w:rsidR="00853314" w:rsidRPr="00F81F53">
        <w:rPr>
          <w:rFonts w:ascii="Times New Roman" w:hAnsi="Times New Roman" w:cs="Times New Roman"/>
          <w:sz w:val="24"/>
          <w:szCs w:val="24"/>
        </w:rPr>
        <w:t xml:space="preserve">. </w:t>
      </w:r>
      <w:r w:rsidR="00E91DDD" w:rsidRPr="00F81F53">
        <w:rPr>
          <w:rFonts w:ascii="Times New Roman" w:hAnsi="Times New Roman" w:cs="Times New Roman"/>
          <w:sz w:val="24"/>
          <w:szCs w:val="24"/>
        </w:rPr>
        <w:t xml:space="preserve">Over half of </w:t>
      </w:r>
      <w:r w:rsidR="00853314" w:rsidRPr="00F81F53">
        <w:rPr>
          <w:rFonts w:ascii="Times New Roman" w:hAnsi="Times New Roman" w:cs="Times New Roman"/>
          <w:sz w:val="24"/>
          <w:szCs w:val="24"/>
        </w:rPr>
        <w:t xml:space="preserve">respondents in one study believed </w:t>
      </w:r>
      <w:r w:rsidR="00E91DDD" w:rsidRPr="00F81F53">
        <w:rPr>
          <w:rFonts w:ascii="Times New Roman" w:hAnsi="Times New Roman" w:cs="Times New Roman"/>
          <w:sz w:val="24"/>
          <w:szCs w:val="24"/>
        </w:rPr>
        <w:t xml:space="preserve">that </w:t>
      </w:r>
      <w:r w:rsidR="00B15B40">
        <w:rPr>
          <w:rFonts w:ascii="Times New Roman" w:hAnsi="Times New Roman" w:cs="Times New Roman"/>
          <w:sz w:val="24"/>
          <w:szCs w:val="24"/>
        </w:rPr>
        <w:t>copy-and-pasting</w:t>
      </w:r>
      <w:r w:rsidR="00E91DDD" w:rsidRPr="00F81F53">
        <w:rPr>
          <w:rFonts w:ascii="Times New Roman" w:hAnsi="Times New Roman" w:cs="Times New Roman"/>
          <w:sz w:val="24"/>
          <w:szCs w:val="24"/>
        </w:rPr>
        <w:t xml:space="preserve"> </w:t>
      </w:r>
      <w:r w:rsidR="00853314" w:rsidRPr="00F81F53">
        <w:rPr>
          <w:rFonts w:ascii="Times New Roman" w:hAnsi="Times New Roman" w:cs="Times New Roman"/>
          <w:sz w:val="24"/>
          <w:szCs w:val="24"/>
        </w:rPr>
        <w:t>actually</w:t>
      </w:r>
      <w:r w:rsidR="00E91DDD" w:rsidRPr="00F81F53">
        <w:rPr>
          <w:rFonts w:ascii="Times New Roman" w:hAnsi="Times New Roman" w:cs="Times New Roman"/>
          <w:sz w:val="24"/>
          <w:szCs w:val="24"/>
        </w:rPr>
        <w:t xml:space="preserve"> improved the process. </w:t>
      </w:r>
    </w:p>
    <w:p w14:paraId="6EEB6B6D" w14:textId="77777777" w:rsidR="00A94ADA" w:rsidRPr="00F81F53" w:rsidRDefault="00E91DDD" w:rsidP="00365A88">
      <w:pPr>
        <w:autoSpaceDE w:val="0"/>
        <w:autoSpaceDN w:val="0"/>
        <w:adjustRightInd w:val="0"/>
        <w:spacing w:line="240" w:lineRule="auto"/>
        <w:ind w:firstLine="720"/>
        <w:rPr>
          <w:rFonts w:ascii="Times New Roman" w:hAnsi="Times New Roman" w:cs="Times New Roman"/>
          <w:sz w:val="24"/>
          <w:szCs w:val="24"/>
        </w:rPr>
      </w:pPr>
      <w:r w:rsidRPr="00F81F53">
        <w:rPr>
          <w:rFonts w:ascii="Times New Roman" w:hAnsi="Times New Roman" w:cs="Times New Roman"/>
          <w:sz w:val="24"/>
          <w:szCs w:val="24"/>
        </w:rPr>
        <w:lastRenderedPageBreak/>
        <w:t xml:space="preserve">However, there is a noted discrepancy in the views held by physicians and </w:t>
      </w:r>
      <w:r w:rsidR="00853314" w:rsidRPr="00F81F53">
        <w:rPr>
          <w:rFonts w:ascii="Times New Roman" w:hAnsi="Times New Roman" w:cs="Times New Roman"/>
          <w:sz w:val="24"/>
          <w:szCs w:val="24"/>
        </w:rPr>
        <w:t xml:space="preserve">offices of billing compliance and legal </w:t>
      </w:r>
      <w:r w:rsidR="009152D7" w:rsidRPr="00F81F53">
        <w:rPr>
          <w:rFonts w:ascii="Times New Roman" w:hAnsi="Times New Roman" w:cs="Times New Roman"/>
          <w:sz w:val="24"/>
          <w:szCs w:val="24"/>
        </w:rPr>
        <w:t>affairs, which</w:t>
      </w:r>
      <w:r w:rsidR="009152D7">
        <w:rPr>
          <w:rFonts w:ascii="Times New Roman" w:hAnsi="Times New Roman" w:cs="Times New Roman"/>
          <w:sz w:val="24"/>
          <w:szCs w:val="24"/>
        </w:rPr>
        <w:t xml:space="preserve"> deserves</w:t>
      </w:r>
      <w:r w:rsidR="00853314" w:rsidRPr="00F81F53">
        <w:rPr>
          <w:rFonts w:ascii="Times New Roman" w:hAnsi="Times New Roman" w:cs="Times New Roman"/>
          <w:sz w:val="24"/>
          <w:szCs w:val="24"/>
        </w:rPr>
        <w:t xml:space="preserve"> more attention</w:t>
      </w:r>
      <w:r w:rsidR="009152D7">
        <w:rPr>
          <w:rFonts w:ascii="Times New Roman" w:hAnsi="Times New Roman" w:cs="Times New Roman"/>
          <w:sz w:val="24"/>
          <w:szCs w:val="24"/>
        </w:rPr>
        <w:t xml:space="preserve"> in further studies</w:t>
      </w:r>
      <w:r w:rsidR="00853314" w:rsidRPr="00F81F53">
        <w:rPr>
          <w:rStyle w:val="FootnoteReference"/>
          <w:rFonts w:ascii="Times New Roman" w:hAnsi="Times New Roman" w:cs="Times New Roman"/>
          <w:sz w:val="24"/>
          <w:szCs w:val="24"/>
        </w:rPr>
        <w:footnoteReference w:id="39"/>
      </w:r>
      <w:r w:rsidR="00853314" w:rsidRPr="00F81F53">
        <w:rPr>
          <w:rFonts w:ascii="Times New Roman" w:hAnsi="Times New Roman" w:cs="Times New Roman"/>
          <w:sz w:val="24"/>
          <w:szCs w:val="24"/>
        </w:rPr>
        <w:t xml:space="preserve">. </w:t>
      </w:r>
      <w:r w:rsidR="00275CDB" w:rsidRPr="00F81F53">
        <w:rPr>
          <w:rFonts w:ascii="Times New Roman" w:hAnsi="Times New Roman" w:cs="Times New Roman"/>
          <w:sz w:val="24"/>
          <w:szCs w:val="24"/>
        </w:rPr>
        <w:t>It i</w:t>
      </w:r>
      <w:r w:rsidR="009152D7">
        <w:rPr>
          <w:rFonts w:ascii="Times New Roman" w:hAnsi="Times New Roman" w:cs="Times New Roman"/>
          <w:sz w:val="24"/>
          <w:szCs w:val="24"/>
        </w:rPr>
        <w:t>s crucial to gain perspective</w:t>
      </w:r>
      <w:r w:rsidR="00275CDB" w:rsidRPr="00F81F53">
        <w:rPr>
          <w:rFonts w:ascii="Times New Roman" w:hAnsi="Times New Roman" w:cs="Times New Roman"/>
          <w:sz w:val="24"/>
          <w:szCs w:val="24"/>
        </w:rPr>
        <w:t xml:space="preserve"> on documentation </w:t>
      </w:r>
      <w:r w:rsidR="009152D7">
        <w:rPr>
          <w:rFonts w:ascii="Times New Roman" w:hAnsi="Times New Roman" w:cs="Times New Roman"/>
          <w:sz w:val="24"/>
          <w:szCs w:val="24"/>
        </w:rPr>
        <w:t>motivations of</w:t>
      </w:r>
      <w:r w:rsidR="00275CDB" w:rsidRPr="00F81F53">
        <w:rPr>
          <w:rFonts w:ascii="Times New Roman" w:hAnsi="Times New Roman" w:cs="Times New Roman"/>
          <w:sz w:val="24"/>
          <w:szCs w:val="24"/>
        </w:rPr>
        <w:t xml:space="preserve"> various providers who </w:t>
      </w:r>
      <w:r w:rsidR="00B15B40">
        <w:rPr>
          <w:rFonts w:ascii="Times New Roman" w:hAnsi="Times New Roman" w:cs="Times New Roman"/>
          <w:sz w:val="24"/>
          <w:szCs w:val="24"/>
        </w:rPr>
        <w:t>copy-and-paste</w:t>
      </w:r>
      <w:r w:rsidR="00275CDB" w:rsidRPr="00F81F53">
        <w:rPr>
          <w:rFonts w:ascii="Times New Roman" w:hAnsi="Times New Roman" w:cs="Times New Roman"/>
          <w:sz w:val="24"/>
          <w:szCs w:val="24"/>
        </w:rPr>
        <w:t xml:space="preserve">. </w:t>
      </w:r>
      <w:r w:rsidR="009152D7">
        <w:rPr>
          <w:rFonts w:ascii="Times New Roman" w:hAnsi="Times New Roman" w:cs="Times New Roman"/>
          <w:sz w:val="24"/>
          <w:szCs w:val="24"/>
        </w:rPr>
        <w:t>For example. a</w:t>
      </w:r>
      <w:r w:rsidR="00275CDB" w:rsidRPr="00F81F53">
        <w:rPr>
          <w:rFonts w:ascii="Times New Roman" w:hAnsi="Times New Roman" w:cs="Times New Roman"/>
          <w:sz w:val="24"/>
          <w:szCs w:val="24"/>
        </w:rPr>
        <w:t>ttending</w:t>
      </w:r>
      <w:r w:rsidR="009152D7">
        <w:rPr>
          <w:rFonts w:ascii="Times New Roman" w:hAnsi="Times New Roman" w:cs="Times New Roman"/>
          <w:sz w:val="24"/>
          <w:szCs w:val="24"/>
        </w:rPr>
        <w:t xml:space="preserve"> physicians</w:t>
      </w:r>
      <w:r w:rsidR="00275CDB" w:rsidRPr="00F81F53">
        <w:rPr>
          <w:rFonts w:ascii="Times New Roman" w:hAnsi="Times New Roman" w:cs="Times New Roman"/>
          <w:sz w:val="24"/>
          <w:szCs w:val="24"/>
        </w:rPr>
        <w:t xml:space="preserve"> are </w:t>
      </w:r>
      <w:r w:rsidR="009152D7">
        <w:rPr>
          <w:rFonts w:ascii="Times New Roman" w:hAnsi="Times New Roman" w:cs="Times New Roman"/>
          <w:sz w:val="24"/>
          <w:szCs w:val="24"/>
        </w:rPr>
        <w:t xml:space="preserve">more </w:t>
      </w:r>
      <w:r w:rsidR="00275CDB" w:rsidRPr="00F81F53">
        <w:rPr>
          <w:rFonts w:ascii="Times New Roman" w:hAnsi="Times New Roman" w:cs="Times New Roman"/>
          <w:sz w:val="24"/>
          <w:szCs w:val="24"/>
        </w:rPr>
        <w:t>fo</w:t>
      </w:r>
      <w:r w:rsidR="0057241C" w:rsidRPr="00F81F53">
        <w:rPr>
          <w:rFonts w:ascii="Times New Roman" w:hAnsi="Times New Roman" w:cs="Times New Roman"/>
          <w:sz w:val="24"/>
          <w:szCs w:val="24"/>
        </w:rPr>
        <w:t>cused on avoiding liability and</w:t>
      </w:r>
      <w:r w:rsidR="00275CDB" w:rsidRPr="00F81F53">
        <w:rPr>
          <w:rFonts w:ascii="Times New Roman" w:hAnsi="Times New Roman" w:cs="Times New Roman"/>
          <w:sz w:val="24"/>
          <w:szCs w:val="24"/>
        </w:rPr>
        <w:t xml:space="preserve"> justifying billing. The</w:t>
      </w:r>
      <w:r w:rsidR="0057241C" w:rsidRPr="00F81F53">
        <w:rPr>
          <w:rFonts w:ascii="Times New Roman" w:hAnsi="Times New Roman" w:cs="Times New Roman"/>
          <w:sz w:val="24"/>
          <w:szCs w:val="24"/>
        </w:rPr>
        <w:t xml:space="preserve"> residents, naïve to the pains of giving a legal deposition,</w:t>
      </w:r>
      <w:r w:rsidR="00275CDB" w:rsidRPr="00F81F53">
        <w:rPr>
          <w:rFonts w:ascii="Times New Roman" w:hAnsi="Times New Roman" w:cs="Times New Roman"/>
          <w:sz w:val="24"/>
          <w:szCs w:val="24"/>
        </w:rPr>
        <w:t xml:space="preserve"> may view the EHR as more of a </w:t>
      </w:r>
      <w:r w:rsidR="009152D7" w:rsidRPr="00F81F53">
        <w:rPr>
          <w:rFonts w:ascii="Times New Roman" w:hAnsi="Times New Roman" w:cs="Times New Roman"/>
          <w:sz w:val="24"/>
          <w:szCs w:val="24"/>
        </w:rPr>
        <w:t>low-level</w:t>
      </w:r>
      <w:r w:rsidR="00275CDB" w:rsidRPr="00F81F53">
        <w:rPr>
          <w:rFonts w:ascii="Times New Roman" w:hAnsi="Times New Roman" w:cs="Times New Roman"/>
          <w:sz w:val="24"/>
          <w:szCs w:val="24"/>
        </w:rPr>
        <w:t xml:space="preserve"> chore and are more focused on the clinical care</w:t>
      </w:r>
      <w:r w:rsidR="0057241C" w:rsidRPr="00F81F53">
        <w:rPr>
          <w:rStyle w:val="FootnoteReference"/>
          <w:rFonts w:ascii="Times New Roman" w:hAnsi="Times New Roman" w:cs="Times New Roman"/>
          <w:sz w:val="24"/>
          <w:szCs w:val="24"/>
        </w:rPr>
        <w:footnoteReference w:id="40"/>
      </w:r>
      <w:r w:rsidR="00275CDB" w:rsidRPr="00F81F53">
        <w:rPr>
          <w:rFonts w:ascii="Times New Roman" w:hAnsi="Times New Roman" w:cs="Times New Roman"/>
          <w:sz w:val="24"/>
          <w:szCs w:val="24"/>
        </w:rPr>
        <w:t xml:space="preserve">. </w:t>
      </w:r>
    </w:p>
    <w:p w14:paraId="588537F2" w14:textId="77777777" w:rsidR="00853EC5" w:rsidRPr="00F81F53" w:rsidRDefault="00A94ADA" w:rsidP="00365A88">
      <w:pPr>
        <w:autoSpaceDE w:val="0"/>
        <w:autoSpaceDN w:val="0"/>
        <w:adjustRightInd w:val="0"/>
        <w:spacing w:line="240" w:lineRule="auto"/>
        <w:rPr>
          <w:rFonts w:ascii="Times New Roman" w:hAnsi="Times New Roman" w:cs="Times New Roman"/>
          <w:sz w:val="24"/>
          <w:szCs w:val="24"/>
        </w:rPr>
      </w:pPr>
      <w:r w:rsidRPr="00F81F53">
        <w:rPr>
          <w:rFonts w:ascii="Times New Roman" w:hAnsi="Times New Roman" w:cs="Times New Roman"/>
          <w:sz w:val="24"/>
          <w:szCs w:val="24"/>
        </w:rPr>
        <w:tab/>
        <w:t xml:space="preserve">In fact, the excessive use of </w:t>
      </w:r>
      <w:r w:rsidR="00B15B40">
        <w:rPr>
          <w:rFonts w:ascii="Times New Roman" w:hAnsi="Times New Roman" w:cs="Times New Roman"/>
          <w:sz w:val="24"/>
          <w:szCs w:val="24"/>
        </w:rPr>
        <w:t>copy-and-pasting</w:t>
      </w:r>
      <w:r w:rsidRPr="00F81F53">
        <w:rPr>
          <w:rFonts w:ascii="Times New Roman" w:hAnsi="Times New Roman" w:cs="Times New Roman"/>
          <w:sz w:val="24"/>
          <w:szCs w:val="24"/>
        </w:rPr>
        <w:t xml:space="preserve"> may highlight underlying workflow issues. This is especially true in the case of the training environment. The most common copy-</w:t>
      </w:r>
      <w:proofErr w:type="spellStart"/>
      <w:r w:rsidRPr="00F81F53">
        <w:rPr>
          <w:rFonts w:ascii="Times New Roman" w:hAnsi="Times New Roman" w:cs="Times New Roman"/>
          <w:sz w:val="24"/>
          <w:szCs w:val="24"/>
        </w:rPr>
        <w:t>pasters</w:t>
      </w:r>
      <w:proofErr w:type="spellEnd"/>
      <w:r w:rsidRPr="00F81F53">
        <w:rPr>
          <w:rFonts w:ascii="Times New Roman" w:hAnsi="Times New Roman" w:cs="Times New Roman"/>
          <w:sz w:val="24"/>
          <w:szCs w:val="24"/>
        </w:rPr>
        <w:t xml:space="preserve"> are interns, followed by residents. </w:t>
      </w:r>
      <w:r w:rsidR="004E2AA1" w:rsidRPr="00F81F53">
        <w:rPr>
          <w:rFonts w:ascii="Times New Roman" w:hAnsi="Times New Roman" w:cs="Times New Roman"/>
          <w:sz w:val="24"/>
          <w:szCs w:val="24"/>
        </w:rPr>
        <w:t xml:space="preserve">Residents were found to be three times more likely to </w:t>
      </w:r>
      <w:r w:rsidR="00B15B40">
        <w:rPr>
          <w:rFonts w:ascii="Times New Roman" w:hAnsi="Times New Roman" w:cs="Times New Roman"/>
          <w:sz w:val="24"/>
          <w:szCs w:val="24"/>
        </w:rPr>
        <w:t>copy-and-paste</w:t>
      </w:r>
      <w:r w:rsidR="004E2AA1" w:rsidRPr="00F81F53">
        <w:rPr>
          <w:rFonts w:ascii="Times New Roman" w:hAnsi="Times New Roman" w:cs="Times New Roman"/>
          <w:sz w:val="24"/>
          <w:szCs w:val="24"/>
        </w:rPr>
        <w:t xml:space="preserve"> th</w:t>
      </w:r>
      <w:r w:rsidR="00FD4A42">
        <w:rPr>
          <w:rFonts w:ascii="Times New Roman" w:hAnsi="Times New Roman" w:cs="Times New Roman"/>
          <w:sz w:val="24"/>
          <w:szCs w:val="24"/>
        </w:rPr>
        <w:t>en</w:t>
      </w:r>
      <w:r w:rsidR="004E2AA1" w:rsidRPr="00F81F53">
        <w:rPr>
          <w:rFonts w:ascii="Times New Roman" w:hAnsi="Times New Roman" w:cs="Times New Roman"/>
          <w:sz w:val="24"/>
          <w:szCs w:val="24"/>
        </w:rPr>
        <w:t xml:space="preserve"> faculty </w:t>
      </w:r>
      <w:r w:rsidR="00FD4A42">
        <w:rPr>
          <w:rFonts w:ascii="Times New Roman" w:hAnsi="Times New Roman" w:cs="Times New Roman"/>
          <w:sz w:val="24"/>
          <w:szCs w:val="24"/>
        </w:rPr>
        <w:t>physicians. M</w:t>
      </w:r>
      <w:r w:rsidR="004E2AA1" w:rsidRPr="00F81F53">
        <w:rPr>
          <w:rFonts w:ascii="Times New Roman" w:hAnsi="Times New Roman" w:cs="Times New Roman"/>
          <w:sz w:val="24"/>
          <w:szCs w:val="24"/>
        </w:rPr>
        <w:t>ost of the copying came from admissions notes, with originally declin</w:t>
      </w:r>
      <w:r w:rsidR="00956255" w:rsidRPr="00F81F53">
        <w:rPr>
          <w:rFonts w:ascii="Times New Roman" w:hAnsi="Times New Roman" w:cs="Times New Roman"/>
          <w:sz w:val="24"/>
          <w:szCs w:val="24"/>
        </w:rPr>
        <w:t>in</w:t>
      </w:r>
      <w:r w:rsidR="004E2AA1" w:rsidRPr="00F81F53">
        <w:rPr>
          <w:rFonts w:ascii="Times New Roman" w:hAnsi="Times New Roman" w:cs="Times New Roman"/>
          <w:sz w:val="24"/>
          <w:szCs w:val="24"/>
        </w:rPr>
        <w:t xml:space="preserve">g as the hospital stay </w:t>
      </w:r>
      <w:r w:rsidR="00956255" w:rsidRPr="00F81F53">
        <w:rPr>
          <w:rFonts w:ascii="Times New Roman" w:hAnsi="Times New Roman" w:cs="Times New Roman"/>
          <w:sz w:val="24"/>
          <w:szCs w:val="24"/>
        </w:rPr>
        <w:t>continues</w:t>
      </w:r>
      <w:r w:rsidR="004E2AA1" w:rsidRPr="00F81F53">
        <w:rPr>
          <w:rStyle w:val="FootnoteReference"/>
          <w:rFonts w:ascii="Times New Roman" w:hAnsi="Times New Roman" w:cs="Times New Roman"/>
          <w:sz w:val="24"/>
          <w:szCs w:val="24"/>
        </w:rPr>
        <w:footnoteReference w:id="41"/>
      </w:r>
      <w:r w:rsidR="004E2AA1" w:rsidRPr="00F81F53">
        <w:rPr>
          <w:rFonts w:ascii="Times New Roman" w:hAnsi="Times New Roman" w:cs="Times New Roman"/>
          <w:sz w:val="24"/>
          <w:szCs w:val="24"/>
        </w:rPr>
        <w:t xml:space="preserve">. </w:t>
      </w:r>
      <w:r w:rsidRPr="00F81F53">
        <w:rPr>
          <w:rFonts w:ascii="Times New Roman" w:hAnsi="Times New Roman" w:cs="Times New Roman"/>
          <w:sz w:val="24"/>
          <w:szCs w:val="24"/>
        </w:rPr>
        <w:t>There are time limitations for these populations who also have</w:t>
      </w:r>
      <w:r w:rsidR="00FD4A42">
        <w:rPr>
          <w:rFonts w:ascii="Times New Roman" w:hAnsi="Times New Roman" w:cs="Times New Roman"/>
          <w:sz w:val="24"/>
          <w:szCs w:val="24"/>
        </w:rPr>
        <w:t>,</w:t>
      </w:r>
      <w:r w:rsidRPr="00F81F53">
        <w:rPr>
          <w:rFonts w:ascii="Times New Roman" w:hAnsi="Times New Roman" w:cs="Times New Roman"/>
          <w:sz w:val="24"/>
          <w:szCs w:val="24"/>
        </w:rPr>
        <w:t xml:space="preserve"> for example</w:t>
      </w:r>
      <w:r w:rsidR="00FD4A42">
        <w:rPr>
          <w:rFonts w:ascii="Times New Roman" w:hAnsi="Times New Roman" w:cs="Times New Roman"/>
          <w:sz w:val="24"/>
          <w:szCs w:val="24"/>
        </w:rPr>
        <w:t>,</w:t>
      </w:r>
      <w:r w:rsidRPr="00F81F53">
        <w:rPr>
          <w:rFonts w:ascii="Times New Roman" w:hAnsi="Times New Roman" w:cs="Times New Roman"/>
          <w:sz w:val="24"/>
          <w:szCs w:val="24"/>
        </w:rPr>
        <w:t xml:space="preserve"> their day filled with </w:t>
      </w:r>
      <w:r w:rsidR="00965F86" w:rsidRPr="00F81F53">
        <w:rPr>
          <w:rFonts w:ascii="Times New Roman" w:hAnsi="Times New Roman" w:cs="Times New Roman"/>
          <w:sz w:val="24"/>
          <w:szCs w:val="24"/>
        </w:rPr>
        <w:t>performing</w:t>
      </w:r>
      <w:r w:rsidRPr="00F81F53">
        <w:rPr>
          <w:rFonts w:ascii="Times New Roman" w:hAnsi="Times New Roman" w:cs="Times New Roman"/>
          <w:sz w:val="24"/>
          <w:szCs w:val="24"/>
        </w:rPr>
        <w:t xml:space="preserve"> surgical services and </w:t>
      </w:r>
      <w:r w:rsidR="00FD4A42" w:rsidRPr="00F81F53">
        <w:rPr>
          <w:rFonts w:ascii="Times New Roman" w:hAnsi="Times New Roman" w:cs="Times New Roman"/>
          <w:sz w:val="24"/>
          <w:szCs w:val="24"/>
        </w:rPr>
        <w:t>academic responsibilities</w:t>
      </w:r>
      <w:r w:rsidR="00FD4A42">
        <w:rPr>
          <w:rFonts w:ascii="Times New Roman" w:hAnsi="Times New Roman" w:cs="Times New Roman"/>
          <w:sz w:val="24"/>
          <w:szCs w:val="24"/>
        </w:rPr>
        <w:t xml:space="preserve"> including </w:t>
      </w:r>
      <w:r w:rsidR="00965F86" w:rsidRPr="00F81F53">
        <w:rPr>
          <w:rFonts w:ascii="Times New Roman" w:hAnsi="Times New Roman" w:cs="Times New Roman"/>
          <w:sz w:val="24"/>
          <w:szCs w:val="24"/>
        </w:rPr>
        <w:t>conferences</w:t>
      </w:r>
      <w:r w:rsidR="00853EC5" w:rsidRPr="00F81F53">
        <w:rPr>
          <w:rFonts w:ascii="Times New Roman" w:hAnsi="Times New Roman" w:cs="Times New Roman"/>
          <w:sz w:val="24"/>
          <w:szCs w:val="24"/>
        </w:rPr>
        <w:t>. Requir</w:t>
      </w:r>
      <w:r w:rsidR="00FD2336" w:rsidRPr="00F81F53">
        <w:rPr>
          <w:rFonts w:ascii="Times New Roman" w:hAnsi="Times New Roman" w:cs="Times New Roman"/>
          <w:sz w:val="24"/>
          <w:szCs w:val="24"/>
        </w:rPr>
        <w:t>e</w:t>
      </w:r>
      <w:r w:rsidR="00853EC5" w:rsidRPr="00F81F53">
        <w:rPr>
          <w:rFonts w:ascii="Times New Roman" w:hAnsi="Times New Roman" w:cs="Times New Roman"/>
          <w:sz w:val="24"/>
          <w:szCs w:val="24"/>
        </w:rPr>
        <w:t>ments of electronic documentation have actually imposed great</w:t>
      </w:r>
      <w:r w:rsidR="00853314" w:rsidRPr="00F81F53">
        <w:rPr>
          <w:rFonts w:ascii="Times New Roman" w:hAnsi="Times New Roman" w:cs="Times New Roman"/>
          <w:sz w:val="24"/>
          <w:szCs w:val="24"/>
        </w:rPr>
        <w:t>er</w:t>
      </w:r>
      <w:r w:rsidR="00853EC5" w:rsidRPr="00F81F53">
        <w:rPr>
          <w:rFonts w:ascii="Times New Roman" w:hAnsi="Times New Roman" w:cs="Times New Roman"/>
          <w:sz w:val="24"/>
          <w:szCs w:val="24"/>
        </w:rPr>
        <w:t xml:space="preserve"> time constraints on</w:t>
      </w:r>
      <w:r w:rsidR="00853314" w:rsidRPr="00F81F53">
        <w:rPr>
          <w:rFonts w:ascii="Times New Roman" w:hAnsi="Times New Roman" w:cs="Times New Roman"/>
          <w:sz w:val="24"/>
          <w:szCs w:val="24"/>
        </w:rPr>
        <w:t xml:space="preserve"> already taxed</w:t>
      </w:r>
      <w:r w:rsidR="00853EC5" w:rsidRPr="00F81F53">
        <w:rPr>
          <w:rFonts w:ascii="Times New Roman" w:hAnsi="Times New Roman" w:cs="Times New Roman"/>
          <w:sz w:val="24"/>
          <w:szCs w:val="24"/>
        </w:rPr>
        <w:t xml:space="preserve"> </w:t>
      </w:r>
      <w:r w:rsidR="00FD2336" w:rsidRPr="00F81F53">
        <w:rPr>
          <w:rFonts w:ascii="Times New Roman" w:hAnsi="Times New Roman" w:cs="Times New Roman"/>
          <w:sz w:val="24"/>
          <w:szCs w:val="24"/>
        </w:rPr>
        <w:t>physicians</w:t>
      </w:r>
      <w:r w:rsidR="00FC71E9" w:rsidRPr="00F81F53">
        <w:rPr>
          <w:rFonts w:ascii="Times New Roman" w:hAnsi="Times New Roman" w:cs="Times New Roman"/>
          <w:sz w:val="24"/>
          <w:szCs w:val="24"/>
        </w:rPr>
        <w:t xml:space="preserve">. This is partially due to </w:t>
      </w:r>
      <w:r w:rsidR="00302026" w:rsidRPr="00F81F53">
        <w:rPr>
          <w:rFonts w:ascii="Times New Roman" w:hAnsi="Times New Roman" w:cs="Times New Roman"/>
          <w:sz w:val="24"/>
          <w:szCs w:val="24"/>
        </w:rPr>
        <w:t xml:space="preserve">the fact </w:t>
      </w:r>
      <w:r w:rsidR="00FD4A42">
        <w:rPr>
          <w:rFonts w:ascii="Times New Roman" w:hAnsi="Times New Roman" w:cs="Times New Roman"/>
          <w:sz w:val="24"/>
          <w:szCs w:val="24"/>
        </w:rPr>
        <w:t>many EMR stations</w:t>
      </w:r>
      <w:r w:rsidR="00302026" w:rsidRPr="00F81F53">
        <w:rPr>
          <w:rFonts w:ascii="Times New Roman" w:hAnsi="Times New Roman" w:cs="Times New Roman"/>
          <w:sz w:val="24"/>
          <w:szCs w:val="24"/>
        </w:rPr>
        <w:t xml:space="preserve"> are not portable and</w:t>
      </w:r>
      <w:r w:rsidR="00FD4A42">
        <w:rPr>
          <w:rFonts w:ascii="Times New Roman" w:hAnsi="Times New Roman" w:cs="Times New Roman"/>
          <w:sz w:val="24"/>
          <w:szCs w:val="24"/>
        </w:rPr>
        <w:t xml:space="preserve"> thus documentation</w:t>
      </w:r>
      <w:r w:rsidR="00302026" w:rsidRPr="00F81F53">
        <w:rPr>
          <w:rFonts w:ascii="Times New Roman" w:hAnsi="Times New Roman" w:cs="Times New Roman"/>
          <w:sz w:val="24"/>
          <w:szCs w:val="24"/>
        </w:rPr>
        <w:t xml:space="preserve"> may not occur at the patient’s bedside</w:t>
      </w:r>
      <w:r w:rsidR="00853EC5" w:rsidRPr="00F81F53">
        <w:rPr>
          <w:rStyle w:val="FootnoteReference"/>
          <w:rFonts w:ascii="Times New Roman" w:hAnsi="Times New Roman" w:cs="Times New Roman"/>
          <w:sz w:val="24"/>
          <w:szCs w:val="24"/>
        </w:rPr>
        <w:footnoteReference w:id="42"/>
      </w:r>
      <w:r w:rsidR="00853EC5" w:rsidRPr="00F81F53">
        <w:rPr>
          <w:rFonts w:ascii="Times New Roman" w:hAnsi="Times New Roman" w:cs="Times New Roman"/>
          <w:sz w:val="24"/>
          <w:szCs w:val="24"/>
        </w:rPr>
        <w:t xml:space="preserve">. </w:t>
      </w:r>
      <w:r w:rsidR="00302026" w:rsidRPr="00F81F53">
        <w:rPr>
          <w:rFonts w:ascii="Times New Roman" w:hAnsi="Times New Roman" w:cs="Times New Roman"/>
          <w:sz w:val="24"/>
          <w:szCs w:val="24"/>
        </w:rPr>
        <w:t>The fact that many providers reported keeping a written backup of notes they carried with them shows inefficiencies</w:t>
      </w:r>
      <w:r w:rsidR="009E4750">
        <w:rPr>
          <w:rFonts w:ascii="Times New Roman" w:hAnsi="Times New Roman" w:cs="Times New Roman"/>
          <w:sz w:val="24"/>
          <w:szCs w:val="24"/>
        </w:rPr>
        <w:t xml:space="preserve"> and room for improvement</w:t>
      </w:r>
      <w:r w:rsidR="00302026" w:rsidRPr="00F81F53">
        <w:rPr>
          <w:rFonts w:ascii="Times New Roman" w:hAnsi="Times New Roman" w:cs="Times New Roman"/>
          <w:sz w:val="24"/>
          <w:szCs w:val="24"/>
        </w:rPr>
        <w:t xml:space="preserve"> in this system. </w:t>
      </w:r>
    </w:p>
    <w:p w14:paraId="09C028CB" w14:textId="77777777" w:rsidR="00853EC5" w:rsidRPr="00F81F53" w:rsidRDefault="00965F86" w:rsidP="00365A88">
      <w:pPr>
        <w:autoSpaceDE w:val="0"/>
        <w:autoSpaceDN w:val="0"/>
        <w:adjustRightInd w:val="0"/>
        <w:spacing w:line="240" w:lineRule="auto"/>
        <w:ind w:firstLine="720"/>
        <w:rPr>
          <w:rFonts w:ascii="Times New Roman" w:hAnsi="Times New Roman" w:cs="Times New Roman"/>
          <w:sz w:val="24"/>
          <w:szCs w:val="24"/>
        </w:rPr>
      </w:pPr>
      <w:r w:rsidRPr="00F81F53">
        <w:rPr>
          <w:rFonts w:ascii="Times New Roman" w:hAnsi="Times New Roman" w:cs="Times New Roman"/>
          <w:sz w:val="24"/>
          <w:szCs w:val="24"/>
        </w:rPr>
        <w:t>Another issue is the overload of patients such that there is not enough time to properly see patients and attend to details of filling out time consuming EHRs</w:t>
      </w:r>
      <w:r w:rsidR="00853EC5" w:rsidRPr="00F81F53">
        <w:rPr>
          <w:rFonts w:ascii="Times New Roman" w:hAnsi="Times New Roman" w:cs="Times New Roman"/>
          <w:sz w:val="24"/>
          <w:szCs w:val="24"/>
        </w:rPr>
        <w:t xml:space="preserve">. Residents and </w:t>
      </w:r>
      <w:r w:rsidR="00302026" w:rsidRPr="00F81F53">
        <w:rPr>
          <w:rFonts w:ascii="Times New Roman" w:hAnsi="Times New Roman" w:cs="Times New Roman"/>
          <w:sz w:val="24"/>
          <w:szCs w:val="24"/>
        </w:rPr>
        <w:t>physicians</w:t>
      </w:r>
      <w:r w:rsidR="00853EC5" w:rsidRPr="00F81F53">
        <w:rPr>
          <w:rFonts w:ascii="Times New Roman" w:hAnsi="Times New Roman" w:cs="Times New Roman"/>
          <w:sz w:val="24"/>
          <w:szCs w:val="24"/>
        </w:rPr>
        <w:t xml:space="preserve"> now have to fit more patient care into a shorter time given restrictions in residency hours.</w:t>
      </w:r>
      <w:r w:rsidR="00853EC5" w:rsidRPr="00F81F53">
        <w:rPr>
          <w:rStyle w:val="FootnoteReference"/>
          <w:rFonts w:ascii="Times New Roman" w:hAnsi="Times New Roman" w:cs="Times New Roman"/>
          <w:sz w:val="24"/>
          <w:szCs w:val="24"/>
        </w:rPr>
        <w:footnoteReference w:id="43"/>
      </w:r>
      <w:r w:rsidR="00853EC5" w:rsidRPr="00F81F53">
        <w:rPr>
          <w:rFonts w:ascii="Times New Roman" w:hAnsi="Times New Roman" w:cs="Times New Roman"/>
          <w:sz w:val="24"/>
          <w:szCs w:val="24"/>
        </w:rPr>
        <w:t xml:space="preserve"> At the same time, there is a growing </w:t>
      </w:r>
      <w:r w:rsidR="009E4750">
        <w:rPr>
          <w:rFonts w:ascii="Times New Roman" w:hAnsi="Times New Roman" w:cs="Times New Roman"/>
          <w:sz w:val="24"/>
          <w:szCs w:val="24"/>
        </w:rPr>
        <w:t xml:space="preserve">structural </w:t>
      </w:r>
      <w:r w:rsidR="00853EC5" w:rsidRPr="00F81F53">
        <w:rPr>
          <w:rFonts w:ascii="Times New Roman" w:hAnsi="Times New Roman" w:cs="Times New Roman"/>
          <w:sz w:val="24"/>
          <w:szCs w:val="24"/>
        </w:rPr>
        <w:t>burden placed on primary care physicians and hospitalists</w:t>
      </w:r>
      <w:r w:rsidR="00853EC5" w:rsidRPr="00F81F53">
        <w:rPr>
          <w:rStyle w:val="FootnoteReference"/>
          <w:rFonts w:ascii="Times New Roman" w:hAnsi="Times New Roman" w:cs="Times New Roman"/>
          <w:sz w:val="24"/>
          <w:szCs w:val="24"/>
        </w:rPr>
        <w:footnoteReference w:id="44"/>
      </w:r>
      <w:r w:rsidR="00853EC5" w:rsidRPr="00F81F53">
        <w:rPr>
          <w:rFonts w:ascii="Times New Roman" w:hAnsi="Times New Roman" w:cs="Times New Roman"/>
          <w:sz w:val="24"/>
          <w:szCs w:val="24"/>
        </w:rPr>
        <w:t>.</w:t>
      </w:r>
    </w:p>
    <w:p w14:paraId="2BE99A1C" w14:textId="77777777" w:rsidR="00A94ADA" w:rsidRPr="00F81F53" w:rsidRDefault="00965F86" w:rsidP="00853EC5">
      <w:pPr>
        <w:autoSpaceDE w:val="0"/>
        <w:autoSpaceDN w:val="0"/>
        <w:adjustRightInd w:val="0"/>
        <w:spacing w:after="0" w:line="240" w:lineRule="auto"/>
        <w:ind w:firstLine="720"/>
        <w:rPr>
          <w:rFonts w:ascii="Times New Roman" w:hAnsi="Times New Roman" w:cs="Times New Roman"/>
          <w:sz w:val="24"/>
          <w:szCs w:val="24"/>
        </w:rPr>
      </w:pPr>
      <w:r w:rsidRPr="00F81F53">
        <w:rPr>
          <w:rFonts w:ascii="Times New Roman" w:hAnsi="Times New Roman" w:cs="Times New Roman"/>
          <w:sz w:val="24"/>
          <w:szCs w:val="24"/>
        </w:rPr>
        <w:t>Alternatively, some physicians may use the function to distance themselves or take a more ‘hands-off’ approach. The physician may not want to cause distress if the</w:t>
      </w:r>
      <w:r w:rsidR="009E4750">
        <w:rPr>
          <w:rFonts w:ascii="Times New Roman" w:hAnsi="Times New Roman" w:cs="Times New Roman"/>
          <w:sz w:val="24"/>
          <w:szCs w:val="24"/>
        </w:rPr>
        <w:t>ir finding of a physical exam is</w:t>
      </w:r>
      <w:r w:rsidRPr="00F81F53">
        <w:rPr>
          <w:rFonts w:ascii="Times New Roman" w:hAnsi="Times New Roman" w:cs="Times New Roman"/>
          <w:sz w:val="24"/>
          <w:szCs w:val="24"/>
        </w:rPr>
        <w:t xml:space="preserve"> actually unchanged to a prior exam and thus copy-paste is used for consistency sake. </w:t>
      </w:r>
    </w:p>
    <w:p w14:paraId="3BC9FE03" w14:textId="77777777" w:rsidR="00907AA5" w:rsidRDefault="00965F86" w:rsidP="00F81592">
      <w:pPr>
        <w:autoSpaceDE w:val="0"/>
        <w:autoSpaceDN w:val="0"/>
        <w:adjustRightInd w:val="0"/>
        <w:spacing w:after="0" w:line="240" w:lineRule="auto"/>
        <w:rPr>
          <w:ins w:id="322" w:author="Microsoft Office User" w:date="2017-03-13T13:27:00Z"/>
          <w:rFonts w:ascii="Times New Roman" w:hAnsi="Times New Roman" w:cs="Times New Roman"/>
          <w:sz w:val="24"/>
          <w:szCs w:val="24"/>
        </w:rPr>
      </w:pPr>
      <w:r w:rsidRPr="00F81F53">
        <w:rPr>
          <w:rFonts w:ascii="Times New Roman" w:hAnsi="Times New Roman" w:cs="Times New Roman"/>
          <w:sz w:val="24"/>
          <w:szCs w:val="24"/>
        </w:rPr>
        <w:tab/>
        <w:t>Ultimately,</w:t>
      </w:r>
      <w:r w:rsidR="00522DE9">
        <w:rPr>
          <w:rFonts w:ascii="Times New Roman" w:hAnsi="Times New Roman" w:cs="Times New Roman"/>
          <w:sz w:val="24"/>
          <w:szCs w:val="24"/>
        </w:rPr>
        <w:t xml:space="preserve"> the very</w:t>
      </w:r>
      <w:r w:rsidRPr="00F81F53">
        <w:rPr>
          <w:rFonts w:ascii="Times New Roman" w:hAnsi="Times New Roman" w:cs="Times New Roman"/>
          <w:sz w:val="24"/>
          <w:szCs w:val="24"/>
        </w:rPr>
        <w:t xml:space="preserve"> type of behavior </w:t>
      </w:r>
      <w:r w:rsidR="00522DE9">
        <w:rPr>
          <w:rFonts w:ascii="Times New Roman" w:hAnsi="Times New Roman" w:cs="Times New Roman"/>
          <w:sz w:val="24"/>
          <w:szCs w:val="24"/>
        </w:rPr>
        <w:t xml:space="preserve">that copy-represents </w:t>
      </w:r>
      <w:r w:rsidRPr="00F81F53">
        <w:rPr>
          <w:rFonts w:ascii="Times New Roman" w:hAnsi="Times New Roman" w:cs="Times New Roman"/>
          <w:sz w:val="24"/>
          <w:szCs w:val="24"/>
        </w:rPr>
        <w:t xml:space="preserve">has always existed in medicine. The EMR has simply made it more visible. </w:t>
      </w:r>
      <w:r w:rsidR="00FC4DDE" w:rsidRPr="00F81F53">
        <w:rPr>
          <w:rFonts w:ascii="Times New Roman" w:hAnsi="Times New Roman" w:cs="Times New Roman"/>
          <w:sz w:val="24"/>
          <w:szCs w:val="24"/>
        </w:rPr>
        <w:t>In fact, when analyzing VA medical records between</w:t>
      </w:r>
      <w:r w:rsidR="005B3387">
        <w:rPr>
          <w:rFonts w:ascii="Times New Roman" w:hAnsi="Times New Roman" w:cs="Times New Roman"/>
          <w:sz w:val="24"/>
          <w:szCs w:val="24"/>
        </w:rPr>
        <w:t xml:space="preserve"> the years</w:t>
      </w:r>
      <w:r w:rsidR="00FC4DDE" w:rsidRPr="00F81F53">
        <w:rPr>
          <w:rFonts w:ascii="Times New Roman" w:hAnsi="Times New Roman" w:cs="Times New Roman"/>
          <w:sz w:val="24"/>
          <w:szCs w:val="24"/>
        </w:rPr>
        <w:t xml:space="preserve"> 1990-2002, it was found that up to 20% of </w:t>
      </w:r>
      <w:r w:rsidR="004E2AA1" w:rsidRPr="00F81F53">
        <w:rPr>
          <w:rFonts w:ascii="Times New Roman" w:hAnsi="Times New Roman" w:cs="Times New Roman"/>
          <w:sz w:val="24"/>
          <w:szCs w:val="24"/>
        </w:rPr>
        <w:t>patient notes and 3% of physical exam findings were hand copied from prior notes</w:t>
      </w:r>
      <w:r w:rsidR="004E2AA1" w:rsidRPr="00F81F53">
        <w:rPr>
          <w:rStyle w:val="FootnoteReference"/>
          <w:rFonts w:ascii="Times New Roman" w:hAnsi="Times New Roman" w:cs="Times New Roman"/>
          <w:sz w:val="24"/>
          <w:szCs w:val="24"/>
        </w:rPr>
        <w:footnoteReference w:id="45"/>
      </w:r>
      <w:r w:rsidR="004E2AA1" w:rsidRPr="00F81F53">
        <w:rPr>
          <w:rFonts w:ascii="Times New Roman" w:hAnsi="Times New Roman" w:cs="Times New Roman"/>
          <w:sz w:val="24"/>
          <w:szCs w:val="24"/>
        </w:rPr>
        <w:t xml:space="preserve">. </w:t>
      </w:r>
      <w:r w:rsidR="00907AA5" w:rsidRPr="00F81F53">
        <w:rPr>
          <w:rFonts w:ascii="Times New Roman" w:hAnsi="Times New Roman" w:cs="Times New Roman"/>
          <w:sz w:val="24"/>
          <w:szCs w:val="24"/>
        </w:rPr>
        <w:t xml:space="preserve"> </w:t>
      </w:r>
    </w:p>
    <w:p w14:paraId="62702D68" w14:textId="77777777" w:rsidR="00023A40" w:rsidRDefault="00023A40" w:rsidP="00F81592">
      <w:pPr>
        <w:autoSpaceDE w:val="0"/>
        <w:autoSpaceDN w:val="0"/>
        <w:adjustRightInd w:val="0"/>
        <w:spacing w:after="0" w:line="240" w:lineRule="auto"/>
        <w:rPr>
          <w:ins w:id="323" w:author="Microsoft Office User" w:date="2017-03-13T13:56:00Z"/>
          <w:rFonts w:ascii="Times New Roman" w:hAnsi="Times New Roman" w:cs="Times New Roman"/>
          <w:sz w:val="24"/>
          <w:szCs w:val="24"/>
        </w:rPr>
      </w:pPr>
    </w:p>
    <w:p w14:paraId="29EACAC1" w14:textId="77777777" w:rsidR="005F3F94" w:rsidRPr="005F3F94" w:rsidRDefault="005F3F94" w:rsidP="00F81592">
      <w:pPr>
        <w:autoSpaceDE w:val="0"/>
        <w:autoSpaceDN w:val="0"/>
        <w:adjustRightInd w:val="0"/>
        <w:spacing w:after="0" w:line="240" w:lineRule="auto"/>
        <w:rPr>
          <w:ins w:id="324" w:author="Microsoft Office User" w:date="2017-03-13T13:28:00Z"/>
          <w:rFonts w:ascii="Times New Roman" w:hAnsi="Times New Roman" w:cs="Times New Roman"/>
          <w:b/>
          <w:i/>
          <w:sz w:val="24"/>
          <w:szCs w:val="24"/>
          <w:rPrChange w:id="325" w:author="Microsoft Office User" w:date="2017-03-13T13:56:00Z">
            <w:rPr>
              <w:ins w:id="326" w:author="Microsoft Office User" w:date="2017-03-13T13:28:00Z"/>
              <w:rFonts w:ascii="Times New Roman" w:hAnsi="Times New Roman" w:cs="Times New Roman"/>
              <w:sz w:val="24"/>
              <w:szCs w:val="24"/>
            </w:rPr>
          </w:rPrChange>
        </w:rPr>
      </w:pPr>
    </w:p>
    <w:p w14:paraId="368AA743" w14:textId="7CA22E01" w:rsidR="00023A40" w:rsidRDefault="00023A40" w:rsidP="00F81592">
      <w:pPr>
        <w:autoSpaceDE w:val="0"/>
        <w:autoSpaceDN w:val="0"/>
        <w:adjustRightInd w:val="0"/>
        <w:spacing w:after="0" w:line="240" w:lineRule="auto"/>
        <w:rPr>
          <w:ins w:id="327" w:author="Microsoft Office User" w:date="2017-03-13T14:14:00Z"/>
          <w:rFonts w:ascii="Times New Roman" w:hAnsi="Times New Roman" w:cs="Times New Roman"/>
          <w:b/>
          <w:sz w:val="24"/>
          <w:szCs w:val="24"/>
        </w:rPr>
      </w:pPr>
      <w:ins w:id="328" w:author="Microsoft Office User" w:date="2017-03-13T13:28:00Z">
        <w:r w:rsidRPr="00023A40">
          <w:rPr>
            <w:rFonts w:ascii="Times New Roman" w:hAnsi="Times New Roman" w:cs="Times New Roman"/>
            <w:b/>
            <w:sz w:val="24"/>
            <w:szCs w:val="24"/>
            <w:rPrChange w:id="329" w:author="Microsoft Office User" w:date="2017-03-13T13:28:00Z">
              <w:rPr>
                <w:rFonts w:ascii="Times New Roman" w:hAnsi="Times New Roman" w:cs="Times New Roman"/>
                <w:sz w:val="24"/>
                <w:szCs w:val="24"/>
              </w:rPr>
            </w:rPrChange>
          </w:rPr>
          <w:t>Conclusion</w:t>
        </w:r>
      </w:ins>
    </w:p>
    <w:p w14:paraId="62056961" w14:textId="753801FD" w:rsidR="00D3009B" w:rsidRPr="00023A40" w:rsidRDefault="00D3009B" w:rsidP="00F81592">
      <w:pPr>
        <w:autoSpaceDE w:val="0"/>
        <w:autoSpaceDN w:val="0"/>
        <w:adjustRightInd w:val="0"/>
        <w:spacing w:after="0" w:line="240" w:lineRule="auto"/>
        <w:rPr>
          <w:ins w:id="330" w:author="Microsoft Office User" w:date="2017-03-13T13:27:00Z"/>
          <w:rFonts w:ascii="Times New Roman" w:hAnsi="Times New Roman" w:cs="Times New Roman"/>
          <w:b/>
          <w:sz w:val="24"/>
          <w:szCs w:val="24"/>
          <w:rPrChange w:id="331" w:author="Microsoft Office User" w:date="2017-03-13T13:28:00Z">
            <w:rPr>
              <w:ins w:id="332" w:author="Microsoft Office User" w:date="2017-03-13T13:27:00Z"/>
              <w:rFonts w:ascii="Times New Roman" w:hAnsi="Times New Roman" w:cs="Times New Roman"/>
              <w:sz w:val="24"/>
              <w:szCs w:val="24"/>
            </w:rPr>
          </w:rPrChange>
        </w:rPr>
      </w:pPr>
      <w:ins w:id="333" w:author="Microsoft Office User" w:date="2017-03-13T14:14:00Z">
        <w:r>
          <w:rPr>
            <w:rFonts w:ascii="Times New Roman" w:hAnsi="Times New Roman" w:cs="Times New Roman"/>
            <w:b/>
            <w:sz w:val="24"/>
            <w:szCs w:val="24"/>
          </w:rPr>
          <w:t>I’ll write this</w:t>
        </w:r>
      </w:ins>
    </w:p>
    <w:p w14:paraId="772DE440" w14:textId="77777777" w:rsidR="00687C0F" w:rsidRPr="00E1622A" w:rsidRDefault="00687C0F" w:rsidP="00687C0F">
      <w:pPr>
        <w:autoSpaceDE w:val="0"/>
        <w:autoSpaceDN w:val="0"/>
        <w:adjustRightInd w:val="0"/>
        <w:spacing w:after="0" w:line="240" w:lineRule="auto"/>
        <w:rPr>
          <w:ins w:id="334" w:author="Microsoft Office User" w:date="2017-03-13T14:07:00Z"/>
          <w:rFonts w:ascii="Times New Roman" w:hAnsi="Times New Roman" w:cs="Times New Roman"/>
          <w:i/>
          <w:sz w:val="24"/>
          <w:szCs w:val="24"/>
        </w:rPr>
      </w:pPr>
      <w:ins w:id="335" w:author="Microsoft Office User" w:date="2017-03-13T14:07:00Z">
        <w:r w:rsidRPr="00E1622A">
          <w:rPr>
            <w:rFonts w:ascii="Times New Roman" w:hAnsi="Times New Roman" w:cs="Times New Roman"/>
            <w:i/>
            <w:sz w:val="24"/>
            <w:szCs w:val="24"/>
          </w:rPr>
          <w:t>Strengths</w:t>
        </w:r>
      </w:ins>
    </w:p>
    <w:p w14:paraId="369A53ED" w14:textId="77777777" w:rsidR="00687C0F" w:rsidRPr="00E1622A" w:rsidRDefault="00687C0F" w:rsidP="00687C0F">
      <w:pPr>
        <w:autoSpaceDE w:val="0"/>
        <w:autoSpaceDN w:val="0"/>
        <w:adjustRightInd w:val="0"/>
        <w:spacing w:after="0" w:line="240" w:lineRule="auto"/>
        <w:rPr>
          <w:ins w:id="336" w:author="Microsoft Office User" w:date="2017-03-13T14:07:00Z"/>
          <w:rFonts w:ascii="Times New Roman" w:hAnsi="Times New Roman" w:cs="Times New Roman"/>
          <w:i/>
          <w:sz w:val="24"/>
          <w:szCs w:val="24"/>
        </w:rPr>
      </w:pPr>
      <w:ins w:id="337" w:author="Microsoft Office User" w:date="2017-03-13T14:07:00Z">
        <w:r w:rsidRPr="00E1622A">
          <w:rPr>
            <w:rFonts w:ascii="Times New Roman" w:hAnsi="Times New Roman" w:cs="Times New Roman"/>
            <w:i/>
            <w:sz w:val="24"/>
            <w:szCs w:val="24"/>
          </w:rPr>
          <w:t>Limitations</w:t>
        </w:r>
      </w:ins>
    </w:p>
    <w:p w14:paraId="6E6BFF16" w14:textId="77777777" w:rsidR="00687C0F" w:rsidRPr="00E1622A" w:rsidRDefault="00687C0F" w:rsidP="00687C0F">
      <w:pPr>
        <w:autoSpaceDE w:val="0"/>
        <w:autoSpaceDN w:val="0"/>
        <w:adjustRightInd w:val="0"/>
        <w:spacing w:after="0" w:line="240" w:lineRule="auto"/>
        <w:rPr>
          <w:ins w:id="338" w:author="Microsoft Office User" w:date="2017-03-13T14:07:00Z"/>
          <w:rFonts w:ascii="Times New Roman" w:hAnsi="Times New Roman" w:cs="Times New Roman"/>
          <w:i/>
          <w:sz w:val="24"/>
          <w:szCs w:val="24"/>
        </w:rPr>
      </w:pPr>
      <w:ins w:id="339" w:author="Microsoft Office User" w:date="2017-03-13T14:07:00Z">
        <w:r w:rsidRPr="00E1622A">
          <w:rPr>
            <w:rFonts w:ascii="Times New Roman" w:hAnsi="Times New Roman" w:cs="Times New Roman"/>
            <w:i/>
            <w:sz w:val="24"/>
            <w:szCs w:val="24"/>
          </w:rPr>
          <w:t>Future Directions</w:t>
        </w:r>
      </w:ins>
    </w:p>
    <w:p w14:paraId="2E452214" w14:textId="63988D27" w:rsidR="00023A40" w:rsidRDefault="00023A40" w:rsidP="00F81592">
      <w:pPr>
        <w:autoSpaceDE w:val="0"/>
        <w:autoSpaceDN w:val="0"/>
        <w:adjustRightInd w:val="0"/>
        <w:spacing w:after="0" w:line="240" w:lineRule="auto"/>
        <w:rPr>
          <w:ins w:id="340" w:author="Microsoft Office User" w:date="2017-03-13T13:28:00Z"/>
          <w:rFonts w:ascii="Times New Roman" w:hAnsi="Times New Roman" w:cs="Times New Roman"/>
          <w:sz w:val="24"/>
          <w:szCs w:val="24"/>
        </w:rPr>
      </w:pPr>
      <w:ins w:id="341" w:author="Microsoft Office User" w:date="2017-03-13T13:27:00Z">
        <w:r>
          <w:rPr>
            <w:rFonts w:ascii="Times New Roman" w:hAnsi="Times New Roman" w:cs="Times New Roman"/>
            <w:sz w:val="24"/>
            <w:szCs w:val="24"/>
          </w:rPr>
          <w:lastRenderedPageBreak/>
          <w:t xml:space="preserve">: now that can quantify where copy and paste activity takes place we </w:t>
        </w:r>
        <w:proofErr w:type="spellStart"/>
        <w:proofErr w:type="gramStart"/>
        <w:r>
          <w:rPr>
            <w:rFonts w:ascii="Times New Roman" w:hAnsi="Times New Roman" w:cs="Times New Roman"/>
            <w:sz w:val="24"/>
            <w:szCs w:val="24"/>
          </w:rPr>
          <w:t>an</w:t>
        </w:r>
        <w:proofErr w:type="spellEnd"/>
        <w:proofErr w:type="gramEnd"/>
        <w:r>
          <w:rPr>
            <w:rFonts w:ascii="Times New Roman" w:hAnsi="Times New Roman" w:cs="Times New Roman"/>
            <w:sz w:val="24"/>
            <w:szCs w:val="24"/>
          </w:rPr>
          <w:t xml:space="preserve"> quantify how much of each type of copy and paste activity takes place</w:t>
        </w:r>
      </w:ins>
    </w:p>
    <w:p w14:paraId="74CBCABB" w14:textId="77777777" w:rsidR="00023A40" w:rsidRDefault="00023A40" w:rsidP="00F81592">
      <w:pPr>
        <w:autoSpaceDE w:val="0"/>
        <w:autoSpaceDN w:val="0"/>
        <w:adjustRightInd w:val="0"/>
        <w:spacing w:after="0" w:line="240" w:lineRule="auto"/>
        <w:rPr>
          <w:ins w:id="342" w:author="Microsoft Office User" w:date="2017-03-13T13:28:00Z"/>
          <w:rFonts w:ascii="Times New Roman" w:hAnsi="Times New Roman" w:cs="Times New Roman"/>
          <w:sz w:val="24"/>
          <w:szCs w:val="24"/>
        </w:rPr>
      </w:pPr>
    </w:p>
    <w:p w14:paraId="492D5734" w14:textId="6B7735B0" w:rsidR="00023A40" w:rsidRPr="00023A40" w:rsidRDefault="00023A40" w:rsidP="00F81592">
      <w:pPr>
        <w:autoSpaceDE w:val="0"/>
        <w:autoSpaceDN w:val="0"/>
        <w:adjustRightInd w:val="0"/>
        <w:spacing w:after="0" w:line="240" w:lineRule="auto"/>
        <w:rPr>
          <w:rFonts w:ascii="Times New Roman" w:hAnsi="Times New Roman" w:cs="Times New Roman"/>
          <w:b/>
          <w:sz w:val="24"/>
          <w:szCs w:val="24"/>
          <w:rPrChange w:id="343" w:author="Microsoft Office User" w:date="2017-03-13T13:28:00Z">
            <w:rPr>
              <w:rFonts w:ascii="Times New Roman" w:hAnsi="Times New Roman" w:cs="Times New Roman"/>
              <w:sz w:val="24"/>
              <w:szCs w:val="24"/>
            </w:rPr>
          </w:rPrChange>
        </w:rPr>
      </w:pPr>
      <w:ins w:id="344" w:author="Microsoft Office User" w:date="2017-03-13T13:28:00Z">
        <w:r w:rsidRPr="00023A40">
          <w:rPr>
            <w:rFonts w:ascii="Times New Roman" w:hAnsi="Times New Roman" w:cs="Times New Roman"/>
            <w:b/>
            <w:sz w:val="24"/>
            <w:szCs w:val="24"/>
            <w:rPrChange w:id="345" w:author="Microsoft Office User" w:date="2017-03-13T13:28:00Z">
              <w:rPr>
                <w:rFonts w:ascii="Times New Roman" w:hAnsi="Times New Roman" w:cs="Times New Roman"/>
                <w:sz w:val="24"/>
                <w:szCs w:val="24"/>
              </w:rPr>
            </w:rPrChange>
          </w:rPr>
          <w:t>References</w:t>
        </w:r>
      </w:ins>
    </w:p>
    <w:sectPr w:rsidR="00023A40" w:rsidRPr="00023A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Microsoft Office User" w:date="2017-03-13T13:09:00Z" w:initials="Office">
    <w:p w14:paraId="24D337C0" w14:textId="652E40BD" w:rsidR="00956536" w:rsidRDefault="00956536">
      <w:pPr>
        <w:pStyle w:val="CommentText"/>
      </w:pPr>
      <w:r>
        <w:rPr>
          <w:rStyle w:val="CommentReference"/>
        </w:rPr>
        <w:annotationRef/>
      </w:r>
      <w:r>
        <w:t>This needs a reference.</w:t>
      </w:r>
    </w:p>
  </w:comment>
  <w:comment w:id="93" w:author="Microsoft Office User" w:date="2017-03-13T13:07:00Z" w:initials="Office">
    <w:p w14:paraId="089EA35F" w14:textId="77777777" w:rsidR="00023A40" w:rsidRDefault="00023A40" w:rsidP="00023A40">
      <w:pPr>
        <w:pStyle w:val="CommentText"/>
      </w:pPr>
      <w:r>
        <w:rPr>
          <w:rStyle w:val="CommentReference"/>
        </w:rPr>
        <w:annotationRef/>
      </w:r>
      <w:r>
        <w:t>Always write out the first set of words before you use an abbreviation</w:t>
      </w:r>
    </w:p>
  </w:comment>
  <w:comment w:id="218" w:author="Microsoft Office User" w:date="2017-03-13T14:15:00Z" w:initials="Office">
    <w:p w14:paraId="00B12BD8" w14:textId="4A53CE65" w:rsidR="00D3009B" w:rsidRDefault="00D3009B">
      <w:pPr>
        <w:pStyle w:val="CommentText"/>
      </w:pPr>
      <w:r>
        <w:rPr>
          <w:rStyle w:val="CommentReference"/>
        </w:rPr>
        <w:annotationRef/>
      </w:r>
      <w:r>
        <w:t>Will need to incorporate study data into discussion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D337C0" w15:done="0"/>
  <w15:commentEx w15:paraId="089EA35F" w15:done="0"/>
  <w15:commentEx w15:paraId="00B12BD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E690B" w14:textId="77777777" w:rsidR="00F75AD6" w:rsidRDefault="00F75AD6" w:rsidP="00721F4C">
      <w:pPr>
        <w:spacing w:after="0" w:line="240" w:lineRule="auto"/>
      </w:pPr>
      <w:r>
        <w:separator/>
      </w:r>
    </w:p>
  </w:endnote>
  <w:endnote w:type="continuationSeparator" w:id="0">
    <w:p w14:paraId="097A6B0F" w14:textId="77777777" w:rsidR="00F75AD6" w:rsidRDefault="00F75AD6" w:rsidP="0072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84E93" w14:textId="77777777" w:rsidR="00F75AD6" w:rsidRDefault="00F75AD6" w:rsidP="00721F4C">
      <w:pPr>
        <w:spacing w:after="0" w:line="240" w:lineRule="auto"/>
      </w:pPr>
      <w:r>
        <w:separator/>
      </w:r>
    </w:p>
  </w:footnote>
  <w:footnote w:type="continuationSeparator" w:id="0">
    <w:p w14:paraId="38D7E455" w14:textId="77777777" w:rsidR="00F75AD6" w:rsidRDefault="00F75AD6" w:rsidP="00721F4C">
      <w:pPr>
        <w:spacing w:after="0" w:line="240" w:lineRule="auto"/>
      </w:pPr>
      <w:r>
        <w:continuationSeparator/>
      </w:r>
    </w:p>
  </w:footnote>
  <w:footnote w:id="1">
    <w:p w14:paraId="06F40D2A" w14:textId="77777777" w:rsidR="003532DC" w:rsidRPr="00F81F53" w:rsidDel="00956536" w:rsidRDefault="003532DC" w:rsidP="005C423F">
      <w:pPr>
        <w:spacing w:after="0"/>
        <w:rPr>
          <w:del w:id="45" w:author="Microsoft Office User" w:date="2017-03-13T13:13:00Z"/>
          <w:rFonts w:ascii="Times New Roman" w:hAnsi="Times New Roman" w:cs="Times New Roman"/>
          <w:sz w:val="12"/>
          <w:szCs w:val="12"/>
          <w:shd w:val="clear" w:color="auto" w:fill="FFFFFF"/>
        </w:rPr>
      </w:pPr>
      <w:del w:id="46" w:author="Microsoft Office User" w:date="2017-03-13T13:13:00Z">
        <w:r w:rsidRPr="00F81F53" w:rsidDel="00956536">
          <w:rPr>
            <w:rStyle w:val="FootnoteReference"/>
            <w:rFonts w:ascii="Times New Roman" w:hAnsi="Times New Roman" w:cs="Times New Roman"/>
            <w:sz w:val="12"/>
            <w:szCs w:val="12"/>
          </w:rPr>
          <w:footnoteRef/>
        </w:r>
        <w:r w:rsidRPr="00F81F53" w:rsidDel="00956536">
          <w:rPr>
            <w:rFonts w:ascii="Times New Roman" w:hAnsi="Times New Roman" w:cs="Times New Roman"/>
            <w:sz w:val="12"/>
            <w:szCs w:val="12"/>
          </w:rPr>
          <w:delText xml:space="preserve"> </w:delText>
        </w:r>
        <w:r w:rsidRPr="00F81F53" w:rsidDel="00956536">
          <w:rPr>
            <w:rFonts w:ascii="Times New Roman" w:hAnsi="Times New Roman" w:cs="Times New Roman"/>
            <w:sz w:val="12"/>
            <w:szCs w:val="12"/>
            <w:shd w:val="clear" w:color="auto" w:fill="FFFFFF"/>
          </w:rPr>
          <w:delText>Benson, C. C., &amp; Brathwaite-Sketoe, B. M. (2003). Are electronic medical records trustworthy? Observations on copying, pasting and duplication.</w:delText>
        </w:r>
      </w:del>
    </w:p>
  </w:footnote>
  <w:footnote w:id="2">
    <w:p w14:paraId="5BA9BA5B" w14:textId="77777777" w:rsidR="003532DC" w:rsidRPr="00F81F53" w:rsidDel="00956536" w:rsidRDefault="003532DC" w:rsidP="005C423F">
      <w:pPr>
        <w:pStyle w:val="FootnoteText"/>
        <w:rPr>
          <w:del w:id="47" w:author="Microsoft Office User" w:date="2017-03-13T13:13:00Z"/>
          <w:rFonts w:ascii="Times New Roman" w:hAnsi="Times New Roman" w:cs="Times New Roman"/>
          <w:sz w:val="12"/>
          <w:szCs w:val="12"/>
        </w:rPr>
      </w:pPr>
      <w:del w:id="48" w:author="Microsoft Office User" w:date="2017-03-13T13:13:00Z">
        <w:r w:rsidRPr="00F81F53" w:rsidDel="00956536">
          <w:rPr>
            <w:rStyle w:val="FootnoteReference"/>
            <w:rFonts w:ascii="Times New Roman" w:hAnsi="Times New Roman" w:cs="Times New Roman"/>
            <w:sz w:val="12"/>
            <w:szCs w:val="12"/>
          </w:rPr>
          <w:footnoteRef/>
        </w:r>
        <w:r w:rsidRPr="00F81F53" w:rsidDel="00956536">
          <w:rPr>
            <w:rFonts w:ascii="Times New Roman" w:hAnsi="Times New Roman" w:cs="Times New Roman"/>
            <w:sz w:val="12"/>
            <w:szCs w:val="12"/>
          </w:rPr>
          <w:delText xml:space="preserve"> </w:delText>
        </w:r>
        <w:r w:rsidRPr="00F81F53" w:rsidDel="00956536">
          <w:rPr>
            <w:rFonts w:ascii="Times New Roman" w:hAnsi="Times New Roman" w:cs="Times New Roman"/>
            <w:sz w:val="12"/>
            <w:szCs w:val="12"/>
            <w:shd w:val="clear" w:color="auto" w:fill="FFFFFF"/>
          </w:rPr>
          <w:delText>Tamburello, L. M. (2013). The road to EMR noncompliance and fraud is paved with cut and paste.</w:delText>
        </w:r>
        <w:r w:rsidRPr="00F81F53" w:rsidDel="00956536">
          <w:rPr>
            <w:rStyle w:val="apple-converted-space"/>
            <w:rFonts w:ascii="Times New Roman" w:hAnsi="Times New Roman" w:cs="Times New Roman"/>
            <w:sz w:val="12"/>
            <w:szCs w:val="12"/>
            <w:shd w:val="clear" w:color="auto" w:fill="FFFFFF"/>
          </w:rPr>
          <w:delText> </w:delText>
        </w:r>
        <w:r w:rsidRPr="00F81F53" w:rsidDel="00956536">
          <w:rPr>
            <w:rFonts w:ascii="Times New Roman" w:hAnsi="Times New Roman" w:cs="Times New Roman"/>
            <w:i/>
            <w:iCs/>
            <w:sz w:val="12"/>
            <w:szCs w:val="12"/>
            <w:shd w:val="clear" w:color="auto" w:fill="FFFFFF"/>
          </w:rPr>
          <w:delText>MD advisor: a journal for New Jersey medical community</w:delText>
        </w:r>
        <w:r w:rsidRPr="00F81F53" w:rsidDel="00956536">
          <w:rPr>
            <w:rFonts w:ascii="Times New Roman" w:hAnsi="Times New Roman" w:cs="Times New Roman"/>
            <w:sz w:val="12"/>
            <w:szCs w:val="12"/>
            <w:shd w:val="clear" w:color="auto" w:fill="FFFFFF"/>
          </w:rPr>
          <w:delText>,</w:delText>
        </w:r>
        <w:r w:rsidRPr="00F81F53" w:rsidDel="00956536">
          <w:rPr>
            <w:rStyle w:val="apple-converted-space"/>
            <w:rFonts w:ascii="Times New Roman" w:hAnsi="Times New Roman" w:cs="Times New Roman"/>
            <w:sz w:val="12"/>
            <w:szCs w:val="12"/>
            <w:shd w:val="clear" w:color="auto" w:fill="FFFFFF"/>
          </w:rPr>
          <w:delText> </w:delText>
        </w:r>
        <w:r w:rsidRPr="00F81F53" w:rsidDel="00956536">
          <w:rPr>
            <w:rFonts w:ascii="Times New Roman" w:hAnsi="Times New Roman" w:cs="Times New Roman"/>
            <w:i/>
            <w:iCs/>
            <w:sz w:val="12"/>
            <w:szCs w:val="12"/>
            <w:shd w:val="clear" w:color="auto" w:fill="FFFFFF"/>
          </w:rPr>
          <w:delText>6</w:delText>
        </w:r>
        <w:r w:rsidRPr="00F81F53" w:rsidDel="00956536">
          <w:rPr>
            <w:rFonts w:ascii="Times New Roman" w:hAnsi="Times New Roman" w:cs="Times New Roman"/>
            <w:sz w:val="12"/>
            <w:szCs w:val="12"/>
            <w:shd w:val="clear" w:color="auto" w:fill="FFFFFF"/>
          </w:rPr>
          <w:delText>(4), 24.</w:delText>
        </w:r>
      </w:del>
    </w:p>
  </w:footnote>
  <w:footnote w:id="3">
    <w:p w14:paraId="195F1472" w14:textId="77777777" w:rsidR="003532DC" w:rsidRPr="00F81F53" w:rsidDel="00956536" w:rsidRDefault="003532DC" w:rsidP="005C423F">
      <w:pPr>
        <w:pStyle w:val="FootnoteText"/>
        <w:rPr>
          <w:del w:id="49" w:author="Microsoft Office User" w:date="2017-03-13T13:13:00Z"/>
          <w:rFonts w:ascii="Times New Roman" w:hAnsi="Times New Roman" w:cs="Times New Roman"/>
          <w:sz w:val="12"/>
          <w:szCs w:val="12"/>
        </w:rPr>
      </w:pPr>
      <w:del w:id="50" w:author="Microsoft Office User" w:date="2017-03-13T13:13:00Z">
        <w:r w:rsidRPr="00F81F53" w:rsidDel="00956536">
          <w:rPr>
            <w:rStyle w:val="FootnoteReference"/>
            <w:rFonts w:ascii="Times New Roman" w:hAnsi="Times New Roman" w:cs="Times New Roman"/>
            <w:sz w:val="12"/>
            <w:szCs w:val="12"/>
          </w:rPr>
          <w:footnoteRef/>
        </w:r>
        <w:r w:rsidRPr="00F81F53" w:rsidDel="00956536">
          <w:rPr>
            <w:rFonts w:ascii="Times New Roman" w:hAnsi="Times New Roman" w:cs="Times New Roman"/>
            <w:sz w:val="12"/>
            <w:szCs w:val="12"/>
          </w:rPr>
          <w:delText xml:space="preserve"> https://psnet.ahrq.gov/webmm/case/274</w:delText>
        </w:r>
      </w:del>
    </w:p>
  </w:footnote>
  <w:footnote w:id="4">
    <w:p w14:paraId="6FA015A7" w14:textId="77777777" w:rsidR="003532DC" w:rsidRPr="00F81F53" w:rsidDel="00956536" w:rsidRDefault="003532DC" w:rsidP="005C423F">
      <w:pPr>
        <w:pStyle w:val="FootnoteText"/>
        <w:rPr>
          <w:del w:id="51" w:author="Microsoft Office User" w:date="2017-03-13T13:13:00Z"/>
          <w:rFonts w:ascii="Times New Roman" w:hAnsi="Times New Roman" w:cs="Times New Roman"/>
          <w:sz w:val="12"/>
          <w:szCs w:val="12"/>
        </w:rPr>
      </w:pPr>
      <w:del w:id="52" w:author="Microsoft Office User" w:date="2017-03-13T13:13:00Z">
        <w:r w:rsidRPr="00F81F53" w:rsidDel="00956536">
          <w:rPr>
            <w:rStyle w:val="FootnoteReference"/>
            <w:rFonts w:ascii="Times New Roman" w:hAnsi="Times New Roman" w:cs="Times New Roman"/>
            <w:sz w:val="12"/>
            <w:szCs w:val="12"/>
          </w:rPr>
          <w:footnoteRef/>
        </w:r>
        <w:r w:rsidRPr="00F81F53" w:rsidDel="00956536">
          <w:rPr>
            <w:rFonts w:ascii="Times New Roman" w:hAnsi="Times New Roman" w:cs="Times New Roman"/>
            <w:sz w:val="12"/>
            <w:szCs w:val="12"/>
          </w:rPr>
          <w:delText xml:space="preserve"> </w:delText>
        </w:r>
        <w:r w:rsidRPr="00F81F53" w:rsidDel="00956536">
          <w:rPr>
            <w:rFonts w:ascii="Times New Roman" w:hAnsi="Times New Roman" w:cs="Times New Roman"/>
            <w:sz w:val="12"/>
            <w:szCs w:val="12"/>
            <w:shd w:val="clear" w:color="auto" w:fill="FFFFFF"/>
          </w:rPr>
          <w:delText>Thornton, J. D., Schold, J. D., Venkateshaiah, L., &amp; Lander, B. (2013). The Prevalence of Copied Information by Attendings and Residents in Critical Care Progress Notes.</w:delText>
        </w:r>
        <w:r w:rsidRPr="00F81F53" w:rsidDel="00956536">
          <w:rPr>
            <w:rStyle w:val="apple-converted-space"/>
            <w:rFonts w:ascii="Times New Roman" w:hAnsi="Times New Roman" w:cs="Times New Roman"/>
            <w:sz w:val="12"/>
            <w:szCs w:val="12"/>
            <w:shd w:val="clear" w:color="auto" w:fill="FFFFFF"/>
          </w:rPr>
          <w:delText> </w:delText>
        </w:r>
        <w:r w:rsidRPr="00F81F53" w:rsidDel="00956536">
          <w:rPr>
            <w:rFonts w:ascii="Times New Roman" w:hAnsi="Times New Roman" w:cs="Times New Roman"/>
            <w:i/>
            <w:iCs/>
            <w:sz w:val="12"/>
            <w:szCs w:val="12"/>
            <w:shd w:val="clear" w:color="auto" w:fill="FFFFFF"/>
          </w:rPr>
          <w:delText>Critical care medicine</w:delText>
        </w:r>
        <w:r w:rsidRPr="00F81F53" w:rsidDel="00956536">
          <w:rPr>
            <w:rFonts w:ascii="Times New Roman" w:hAnsi="Times New Roman" w:cs="Times New Roman"/>
            <w:sz w:val="12"/>
            <w:szCs w:val="12"/>
            <w:shd w:val="clear" w:color="auto" w:fill="FFFFFF"/>
          </w:rPr>
          <w:delText>,</w:delText>
        </w:r>
        <w:r w:rsidRPr="00F81F53" w:rsidDel="00956536">
          <w:rPr>
            <w:rStyle w:val="apple-converted-space"/>
            <w:rFonts w:ascii="Times New Roman" w:hAnsi="Times New Roman" w:cs="Times New Roman"/>
            <w:sz w:val="12"/>
            <w:szCs w:val="12"/>
            <w:shd w:val="clear" w:color="auto" w:fill="FFFFFF"/>
          </w:rPr>
          <w:delText> </w:delText>
        </w:r>
        <w:r w:rsidRPr="00F81F53" w:rsidDel="00956536">
          <w:rPr>
            <w:rFonts w:ascii="Times New Roman" w:hAnsi="Times New Roman" w:cs="Times New Roman"/>
            <w:i/>
            <w:iCs/>
            <w:sz w:val="12"/>
            <w:szCs w:val="12"/>
            <w:shd w:val="clear" w:color="auto" w:fill="FFFFFF"/>
          </w:rPr>
          <w:delText>41</w:delText>
        </w:r>
        <w:r w:rsidRPr="00F81F53" w:rsidDel="00956536">
          <w:rPr>
            <w:rFonts w:ascii="Times New Roman" w:hAnsi="Times New Roman" w:cs="Times New Roman"/>
            <w:sz w:val="12"/>
            <w:szCs w:val="12"/>
            <w:shd w:val="clear" w:color="auto" w:fill="FFFFFF"/>
          </w:rPr>
          <w:delText>(2), 382.</w:delText>
        </w:r>
      </w:del>
    </w:p>
  </w:footnote>
  <w:footnote w:id="5">
    <w:p w14:paraId="6B6BA95E" w14:textId="77777777" w:rsidR="003532DC" w:rsidRPr="00F81F53" w:rsidDel="00956536" w:rsidRDefault="003532DC" w:rsidP="005C423F">
      <w:pPr>
        <w:pStyle w:val="FootnoteText"/>
        <w:rPr>
          <w:del w:id="56" w:author="Microsoft Office User" w:date="2017-03-13T13:13:00Z"/>
          <w:rFonts w:ascii="Times New Roman" w:hAnsi="Times New Roman" w:cs="Times New Roman"/>
          <w:sz w:val="12"/>
          <w:szCs w:val="12"/>
        </w:rPr>
      </w:pPr>
      <w:del w:id="57" w:author="Microsoft Office User" w:date="2017-03-13T13:13:00Z">
        <w:r w:rsidRPr="00F81F53" w:rsidDel="00956536">
          <w:rPr>
            <w:rStyle w:val="FootnoteReference"/>
            <w:rFonts w:ascii="Times New Roman" w:hAnsi="Times New Roman" w:cs="Times New Roman"/>
            <w:sz w:val="12"/>
            <w:szCs w:val="12"/>
          </w:rPr>
          <w:footnoteRef/>
        </w:r>
        <w:r w:rsidRPr="00F81F53" w:rsidDel="00956536">
          <w:rPr>
            <w:rFonts w:ascii="Times New Roman" w:hAnsi="Times New Roman" w:cs="Times New Roman"/>
            <w:sz w:val="12"/>
            <w:szCs w:val="12"/>
          </w:rPr>
          <w:delText xml:space="preserve"> </w:delText>
        </w:r>
        <w:r w:rsidRPr="00F81F53" w:rsidDel="00956536">
          <w:rPr>
            <w:rFonts w:ascii="Times New Roman" w:hAnsi="Times New Roman" w:cs="Times New Roman"/>
            <w:sz w:val="12"/>
            <w:szCs w:val="12"/>
            <w:shd w:val="clear" w:color="auto" w:fill="FFFFFF"/>
          </w:rPr>
          <w:delText>Bracco, D., &amp; Labeau, F. (2015). Electronic health record: what do you expect from them?.</w:delText>
        </w:r>
        <w:r w:rsidRPr="00F81F53" w:rsidDel="00956536">
          <w:rPr>
            <w:rStyle w:val="apple-converted-space"/>
            <w:rFonts w:ascii="Times New Roman" w:hAnsi="Times New Roman" w:cs="Times New Roman"/>
            <w:sz w:val="12"/>
            <w:szCs w:val="12"/>
            <w:shd w:val="clear" w:color="auto" w:fill="FFFFFF"/>
          </w:rPr>
          <w:delText> </w:delText>
        </w:r>
        <w:r w:rsidRPr="00F81F53" w:rsidDel="00956536">
          <w:rPr>
            <w:rFonts w:ascii="Times New Roman" w:hAnsi="Times New Roman" w:cs="Times New Roman"/>
            <w:i/>
            <w:iCs/>
            <w:sz w:val="12"/>
            <w:szCs w:val="12"/>
            <w:shd w:val="clear" w:color="auto" w:fill="FFFFFF"/>
          </w:rPr>
          <w:delText>Critical care medicine</w:delText>
        </w:r>
        <w:r w:rsidRPr="00F81F53" w:rsidDel="00956536">
          <w:rPr>
            <w:rFonts w:ascii="Times New Roman" w:hAnsi="Times New Roman" w:cs="Times New Roman"/>
            <w:sz w:val="12"/>
            <w:szCs w:val="12"/>
            <w:shd w:val="clear" w:color="auto" w:fill="FFFFFF"/>
          </w:rPr>
          <w:delText>,</w:delText>
        </w:r>
        <w:r w:rsidRPr="00F81F53" w:rsidDel="00956536">
          <w:rPr>
            <w:rStyle w:val="apple-converted-space"/>
            <w:rFonts w:ascii="Times New Roman" w:hAnsi="Times New Roman" w:cs="Times New Roman"/>
            <w:sz w:val="12"/>
            <w:szCs w:val="12"/>
            <w:shd w:val="clear" w:color="auto" w:fill="FFFFFF"/>
          </w:rPr>
          <w:delText> </w:delText>
        </w:r>
        <w:r w:rsidRPr="00F81F53" w:rsidDel="00956536">
          <w:rPr>
            <w:rFonts w:ascii="Times New Roman" w:hAnsi="Times New Roman" w:cs="Times New Roman"/>
            <w:i/>
            <w:iCs/>
            <w:sz w:val="12"/>
            <w:szCs w:val="12"/>
            <w:shd w:val="clear" w:color="auto" w:fill="FFFFFF"/>
          </w:rPr>
          <w:delText>43</w:delText>
        </w:r>
        <w:r w:rsidRPr="00F81F53" w:rsidDel="00956536">
          <w:rPr>
            <w:rFonts w:ascii="Times New Roman" w:hAnsi="Times New Roman" w:cs="Times New Roman"/>
            <w:sz w:val="12"/>
            <w:szCs w:val="12"/>
            <w:shd w:val="clear" w:color="auto" w:fill="FFFFFF"/>
          </w:rPr>
          <w:delText>(6), 1342-1344.</w:delText>
        </w:r>
      </w:del>
    </w:p>
  </w:footnote>
  <w:footnote w:id="6">
    <w:p w14:paraId="1C4D652D" w14:textId="77777777" w:rsidR="003532DC" w:rsidRPr="00F81F53" w:rsidDel="00956536" w:rsidRDefault="003532DC" w:rsidP="005C423F">
      <w:pPr>
        <w:spacing w:after="0"/>
        <w:rPr>
          <w:del w:id="61" w:author="Microsoft Office User" w:date="2017-03-13T13:13:00Z"/>
          <w:rFonts w:ascii="Times New Roman" w:hAnsi="Times New Roman" w:cs="Times New Roman"/>
          <w:sz w:val="12"/>
          <w:szCs w:val="12"/>
          <w:shd w:val="clear" w:color="auto" w:fill="FFFFFF"/>
        </w:rPr>
      </w:pPr>
      <w:del w:id="62" w:author="Microsoft Office User" w:date="2017-03-13T13:13:00Z">
        <w:r w:rsidRPr="00F81F53" w:rsidDel="00956536">
          <w:rPr>
            <w:rStyle w:val="FootnoteReference"/>
            <w:rFonts w:ascii="Times New Roman" w:hAnsi="Times New Roman" w:cs="Times New Roman"/>
            <w:sz w:val="12"/>
            <w:szCs w:val="12"/>
          </w:rPr>
          <w:footnoteRef/>
        </w:r>
        <w:r w:rsidRPr="00F81F53" w:rsidDel="00956536">
          <w:rPr>
            <w:rStyle w:val="FootnoteReference"/>
            <w:rFonts w:ascii="Times New Roman" w:hAnsi="Times New Roman" w:cs="Times New Roman"/>
            <w:sz w:val="12"/>
            <w:szCs w:val="12"/>
          </w:rPr>
          <w:footnoteRef/>
        </w:r>
        <w:r w:rsidRPr="00F81F53" w:rsidDel="00956536">
          <w:rPr>
            <w:rFonts w:ascii="Times New Roman" w:hAnsi="Times New Roman" w:cs="Times New Roman"/>
            <w:sz w:val="12"/>
            <w:szCs w:val="12"/>
          </w:rPr>
          <w:delText xml:space="preserve"> </w:delText>
        </w:r>
        <w:r w:rsidRPr="00F81F53" w:rsidDel="00956536">
          <w:rPr>
            <w:rFonts w:ascii="Times New Roman" w:hAnsi="Times New Roman" w:cs="Times New Roman"/>
            <w:sz w:val="12"/>
            <w:szCs w:val="12"/>
            <w:shd w:val="clear" w:color="auto" w:fill="FFFFFF"/>
          </w:rPr>
          <w:delText>Mangalmurti, S. S., Murtagh, L., &amp; Mello, M. M. (2010). Medical malpractice liability in the age of electronic health records.</w:delText>
        </w:r>
      </w:del>
    </w:p>
  </w:footnote>
  <w:footnote w:id="7">
    <w:p w14:paraId="602F23B9" w14:textId="77777777" w:rsidR="00534A93" w:rsidRPr="00534A93" w:rsidDel="00956536" w:rsidRDefault="00534A93">
      <w:pPr>
        <w:pStyle w:val="FootnoteText"/>
        <w:rPr>
          <w:del w:id="63" w:author="Microsoft Office User" w:date="2017-03-13T13:13:00Z"/>
          <w:rFonts w:ascii="Times New Roman" w:hAnsi="Times New Roman" w:cs="Times New Roman"/>
          <w:sz w:val="12"/>
          <w:szCs w:val="12"/>
        </w:rPr>
      </w:pPr>
      <w:del w:id="64" w:author="Microsoft Office User" w:date="2017-03-13T13:13:00Z">
        <w:r w:rsidRPr="00534A93" w:rsidDel="00956536">
          <w:rPr>
            <w:rStyle w:val="FootnoteReference"/>
            <w:rFonts w:ascii="Times New Roman" w:hAnsi="Times New Roman" w:cs="Times New Roman"/>
            <w:sz w:val="12"/>
            <w:szCs w:val="12"/>
          </w:rPr>
          <w:footnoteRef/>
        </w:r>
        <w:r w:rsidRPr="00534A93" w:rsidDel="00956536">
          <w:rPr>
            <w:rFonts w:ascii="Times New Roman" w:hAnsi="Times New Roman" w:cs="Times New Roman"/>
            <w:sz w:val="12"/>
            <w:szCs w:val="12"/>
          </w:rPr>
          <w:delText xml:space="preserve"> </w:delText>
        </w:r>
        <w:r w:rsidRPr="00534A93" w:rsidDel="00956536">
          <w:rPr>
            <w:rFonts w:ascii="Times New Roman" w:hAnsi="Times New Roman" w:cs="Times New Roman"/>
            <w:color w:val="222222"/>
            <w:sz w:val="12"/>
            <w:szCs w:val="12"/>
            <w:shd w:val="clear" w:color="auto" w:fill="FFFFFF"/>
          </w:rPr>
          <w:delText>O’Reilly, K. (2013). EHRs:‘Sloppy and paste’endures despite patient safety risk.</w:delText>
        </w:r>
        <w:r w:rsidRPr="00534A93" w:rsidDel="00956536">
          <w:rPr>
            <w:rStyle w:val="apple-converted-space"/>
            <w:rFonts w:ascii="Times New Roman" w:hAnsi="Times New Roman" w:cs="Times New Roman"/>
            <w:color w:val="222222"/>
            <w:sz w:val="12"/>
            <w:szCs w:val="12"/>
            <w:shd w:val="clear" w:color="auto" w:fill="FFFFFF"/>
          </w:rPr>
          <w:delText> </w:delText>
        </w:r>
        <w:r w:rsidRPr="00534A93" w:rsidDel="00956536">
          <w:rPr>
            <w:rFonts w:ascii="Times New Roman" w:hAnsi="Times New Roman" w:cs="Times New Roman"/>
            <w:i/>
            <w:iCs/>
            <w:color w:val="222222"/>
            <w:sz w:val="12"/>
            <w:szCs w:val="12"/>
            <w:shd w:val="clear" w:color="auto" w:fill="FFFFFF"/>
          </w:rPr>
          <w:delText>American Medical News, February</w:delText>
        </w:r>
        <w:r w:rsidRPr="00534A93" w:rsidDel="00956536">
          <w:rPr>
            <w:rFonts w:ascii="Times New Roman" w:hAnsi="Times New Roman" w:cs="Times New Roman"/>
            <w:color w:val="222222"/>
            <w:sz w:val="12"/>
            <w:szCs w:val="12"/>
            <w:shd w:val="clear" w:color="auto" w:fill="FFFFFF"/>
          </w:rPr>
          <w:delText>,</w:delText>
        </w:r>
        <w:r w:rsidRPr="00534A93" w:rsidDel="00956536">
          <w:rPr>
            <w:rStyle w:val="apple-converted-space"/>
            <w:rFonts w:ascii="Times New Roman" w:hAnsi="Times New Roman" w:cs="Times New Roman"/>
            <w:color w:val="222222"/>
            <w:sz w:val="12"/>
            <w:szCs w:val="12"/>
            <w:shd w:val="clear" w:color="auto" w:fill="FFFFFF"/>
          </w:rPr>
          <w:delText> </w:delText>
        </w:r>
        <w:r w:rsidRPr="00534A93" w:rsidDel="00956536">
          <w:rPr>
            <w:rFonts w:ascii="Times New Roman" w:hAnsi="Times New Roman" w:cs="Times New Roman"/>
            <w:i/>
            <w:iCs/>
            <w:color w:val="222222"/>
            <w:sz w:val="12"/>
            <w:szCs w:val="12"/>
            <w:shd w:val="clear" w:color="auto" w:fill="FFFFFF"/>
          </w:rPr>
          <w:delText>4</w:delText>
        </w:r>
        <w:r w:rsidRPr="00534A93" w:rsidDel="00956536">
          <w:rPr>
            <w:rFonts w:ascii="Times New Roman" w:hAnsi="Times New Roman" w:cs="Times New Roman"/>
            <w:color w:val="222222"/>
            <w:sz w:val="12"/>
            <w:szCs w:val="12"/>
            <w:shd w:val="clear" w:color="auto" w:fill="FFFFFF"/>
          </w:rPr>
          <w:delText>.</w:delText>
        </w:r>
      </w:del>
    </w:p>
  </w:footnote>
  <w:footnote w:id="8">
    <w:p w14:paraId="0B7A48C7" w14:textId="77777777" w:rsidR="003532DC" w:rsidRPr="00F81F53" w:rsidDel="00956536" w:rsidRDefault="003532DC">
      <w:pPr>
        <w:pStyle w:val="FootnoteText"/>
        <w:rPr>
          <w:del w:id="68" w:author="Microsoft Office User" w:date="2017-03-13T13:13:00Z"/>
          <w:rFonts w:ascii="Times New Roman" w:hAnsi="Times New Roman" w:cs="Times New Roman"/>
          <w:sz w:val="12"/>
          <w:szCs w:val="12"/>
        </w:rPr>
      </w:pPr>
      <w:del w:id="69" w:author="Microsoft Office User" w:date="2017-03-13T13:13:00Z">
        <w:r w:rsidRPr="00F81F53" w:rsidDel="00956536">
          <w:rPr>
            <w:rStyle w:val="FootnoteReference"/>
            <w:rFonts w:ascii="Times New Roman" w:hAnsi="Times New Roman" w:cs="Times New Roman"/>
            <w:sz w:val="12"/>
            <w:szCs w:val="12"/>
          </w:rPr>
          <w:footnoteRef/>
        </w:r>
        <w:r w:rsidRPr="00F81F53" w:rsidDel="00956536">
          <w:rPr>
            <w:rFonts w:ascii="Times New Roman" w:hAnsi="Times New Roman" w:cs="Times New Roman"/>
            <w:sz w:val="12"/>
            <w:szCs w:val="12"/>
          </w:rPr>
          <w:delText xml:space="preserve"> </w:delText>
        </w:r>
        <w:r w:rsidRPr="00F81F53" w:rsidDel="00956536">
          <w:rPr>
            <w:rFonts w:ascii="Times New Roman" w:hAnsi="Times New Roman" w:cs="Times New Roman"/>
            <w:sz w:val="12"/>
            <w:szCs w:val="12"/>
            <w:shd w:val="clear" w:color="auto" w:fill="FFFFFF"/>
          </w:rPr>
          <w:delText>Tamburello, L. M. (2013). The road to EMR noncompliance and fraud is paved with cut and paste.</w:delText>
        </w:r>
        <w:r w:rsidRPr="00F81F53" w:rsidDel="00956536">
          <w:rPr>
            <w:rStyle w:val="apple-converted-space"/>
            <w:rFonts w:ascii="Times New Roman" w:hAnsi="Times New Roman" w:cs="Times New Roman"/>
            <w:sz w:val="12"/>
            <w:szCs w:val="12"/>
            <w:shd w:val="clear" w:color="auto" w:fill="FFFFFF"/>
          </w:rPr>
          <w:delText> </w:delText>
        </w:r>
        <w:r w:rsidRPr="00F81F53" w:rsidDel="00956536">
          <w:rPr>
            <w:rFonts w:ascii="Times New Roman" w:hAnsi="Times New Roman" w:cs="Times New Roman"/>
            <w:i/>
            <w:iCs/>
            <w:sz w:val="12"/>
            <w:szCs w:val="12"/>
            <w:shd w:val="clear" w:color="auto" w:fill="FFFFFF"/>
          </w:rPr>
          <w:delText>MD advisor: a journal for New Jersey medical community</w:delText>
        </w:r>
        <w:r w:rsidRPr="00F81F53" w:rsidDel="00956536">
          <w:rPr>
            <w:rFonts w:ascii="Times New Roman" w:hAnsi="Times New Roman" w:cs="Times New Roman"/>
            <w:sz w:val="12"/>
            <w:szCs w:val="12"/>
            <w:shd w:val="clear" w:color="auto" w:fill="FFFFFF"/>
          </w:rPr>
          <w:delText>,</w:delText>
        </w:r>
        <w:r w:rsidRPr="00F81F53" w:rsidDel="00956536">
          <w:rPr>
            <w:rStyle w:val="apple-converted-space"/>
            <w:rFonts w:ascii="Times New Roman" w:hAnsi="Times New Roman" w:cs="Times New Roman"/>
            <w:sz w:val="12"/>
            <w:szCs w:val="12"/>
            <w:shd w:val="clear" w:color="auto" w:fill="FFFFFF"/>
          </w:rPr>
          <w:delText> </w:delText>
        </w:r>
        <w:r w:rsidRPr="00F81F53" w:rsidDel="00956536">
          <w:rPr>
            <w:rFonts w:ascii="Times New Roman" w:hAnsi="Times New Roman" w:cs="Times New Roman"/>
            <w:i/>
            <w:iCs/>
            <w:sz w:val="12"/>
            <w:szCs w:val="12"/>
            <w:shd w:val="clear" w:color="auto" w:fill="FFFFFF"/>
          </w:rPr>
          <w:delText>6</w:delText>
        </w:r>
        <w:r w:rsidRPr="00F81F53" w:rsidDel="00956536">
          <w:rPr>
            <w:rFonts w:ascii="Times New Roman" w:hAnsi="Times New Roman" w:cs="Times New Roman"/>
            <w:sz w:val="12"/>
            <w:szCs w:val="12"/>
            <w:shd w:val="clear" w:color="auto" w:fill="FFFFFF"/>
          </w:rPr>
          <w:delText>(4), 24.</w:delText>
        </w:r>
      </w:del>
    </w:p>
  </w:footnote>
  <w:footnote w:id="9">
    <w:p w14:paraId="29118127" w14:textId="77777777" w:rsidR="00956536" w:rsidRPr="00F81F53" w:rsidRDefault="00956536" w:rsidP="00956536">
      <w:pPr>
        <w:spacing w:after="0"/>
        <w:rPr>
          <w:ins w:id="233" w:author="Microsoft Office User" w:date="2017-03-13T13:13:00Z"/>
          <w:rFonts w:ascii="Times New Roman" w:hAnsi="Times New Roman" w:cs="Times New Roman"/>
          <w:sz w:val="12"/>
          <w:szCs w:val="12"/>
          <w:shd w:val="clear" w:color="auto" w:fill="FFFFFF"/>
        </w:rPr>
      </w:pPr>
      <w:ins w:id="234" w:author="Microsoft Office User" w:date="2017-03-13T13:13:00Z">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r w:rsidRPr="00F81F53">
          <w:rPr>
            <w:rFonts w:ascii="Times New Roman" w:hAnsi="Times New Roman" w:cs="Times New Roman"/>
            <w:sz w:val="12"/>
            <w:szCs w:val="12"/>
            <w:shd w:val="clear" w:color="auto" w:fill="FFFFFF"/>
          </w:rPr>
          <w:t>Benson, C. C., &amp; Brathwaite-</w:t>
        </w:r>
        <w:proofErr w:type="spellStart"/>
        <w:r w:rsidRPr="00F81F53">
          <w:rPr>
            <w:rFonts w:ascii="Times New Roman" w:hAnsi="Times New Roman" w:cs="Times New Roman"/>
            <w:sz w:val="12"/>
            <w:szCs w:val="12"/>
            <w:shd w:val="clear" w:color="auto" w:fill="FFFFFF"/>
          </w:rPr>
          <w:t>Sketoe</w:t>
        </w:r>
        <w:proofErr w:type="spellEnd"/>
        <w:r w:rsidRPr="00F81F53">
          <w:rPr>
            <w:rFonts w:ascii="Times New Roman" w:hAnsi="Times New Roman" w:cs="Times New Roman"/>
            <w:sz w:val="12"/>
            <w:szCs w:val="12"/>
            <w:shd w:val="clear" w:color="auto" w:fill="FFFFFF"/>
          </w:rPr>
          <w:t>, B. M. (2003). Are electronic medical records trustworthy? Observations on copying, pasting and duplication.</w:t>
        </w:r>
      </w:ins>
    </w:p>
  </w:footnote>
  <w:footnote w:id="10">
    <w:p w14:paraId="1F947F93" w14:textId="77777777" w:rsidR="00956536" w:rsidRPr="00F81F53" w:rsidRDefault="00956536" w:rsidP="00956536">
      <w:pPr>
        <w:pStyle w:val="FootnoteText"/>
        <w:rPr>
          <w:ins w:id="235" w:author="Microsoft Office User" w:date="2017-03-13T13:13:00Z"/>
          <w:rFonts w:ascii="Times New Roman" w:hAnsi="Times New Roman" w:cs="Times New Roman"/>
          <w:sz w:val="12"/>
          <w:szCs w:val="12"/>
        </w:rPr>
      </w:pPr>
      <w:ins w:id="236" w:author="Microsoft Office User" w:date="2017-03-13T13:13:00Z">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r w:rsidRPr="00F81F53">
          <w:rPr>
            <w:rFonts w:ascii="Times New Roman" w:hAnsi="Times New Roman" w:cs="Times New Roman"/>
            <w:sz w:val="12"/>
            <w:szCs w:val="12"/>
            <w:shd w:val="clear" w:color="auto" w:fill="FFFFFF"/>
          </w:rPr>
          <w:t>Tamburello, L. M. (2013). The road to EMR noncompliance and fraud is paved with cut and paste.</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MD advisor: a journal for New Jersey medical community</w:t>
        </w:r>
        <w:r w:rsidRPr="00F81F53">
          <w:rPr>
            <w:rFonts w:ascii="Times New Roman" w:hAnsi="Times New Roman" w:cs="Times New Roman"/>
            <w:sz w:val="12"/>
            <w:szCs w:val="12"/>
            <w:shd w:val="clear" w:color="auto" w:fill="FFFFFF"/>
          </w:rPr>
          <w:t>,</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6</w:t>
        </w:r>
        <w:r w:rsidRPr="00F81F53">
          <w:rPr>
            <w:rFonts w:ascii="Times New Roman" w:hAnsi="Times New Roman" w:cs="Times New Roman"/>
            <w:sz w:val="12"/>
            <w:szCs w:val="12"/>
            <w:shd w:val="clear" w:color="auto" w:fill="FFFFFF"/>
          </w:rPr>
          <w:t>(4), 24.</w:t>
        </w:r>
      </w:ins>
    </w:p>
  </w:footnote>
  <w:footnote w:id="11">
    <w:p w14:paraId="1EEEEC0B" w14:textId="77777777" w:rsidR="00956536" w:rsidRPr="00F81F53" w:rsidRDefault="00956536" w:rsidP="00956536">
      <w:pPr>
        <w:pStyle w:val="FootnoteText"/>
        <w:rPr>
          <w:ins w:id="237" w:author="Microsoft Office User" w:date="2017-03-13T13:13:00Z"/>
          <w:rFonts w:ascii="Times New Roman" w:hAnsi="Times New Roman" w:cs="Times New Roman"/>
          <w:sz w:val="12"/>
          <w:szCs w:val="12"/>
        </w:rPr>
      </w:pPr>
      <w:ins w:id="238" w:author="Microsoft Office User" w:date="2017-03-13T13:13:00Z">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https://psnet.ahrq.gov/webmm/case/274</w:t>
        </w:r>
      </w:ins>
    </w:p>
  </w:footnote>
  <w:footnote w:id="12">
    <w:p w14:paraId="4EE219F8" w14:textId="77777777" w:rsidR="00956536" w:rsidRPr="00F81F53" w:rsidRDefault="00956536" w:rsidP="00956536">
      <w:pPr>
        <w:pStyle w:val="FootnoteText"/>
        <w:rPr>
          <w:ins w:id="239" w:author="Microsoft Office User" w:date="2017-03-13T13:13:00Z"/>
          <w:rFonts w:ascii="Times New Roman" w:hAnsi="Times New Roman" w:cs="Times New Roman"/>
          <w:sz w:val="12"/>
          <w:szCs w:val="12"/>
        </w:rPr>
      </w:pPr>
      <w:ins w:id="240" w:author="Microsoft Office User" w:date="2017-03-13T13:13:00Z">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r w:rsidRPr="00F81F53">
          <w:rPr>
            <w:rFonts w:ascii="Times New Roman" w:hAnsi="Times New Roman" w:cs="Times New Roman"/>
            <w:sz w:val="12"/>
            <w:szCs w:val="12"/>
            <w:shd w:val="clear" w:color="auto" w:fill="FFFFFF"/>
          </w:rPr>
          <w:t xml:space="preserve">Thornton, J. D., </w:t>
        </w:r>
        <w:proofErr w:type="spellStart"/>
        <w:r w:rsidRPr="00F81F53">
          <w:rPr>
            <w:rFonts w:ascii="Times New Roman" w:hAnsi="Times New Roman" w:cs="Times New Roman"/>
            <w:sz w:val="12"/>
            <w:szCs w:val="12"/>
            <w:shd w:val="clear" w:color="auto" w:fill="FFFFFF"/>
          </w:rPr>
          <w:t>Schold</w:t>
        </w:r>
        <w:proofErr w:type="spellEnd"/>
        <w:r w:rsidRPr="00F81F53">
          <w:rPr>
            <w:rFonts w:ascii="Times New Roman" w:hAnsi="Times New Roman" w:cs="Times New Roman"/>
            <w:sz w:val="12"/>
            <w:szCs w:val="12"/>
            <w:shd w:val="clear" w:color="auto" w:fill="FFFFFF"/>
          </w:rPr>
          <w:t xml:space="preserve">, J. D., </w:t>
        </w:r>
        <w:proofErr w:type="spellStart"/>
        <w:r w:rsidRPr="00F81F53">
          <w:rPr>
            <w:rFonts w:ascii="Times New Roman" w:hAnsi="Times New Roman" w:cs="Times New Roman"/>
            <w:sz w:val="12"/>
            <w:szCs w:val="12"/>
            <w:shd w:val="clear" w:color="auto" w:fill="FFFFFF"/>
          </w:rPr>
          <w:t>Venkateshaiah</w:t>
        </w:r>
        <w:proofErr w:type="spellEnd"/>
        <w:r w:rsidRPr="00F81F53">
          <w:rPr>
            <w:rFonts w:ascii="Times New Roman" w:hAnsi="Times New Roman" w:cs="Times New Roman"/>
            <w:sz w:val="12"/>
            <w:szCs w:val="12"/>
            <w:shd w:val="clear" w:color="auto" w:fill="FFFFFF"/>
          </w:rPr>
          <w:t>, L., &amp; Lander, B. (2013). The Prevalence of Copied Information by Attendings and Residents in Critical Care Progress Notes.</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Critical care medicine</w:t>
        </w:r>
        <w:r w:rsidRPr="00F81F53">
          <w:rPr>
            <w:rFonts w:ascii="Times New Roman" w:hAnsi="Times New Roman" w:cs="Times New Roman"/>
            <w:sz w:val="12"/>
            <w:szCs w:val="12"/>
            <w:shd w:val="clear" w:color="auto" w:fill="FFFFFF"/>
          </w:rPr>
          <w:t>,</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41</w:t>
        </w:r>
        <w:r w:rsidRPr="00F81F53">
          <w:rPr>
            <w:rFonts w:ascii="Times New Roman" w:hAnsi="Times New Roman" w:cs="Times New Roman"/>
            <w:sz w:val="12"/>
            <w:szCs w:val="12"/>
            <w:shd w:val="clear" w:color="auto" w:fill="FFFFFF"/>
          </w:rPr>
          <w:t>(2), 382.</w:t>
        </w:r>
      </w:ins>
    </w:p>
  </w:footnote>
  <w:footnote w:id="13">
    <w:p w14:paraId="278E0247" w14:textId="77777777" w:rsidR="00D3486E" w:rsidRPr="00F81F53" w:rsidRDefault="00D3486E" w:rsidP="00D3486E">
      <w:pPr>
        <w:spacing w:after="0"/>
        <w:rPr>
          <w:ins w:id="247" w:author="Microsoft Office User" w:date="2017-03-13T13:39:00Z"/>
          <w:rFonts w:ascii="Times New Roman" w:hAnsi="Times New Roman" w:cs="Times New Roman"/>
          <w:sz w:val="12"/>
          <w:szCs w:val="12"/>
          <w:shd w:val="clear" w:color="auto" w:fill="FFFFFF"/>
        </w:rPr>
      </w:pPr>
      <w:ins w:id="248" w:author="Microsoft Office User" w:date="2017-03-13T13:39:00Z">
        <w:r w:rsidRPr="00F81F53">
          <w:rPr>
            <w:rStyle w:val="FootnoteReference"/>
            <w:rFonts w:ascii="Times New Roman" w:hAnsi="Times New Roman" w:cs="Times New Roman"/>
            <w:sz w:val="12"/>
            <w:szCs w:val="12"/>
          </w:rPr>
          <w:footnoteRef/>
        </w: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proofErr w:type="spellStart"/>
        <w:r w:rsidRPr="00F81F53">
          <w:rPr>
            <w:rFonts w:ascii="Times New Roman" w:hAnsi="Times New Roman" w:cs="Times New Roman"/>
            <w:sz w:val="12"/>
            <w:szCs w:val="12"/>
            <w:shd w:val="clear" w:color="auto" w:fill="FFFFFF"/>
          </w:rPr>
          <w:t>Mangalmurti</w:t>
        </w:r>
        <w:proofErr w:type="spellEnd"/>
        <w:r w:rsidRPr="00F81F53">
          <w:rPr>
            <w:rFonts w:ascii="Times New Roman" w:hAnsi="Times New Roman" w:cs="Times New Roman"/>
            <w:sz w:val="12"/>
            <w:szCs w:val="12"/>
            <w:shd w:val="clear" w:color="auto" w:fill="FFFFFF"/>
          </w:rPr>
          <w:t xml:space="preserve">, S. S., </w:t>
        </w:r>
        <w:proofErr w:type="spellStart"/>
        <w:r w:rsidRPr="00F81F53">
          <w:rPr>
            <w:rFonts w:ascii="Times New Roman" w:hAnsi="Times New Roman" w:cs="Times New Roman"/>
            <w:sz w:val="12"/>
            <w:szCs w:val="12"/>
            <w:shd w:val="clear" w:color="auto" w:fill="FFFFFF"/>
          </w:rPr>
          <w:t>Murtagh</w:t>
        </w:r>
        <w:proofErr w:type="spellEnd"/>
        <w:r w:rsidRPr="00F81F53">
          <w:rPr>
            <w:rFonts w:ascii="Times New Roman" w:hAnsi="Times New Roman" w:cs="Times New Roman"/>
            <w:sz w:val="12"/>
            <w:szCs w:val="12"/>
            <w:shd w:val="clear" w:color="auto" w:fill="FFFFFF"/>
          </w:rPr>
          <w:t>, L., &amp; Mello, M. M. (2010). Medical malpractice liability in the age of electronic health records.</w:t>
        </w:r>
      </w:ins>
    </w:p>
  </w:footnote>
  <w:footnote w:id="14">
    <w:p w14:paraId="6D46A23A" w14:textId="77777777" w:rsidR="003532DC" w:rsidRPr="00F81F53" w:rsidDel="00687C0F" w:rsidRDefault="003532DC">
      <w:pPr>
        <w:pStyle w:val="FootnoteText"/>
        <w:rPr>
          <w:del w:id="257" w:author="Microsoft Office User" w:date="2017-03-13T14:00:00Z"/>
          <w:rFonts w:ascii="Times New Roman" w:hAnsi="Times New Roman" w:cs="Times New Roman"/>
          <w:sz w:val="12"/>
          <w:szCs w:val="12"/>
        </w:rPr>
      </w:pPr>
      <w:del w:id="258" w:author="Microsoft Office User" w:date="2017-03-13T14:00:00Z">
        <w:r w:rsidRPr="00F81F53" w:rsidDel="00687C0F">
          <w:rPr>
            <w:rStyle w:val="FootnoteReference"/>
            <w:rFonts w:ascii="Times New Roman" w:hAnsi="Times New Roman" w:cs="Times New Roman"/>
            <w:sz w:val="12"/>
            <w:szCs w:val="12"/>
          </w:rPr>
          <w:footnoteRef/>
        </w:r>
        <w:r w:rsidRPr="00F81F53" w:rsidDel="00687C0F">
          <w:rPr>
            <w:rFonts w:ascii="Times New Roman" w:hAnsi="Times New Roman" w:cs="Times New Roman"/>
            <w:sz w:val="12"/>
            <w:szCs w:val="12"/>
          </w:rPr>
          <w:delText xml:space="preserve"> </w:delText>
        </w:r>
        <w:r w:rsidRPr="00F81F53" w:rsidDel="00687C0F">
          <w:rPr>
            <w:rFonts w:ascii="Times New Roman" w:hAnsi="Times New Roman" w:cs="Times New Roman"/>
            <w:sz w:val="12"/>
            <w:szCs w:val="12"/>
            <w:shd w:val="clear" w:color="auto" w:fill="FFFFFF"/>
          </w:rPr>
          <w:delText>Tsou, A. Y., Lehmann, C. U., Michel, J., Solomon, R., Possanza, L., &amp; Gandhi, T. (2017). Safe Practices for Copy and Paste in the EHR.</w:delText>
        </w:r>
        <w:r w:rsidRPr="00F81F53" w:rsidDel="00687C0F">
          <w:rPr>
            <w:rStyle w:val="apple-converted-space"/>
            <w:rFonts w:ascii="Times New Roman" w:hAnsi="Times New Roman" w:cs="Times New Roman"/>
            <w:sz w:val="12"/>
            <w:szCs w:val="12"/>
            <w:shd w:val="clear" w:color="auto" w:fill="FFFFFF"/>
          </w:rPr>
          <w:delText> </w:delText>
        </w:r>
        <w:r w:rsidRPr="00F81F53" w:rsidDel="00687C0F">
          <w:rPr>
            <w:rFonts w:ascii="Times New Roman" w:hAnsi="Times New Roman" w:cs="Times New Roman"/>
            <w:i/>
            <w:iCs/>
            <w:sz w:val="12"/>
            <w:szCs w:val="12"/>
            <w:shd w:val="clear" w:color="auto" w:fill="FFFFFF"/>
          </w:rPr>
          <w:delText>Applied Clinical Informatics</w:delText>
        </w:r>
        <w:r w:rsidRPr="00F81F53" w:rsidDel="00687C0F">
          <w:rPr>
            <w:rFonts w:ascii="Times New Roman" w:hAnsi="Times New Roman" w:cs="Times New Roman"/>
            <w:sz w:val="12"/>
            <w:szCs w:val="12"/>
            <w:shd w:val="clear" w:color="auto" w:fill="FFFFFF"/>
          </w:rPr>
          <w:delText>,</w:delText>
        </w:r>
        <w:r w:rsidRPr="00F81F53" w:rsidDel="00687C0F">
          <w:rPr>
            <w:rStyle w:val="apple-converted-space"/>
            <w:rFonts w:ascii="Times New Roman" w:hAnsi="Times New Roman" w:cs="Times New Roman"/>
            <w:sz w:val="12"/>
            <w:szCs w:val="12"/>
            <w:shd w:val="clear" w:color="auto" w:fill="FFFFFF"/>
          </w:rPr>
          <w:delText> </w:delText>
        </w:r>
        <w:r w:rsidRPr="00F81F53" w:rsidDel="00687C0F">
          <w:rPr>
            <w:rFonts w:ascii="Times New Roman" w:hAnsi="Times New Roman" w:cs="Times New Roman"/>
            <w:i/>
            <w:iCs/>
            <w:sz w:val="12"/>
            <w:szCs w:val="12"/>
            <w:shd w:val="clear" w:color="auto" w:fill="FFFFFF"/>
          </w:rPr>
          <w:delText>8</w:delText>
        </w:r>
        <w:r w:rsidRPr="00F81F53" w:rsidDel="00687C0F">
          <w:rPr>
            <w:rFonts w:ascii="Times New Roman" w:hAnsi="Times New Roman" w:cs="Times New Roman"/>
            <w:sz w:val="12"/>
            <w:szCs w:val="12"/>
            <w:shd w:val="clear" w:color="auto" w:fill="FFFFFF"/>
          </w:rPr>
          <w:delText>(1), 12-34.</w:delText>
        </w:r>
      </w:del>
    </w:p>
  </w:footnote>
  <w:footnote w:id="15">
    <w:p w14:paraId="49CA8427" w14:textId="77777777" w:rsidR="00275CDB" w:rsidRPr="00F81592" w:rsidRDefault="00275CDB">
      <w:pPr>
        <w:pStyle w:val="FootnoteText"/>
        <w:rPr>
          <w:rFonts w:ascii="Times New Roman" w:hAnsi="Times New Roman" w:cs="Times New Roman"/>
          <w:sz w:val="12"/>
          <w:szCs w:val="12"/>
        </w:rPr>
      </w:pPr>
      <w:r w:rsidRPr="00F81592">
        <w:rPr>
          <w:rStyle w:val="FootnoteReference"/>
          <w:rFonts w:ascii="Times New Roman" w:hAnsi="Times New Roman" w:cs="Times New Roman"/>
          <w:sz w:val="12"/>
          <w:szCs w:val="12"/>
        </w:rPr>
        <w:footnoteRef/>
      </w:r>
      <w:r w:rsidRPr="00F81592">
        <w:rPr>
          <w:rFonts w:ascii="Times New Roman" w:hAnsi="Times New Roman" w:cs="Times New Roman"/>
          <w:sz w:val="12"/>
          <w:szCs w:val="12"/>
        </w:rPr>
        <w:t xml:space="preserve"> </w:t>
      </w:r>
      <w:proofErr w:type="spellStart"/>
      <w:r w:rsidRPr="00F81592">
        <w:rPr>
          <w:rFonts w:ascii="Times New Roman" w:hAnsi="Times New Roman" w:cs="Times New Roman"/>
          <w:sz w:val="12"/>
          <w:szCs w:val="12"/>
          <w:shd w:val="clear" w:color="auto" w:fill="FFFFFF"/>
        </w:rPr>
        <w:t>Siegler</w:t>
      </w:r>
      <w:proofErr w:type="spellEnd"/>
      <w:r w:rsidRPr="00F81592">
        <w:rPr>
          <w:rFonts w:ascii="Times New Roman" w:hAnsi="Times New Roman" w:cs="Times New Roman"/>
          <w:sz w:val="12"/>
          <w:szCs w:val="12"/>
          <w:shd w:val="clear" w:color="auto" w:fill="FFFFFF"/>
        </w:rPr>
        <w:t>, E. L., &amp; Adelman, R. (2009). Copy and paste: a remediable hazard of electronic health records.</w:t>
      </w:r>
      <w:r w:rsidRPr="00F81592">
        <w:rPr>
          <w:rStyle w:val="apple-converted-space"/>
          <w:rFonts w:ascii="Times New Roman" w:hAnsi="Times New Roman" w:cs="Times New Roman"/>
          <w:sz w:val="12"/>
          <w:szCs w:val="12"/>
          <w:shd w:val="clear" w:color="auto" w:fill="FFFFFF"/>
        </w:rPr>
        <w:t> </w:t>
      </w:r>
      <w:r w:rsidRPr="00F81592">
        <w:rPr>
          <w:rFonts w:ascii="Times New Roman" w:hAnsi="Times New Roman" w:cs="Times New Roman"/>
          <w:i/>
          <w:iCs/>
          <w:sz w:val="12"/>
          <w:szCs w:val="12"/>
          <w:shd w:val="clear" w:color="auto" w:fill="FFFFFF"/>
        </w:rPr>
        <w:t>The American journal of medicine</w:t>
      </w:r>
      <w:r w:rsidRPr="00F81592">
        <w:rPr>
          <w:rFonts w:ascii="Times New Roman" w:hAnsi="Times New Roman" w:cs="Times New Roman"/>
          <w:sz w:val="12"/>
          <w:szCs w:val="12"/>
          <w:shd w:val="clear" w:color="auto" w:fill="FFFFFF"/>
        </w:rPr>
        <w:t>,</w:t>
      </w:r>
      <w:r w:rsidRPr="00F81592">
        <w:rPr>
          <w:rStyle w:val="apple-converted-space"/>
          <w:rFonts w:ascii="Times New Roman" w:hAnsi="Times New Roman" w:cs="Times New Roman"/>
          <w:sz w:val="12"/>
          <w:szCs w:val="12"/>
          <w:shd w:val="clear" w:color="auto" w:fill="FFFFFF"/>
        </w:rPr>
        <w:t> </w:t>
      </w:r>
      <w:r w:rsidRPr="00F81592">
        <w:rPr>
          <w:rFonts w:ascii="Times New Roman" w:hAnsi="Times New Roman" w:cs="Times New Roman"/>
          <w:i/>
          <w:iCs/>
          <w:sz w:val="12"/>
          <w:szCs w:val="12"/>
          <w:shd w:val="clear" w:color="auto" w:fill="FFFFFF"/>
        </w:rPr>
        <w:t>122</w:t>
      </w:r>
      <w:r w:rsidRPr="00F81592">
        <w:rPr>
          <w:rFonts w:ascii="Times New Roman" w:hAnsi="Times New Roman" w:cs="Times New Roman"/>
          <w:sz w:val="12"/>
          <w:szCs w:val="12"/>
          <w:shd w:val="clear" w:color="auto" w:fill="FFFFFF"/>
        </w:rPr>
        <w:t>(6), 495-496.</w:t>
      </w:r>
    </w:p>
  </w:footnote>
  <w:footnote w:id="16">
    <w:p w14:paraId="793CBA62" w14:textId="77777777" w:rsidR="003532DC" w:rsidRPr="00F81592" w:rsidRDefault="003532DC">
      <w:pPr>
        <w:pStyle w:val="FootnoteText"/>
        <w:rPr>
          <w:rFonts w:ascii="Times New Roman" w:hAnsi="Times New Roman" w:cs="Times New Roman"/>
          <w:sz w:val="12"/>
          <w:szCs w:val="12"/>
        </w:rPr>
      </w:pPr>
      <w:r w:rsidRPr="00F81592">
        <w:rPr>
          <w:rStyle w:val="FootnoteReference"/>
          <w:rFonts w:ascii="Times New Roman" w:hAnsi="Times New Roman" w:cs="Times New Roman"/>
          <w:sz w:val="12"/>
          <w:szCs w:val="12"/>
        </w:rPr>
        <w:footnoteRef/>
      </w:r>
      <w:r w:rsidRPr="00F81592">
        <w:rPr>
          <w:rFonts w:ascii="Times New Roman" w:hAnsi="Times New Roman" w:cs="Times New Roman"/>
          <w:sz w:val="12"/>
          <w:szCs w:val="12"/>
        </w:rPr>
        <w:t xml:space="preserve"> </w:t>
      </w:r>
      <w:r w:rsidRPr="00F81592">
        <w:rPr>
          <w:rFonts w:ascii="Times New Roman" w:hAnsi="Times New Roman" w:cs="Times New Roman"/>
          <w:sz w:val="12"/>
          <w:szCs w:val="12"/>
          <w:shd w:val="clear" w:color="auto" w:fill="FFFFFF"/>
        </w:rPr>
        <w:t xml:space="preserve">Singh, H., </w:t>
      </w:r>
      <w:proofErr w:type="spellStart"/>
      <w:r w:rsidRPr="00F81592">
        <w:rPr>
          <w:rFonts w:ascii="Times New Roman" w:hAnsi="Times New Roman" w:cs="Times New Roman"/>
          <w:sz w:val="12"/>
          <w:szCs w:val="12"/>
          <w:shd w:val="clear" w:color="auto" w:fill="FFFFFF"/>
        </w:rPr>
        <w:t>Giardina</w:t>
      </w:r>
      <w:proofErr w:type="spellEnd"/>
      <w:r w:rsidRPr="00F81592">
        <w:rPr>
          <w:rFonts w:ascii="Times New Roman" w:hAnsi="Times New Roman" w:cs="Times New Roman"/>
          <w:sz w:val="12"/>
          <w:szCs w:val="12"/>
          <w:shd w:val="clear" w:color="auto" w:fill="FFFFFF"/>
        </w:rPr>
        <w:t xml:space="preserve">, T. D., Meyer, A. N., </w:t>
      </w:r>
      <w:proofErr w:type="spellStart"/>
      <w:r w:rsidRPr="00F81592">
        <w:rPr>
          <w:rFonts w:ascii="Times New Roman" w:hAnsi="Times New Roman" w:cs="Times New Roman"/>
          <w:sz w:val="12"/>
          <w:szCs w:val="12"/>
          <w:shd w:val="clear" w:color="auto" w:fill="FFFFFF"/>
        </w:rPr>
        <w:t>Forjuoh</w:t>
      </w:r>
      <w:proofErr w:type="spellEnd"/>
      <w:r w:rsidRPr="00F81592">
        <w:rPr>
          <w:rFonts w:ascii="Times New Roman" w:hAnsi="Times New Roman" w:cs="Times New Roman"/>
          <w:sz w:val="12"/>
          <w:szCs w:val="12"/>
          <w:shd w:val="clear" w:color="auto" w:fill="FFFFFF"/>
        </w:rPr>
        <w:t>, S. N., Reis, M. D., &amp; Thomas, E. J. (2013). Types and origins of diagnostic errors in primary care settings.</w:t>
      </w:r>
      <w:r w:rsidRPr="00F81592">
        <w:rPr>
          <w:rStyle w:val="apple-converted-space"/>
          <w:rFonts w:ascii="Times New Roman" w:hAnsi="Times New Roman" w:cs="Times New Roman"/>
          <w:sz w:val="12"/>
          <w:szCs w:val="12"/>
          <w:shd w:val="clear" w:color="auto" w:fill="FFFFFF"/>
        </w:rPr>
        <w:t> </w:t>
      </w:r>
      <w:r w:rsidRPr="00F81592">
        <w:rPr>
          <w:rFonts w:ascii="Times New Roman" w:hAnsi="Times New Roman" w:cs="Times New Roman"/>
          <w:i/>
          <w:iCs/>
          <w:sz w:val="12"/>
          <w:szCs w:val="12"/>
          <w:shd w:val="clear" w:color="auto" w:fill="FFFFFF"/>
        </w:rPr>
        <w:t>JAMA internal medicine</w:t>
      </w:r>
      <w:r w:rsidRPr="00F81592">
        <w:rPr>
          <w:rFonts w:ascii="Times New Roman" w:hAnsi="Times New Roman" w:cs="Times New Roman"/>
          <w:sz w:val="12"/>
          <w:szCs w:val="12"/>
          <w:shd w:val="clear" w:color="auto" w:fill="FFFFFF"/>
        </w:rPr>
        <w:t>,</w:t>
      </w:r>
      <w:r w:rsidRPr="00F81592">
        <w:rPr>
          <w:rStyle w:val="apple-converted-space"/>
          <w:rFonts w:ascii="Times New Roman" w:hAnsi="Times New Roman" w:cs="Times New Roman"/>
          <w:sz w:val="12"/>
          <w:szCs w:val="12"/>
          <w:shd w:val="clear" w:color="auto" w:fill="FFFFFF"/>
        </w:rPr>
        <w:t> </w:t>
      </w:r>
      <w:r w:rsidRPr="00F81592">
        <w:rPr>
          <w:rFonts w:ascii="Times New Roman" w:hAnsi="Times New Roman" w:cs="Times New Roman"/>
          <w:i/>
          <w:iCs/>
          <w:sz w:val="12"/>
          <w:szCs w:val="12"/>
          <w:shd w:val="clear" w:color="auto" w:fill="FFFFFF"/>
        </w:rPr>
        <w:t>173</w:t>
      </w:r>
      <w:r w:rsidRPr="00F81592">
        <w:rPr>
          <w:rFonts w:ascii="Times New Roman" w:hAnsi="Times New Roman" w:cs="Times New Roman"/>
          <w:sz w:val="12"/>
          <w:szCs w:val="12"/>
          <w:shd w:val="clear" w:color="auto" w:fill="FFFFFF"/>
        </w:rPr>
        <w:t>(6), 418-425.</w:t>
      </w:r>
    </w:p>
  </w:footnote>
  <w:footnote w:id="17">
    <w:p w14:paraId="29C74939" w14:textId="77777777" w:rsidR="003532DC" w:rsidRPr="005C0EBF" w:rsidRDefault="003532DC" w:rsidP="005C0EBF">
      <w:pPr>
        <w:shd w:val="clear" w:color="auto" w:fill="FFFFFF"/>
        <w:spacing w:after="0"/>
        <w:textAlignment w:val="baseline"/>
        <w:rPr>
          <w:rFonts w:ascii="Times New Roman" w:eastAsia="Times New Roman" w:hAnsi="Times New Roman" w:cs="Times New Roman"/>
          <w:sz w:val="12"/>
          <w:szCs w:val="12"/>
        </w:rPr>
      </w:pPr>
      <w:r w:rsidRPr="00F81592">
        <w:rPr>
          <w:rStyle w:val="FootnoteReference"/>
          <w:rFonts w:ascii="Times New Roman" w:hAnsi="Times New Roman" w:cs="Times New Roman"/>
          <w:sz w:val="12"/>
          <w:szCs w:val="12"/>
        </w:rPr>
        <w:footnoteRef/>
      </w:r>
      <w:r w:rsidRPr="00F81592">
        <w:rPr>
          <w:rFonts w:ascii="Times New Roman" w:hAnsi="Times New Roman" w:cs="Times New Roman"/>
          <w:sz w:val="12"/>
          <w:szCs w:val="12"/>
        </w:rPr>
        <w:t xml:space="preserve"> </w:t>
      </w:r>
      <w:proofErr w:type="spellStart"/>
      <w:r w:rsidR="005C0EBF" w:rsidRPr="005C0EBF">
        <w:rPr>
          <w:rFonts w:ascii="Times New Roman" w:hAnsi="Times New Roman" w:cs="Times New Roman"/>
          <w:color w:val="222222"/>
          <w:sz w:val="12"/>
          <w:szCs w:val="12"/>
          <w:shd w:val="clear" w:color="auto" w:fill="FFFFFF"/>
        </w:rPr>
        <w:t>Hosomura</w:t>
      </w:r>
      <w:proofErr w:type="spellEnd"/>
      <w:r w:rsidR="005C0EBF" w:rsidRPr="005C0EBF">
        <w:rPr>
          <w:rFonts w:ascii="Times New Roman" w:hAnsi="Times New Roman" w:cs="Times New Roman"/>
          <w:color w:val="222222"/>
          <w:sz w:val="12"/>
          <w:szCs w:val="12"/>
          <w:shd w:val="clear" w:color="auto" w:fill="FFFFFF"/>
        </w:rPr>
        <w:t xml:space="preserve">, N., Goldberg, S. I., </w:t>
      </w:r>
      <w:proofErr w:type="spellStart"/>
      <w:r w:rsidR="005C0EBF" w:rsidRPr="005C0EBF">
        <w:rPr>
          <w:rFonts w:ascii="Times New Roman" w:hAnsi="Times New Roman" w:cs="Times New Roman"/>
          <w:color w:val="222222"/>
          <w:sz w:val="12"/>
          <w:szCs w:val="12"/>
          <w:shd w:val="clear" w:color="auto" w:fill="FFFFFF"/>
        </w:rPr>
        <w:t>Shubina</w:t>
      </w:r>
      <w:proofErr w:type="spellEnd"/>
      <w:r w:rsidR="005C0EBF" w:rsidRPr="005C0EBF">
        <w:rPr>
          <w:rFonts w:ascii="Times New Roman" w:hAnsi="Times New Roman" w:cs="Times New Roman"/>
          <w:color w:val="222222"/>
          <w:sz w:val="12"/>
          <w:szCs w:val="12"/>
          <w:shd w:val="clear" w:color="auto" w:fill="FFFFFF"/>
        </w:rPr>
        <w:t xml:space="preserve">, M., Zhang, M., &amp; </w:t>
      </w:r>
      <w:proofErr w:type="spellStart"/>
      <w:r w:rsidR="005C0EBF" w:rsidRPr="005C0EBF">
        <w:rPr>
          <w:rFonts w:ascii="Times New Roman" w:hAnsi="Times New Roman" w:cs="Times New Roman"/>
          <w:color w:val="222222"/>
          <w:sz w:val="12"/>
          <w:szCs w:val="12"/>
          <w:shd w:val="clear" w:color="auto" w:fill="FFFFFF"/>
        </w:rPr>
        <w:t>Turchin</w:t>
      </w:r>
      <w:proofErr w:type="spellEnd"/>
      <w:r w:rsidR="005C0EBF" w:rsidRPr="005C0EBF">
        <w:rPr>
          <w:rFonts w:ascii="Times New Roman" w:hAnsi="Times New Roman" w:cs="Times New Roman"/>
          <w:color w:val="222222"/>
          <w:sz w:val="12"/>
          <w:szCs w:val="12"/>
          <w:shd w:val="clear" w:color="auto" w:fill="FFFFFF"/>
        </w:rPr>
        <w:t xml:space="preserve">, A. (2015). Electronic Documentation of Lifestyle Counseling and Glycemic Control in Patients </w:t>
      </w:r>
      <w:proofErr w:type="gramStart"/>
      <w:r w:rsidR="005C0EBF" w:rsidRPr="005C0EBF">
        <w:rPr>
          <w:rFonts w:ascii="Times New Roman" w:hAnsi="Times New Roman" w:cs="Times New Roman"/>
          <w:color w:val="222222"/>
          <w:sz w:val="12"/>
          <w:szCs w:val="12"/>
          <w:shd w:val="clear" w:color="auto" w:fill="FFFFFF"/>
        </w:rPr>
        <w:t>With</w:t>
      </w:r>
      <w:proofErr w:type="gramEnd"/>
      <w:r w:rsidR="005C0EBF" w:rsidRPr="005C0EBF">
        <w:rPr>
          <w:rFonts w:ascii="Times New Roman" w:hAnsi="Times New Roman" w:cs="Times New Roman"/>
          <w:color w:val="222222"/>
          <w:sz w:val="12"/>
          <w:szCs w:val="12"/>
          <w:shd w:val="clear" w:color="auto" w:fill="FFFFFF"/>
        </w:rPr>
        <w:t xml:space="preserve"> Diabetes.</w:t>
      </w:r>
      <w:r w:rsidR="005C0EBF" w:rsidRPr="005C0EBF">
        <w:rPr>
          <w:rStyle w:val="apple-converted-space"/>
          <w:rFonts w:ascii="Times New Roman" w:hAnsi="Times New Roman" w:cs="Times New Roman"/>
          <w:color w:val="222222"/>
          <w:sz w:val="12"/>
          <w:szCs w:val="12"/>
          <w:shd w:val="clear" w:color="auto" w:fill="FFFFFF"/>
        </w:rPr>
        <w:t> </w:t>
      </w:r>
      <w:r w:rsidR="005C0EBF" w:rsidRPr="005C0EBF">
        <w:rPr>
          <w:rFonts w:ascii="Times New Roman" w:hAnsi="Times New Roman" w:cs="Times New Roman"/>
          <w:i/>
          <w:iCs/>
          <w:color w:val="222222"/>
          <w:sz w:val="12"/>
          <w:szCs w:val="12"/>
          <w:shd w:val="clear" w:color="auto" w:fill="FFFFFF"/>
        </w:rPr>
        <w:t>Diabetes care</w:t>
      </w:r>
      <w:r w:rsidR="005C0EBF" w:rsidRPr="005C0EBF">
        <w:rPr>
          <w:rFonts w:ascii="Times New Roman" w:hAnsi="Times New Roman" w:cs="Times New Roman"/>
          <w:color w:val="222222"/>
          <w:sz w:val="12"/>
          <w:szCs w:val="12"/>
          <w:shd w:val="clear" w:color="auto" w:fill="FFFFFF"/>
        </w:rPr>
        <w:t>,</w:t>
      </w:r>
      <w:r w:rsidR="005C0EBF" w:rsidRPr="005C0EBF">
        <w:rPr>
          <w:rStyle w:val="apple-converted-space"/>
          <w:rFonts w:ascii="Times New Roman" w:hAnsi="Times New Roman" w:cs="Times New Roman"/>
          <w:color w:val="222222"/>
          <w:sz w:val="12"/>
          <w:szCs w:val="12"/>
          <w:shd w:val="clear" w:color="auto" w:fill="FFFFFF"/>
        </w:rPr>
        <w:t> </w:t>
      </w:r>
      <w:r w:rsidR="005C0EBF" w:rsidRPr="005C0EBF">
        <w:rPr>
          <w:rFonts w:ascii="Times New Roman" w:hAnsi="Times New Roman" w:cs="Times New Roman"/>
          <w:i/>
          <w:iCs/>
          <w:color w:val="222222"/>
          <w:sz w:val="12"/>
          <w:szCs w:val="12"/>
          <w:shd w:val="clear" w:color="auto" w:fill="FFFFFF"/>
        </w:rPr>
        <w:t>38</w:t>
      </w:r>
      <w:r w:rsidR="005C0EBF" w:rsidRPr="005C0EBF">
        <w:rPr>
          <w:rFonts w:ascii="Times New Roman" w:hAnsi="Times New Roman" w:cs="Times New Roman"/>
          <w:color w:val="222222"/>
          <w:sz w:val="12"/>
          <w:szCs w:val="12"/>
          <w:shd w:val="clear" w:color="auto" w:fill="FFFFFF"/>
        </w:rPr>
        <w:t>(7), 1326-1332.</w:t>
      </w:r>
    </w:p>
  </w:footnote>
  <w:footnote w:id="18">
    <w:p w14:paraId="5D50E0DA" w14:textId="77777777" w:rsidR="003532DC" w:rsidRPr="00F81592" w:rsidRDefault="003532DC">
      <w:pPr>
        <w:pStyle w:val="FootnoteText"/>
        <w:rPr>
          <w:rFonts w:ascii="Times New Roman" w:hAnsi="Times New Roman" w:cs="Times New Roman"/>
          <w:sz w:val="12"/>
          <w:szCs w:val="12"/>
        </w:rPr>
      </w:pPr>
      <w:r w:rsidRPr="00F81592">
        <w:rPr>
          <w:rStyle w:val="FootnoteReference"/>
          <w:rFonts w:ascii="Times New Roman" w:hAnsi="Times New Roman" w:cs="Times New Roman"/>
          <w:sz w:val="12"/>
          <w:szCs w:val="12"/>
        </w:rPr>
        <w:footnoteRef/>
      </w:r>
      <w:r w:rsidRPr="00F81592">
        <w:rPr>
          <w:rFonts w:ascii="Times New Roman" w:hAnsi="Times New Roman" w:cs="Times New Roman"/>
          <w:sz w:val="12"/>
          <w:szCs w:val="12"/>
        </w:rPr>
        <w:t xml:space="preserve"> </w:t>
      </w:r>
      <w:proofErr w:type="spellStart"/>
      <w:r w:rsidRPr="00F81592">
        <w:rPr>
          <w:rFonts w:ascii="Times New Roman" w:hAnsi="Times New Roman" w:cs="Times New Roman"/>
          <w:sz w:val="12"/>
          <w:szCs w:val="12"/>
          <w:shd w:val="clear" w:color="auto" w:fill="FFFFFF"/>
        </w:rPr>
        <w:t>Wrenn</w:t>
      </w:r>
      <w:proofErr w:type="spellEnd"/>
      <w:r w:rsidRPr="00F81592">
        <w:rPr>
          <w:rFonts w:ascii="Times New Roman" w:hAnsi="Times New Roman" w:cs="Times New Roman"/>
          <w:sz w:val="12"/>
          <w:szCs w:val="12"/>
          <w:shd w:val="clear" w:color="auto" w:fill="FFFFFF"/>
        </w:rPr>
        <w:t>, J. O., Stein, D. M., Bakken, S., &amp; Stetson, P. D. (2010). Quantifying clinical narrative redundancy in an electronic health record.</w:t>
      </w:r>
      <w:r w:rsidRPr="00F81592">
        <w:rPr>
          <w:rStyle w:val="apple-converted-space"/>
          <w:rFonts w:ascii="Times New Roman" w:hAnsi="Times New Roman" w:cs="Times New Roman"/>
          <w:sz w:val="12"/>
          <w:szCs w:val="12"/>
          <w:shd w:val="clear" w:color="auto" w:fill="FFFFFF"/>
        </w:rPr>
        <w:t> </w:t>
      </w:r>
      <w:r w:rsidRPr="00F81592">
        <w:rPr>
          <w:rFonts w:ascii="Times New Roman" w:hAnsi="Times New Roman" w:cs="Times New Roman"/>
          <w:i/>
          <w:iCs/>
          <w:sz w:val="12"/>
          <w:szCs w:val="12"/>
          <w:shd w:val="clear" w:color="auto" w:fill="FFFFFF"/>
        </w:rPr>
        <w:t>Journal of the American Medical Informatics Association</w:t>
      </w:r>
      <w:r w:rsidRPr="00F81592">
        <w:rPr>
          <w:rFonts w:ascii="Times New Roman" w:hAnsi="Times New Roman" w:cs="Times New Roman"/>
          <w:sz w:val="12"/>
          <w:szCs w:val="12"/>
          <w:shd w:val="clear" w:color="auto" w:fill="FFFFFF"/>
        </w:rPr>
        <w:t>,</w:t>
      </w:r>
      <w:r w:rsidRPr="00F81592">
        <w:rPr>
          <w:rStyle w:val="apple-converted-space"/>
          <w:rFonts w:ascii="Times New Roman" w:hAnsi="Times New Roman" w:cs="Times New Roman"/>
          <w:sz w:val="12"/>
          <w:szCs w:val="12"/>
          <w:shd w:val="clear" w:color="auto" w:fill="FFFFFF"/>
        </w:rPr>
        <w:t> </w:t>
      </w:r>
      <w:r w:rsidRPr="00F81592">
        <w:rPr>
          <w:rFonts w:ascii="Times New Roman" w:hAnsi="Times New Roman" w:cs="Times New Roman"/>
          <w:i/>
          <w:iCs/>
          <w:sz w:val="12"/>
          <w:szCs w:val="12"/>
          <w:shd w:val="clear" w:color="auto" w:fill="FFFFFF"/>
        </w:rPr>
        <w:t>17</w:t>
      </w:r>
      <w:r w:rsidRPr="00F81592">
        <w:rPr>
          <w:rFonts w:ascii="Times New Roman" w:hAnsi="Times New Roman" w:cs="Times New Roman"/>
          <w:sz w:val="12"/>
          <w:szCs w:val="12"/>
          <w:shd w:val="clear" w:color="auto" w:fill="FFFFFF"/>
        </w:rPr>
        <w:t>(1), 49-53.</w:t>
      </w:r>
    </w:p>
  </w:footnote>
  <w:footnote w:id="19">
    <w:p w14:paraId="02CF0089" w14:textId="77777777" w:rsidR="003532DC" w:rsidRPr="00F81592" w:rsidRDefault="003532DC">
      <w:pPr>
        <w:pStyle w:val="FootnoteText"/>
        <w:rPr>
          <w:rFonts w:ascii="Times New Roman" w:hAnsi="Times New Roman" w:cs="Times New Roman"/>
          <w:sz w:val="12"/>
          <w:szCs w:val="12"/>
        </w:rPr>
      </w:pPr>
      <w:r w:rsidRPr="00F81592">
        <w:rPr>
          <w:rStyle w:val="FootnoteReference"/>
          <w:rFonts w:ascii="Times New Roman" w:hAnsi="Times New Roman" w:cs="Times New Roman"/>
          <w:sz w:val="12"/>
          <w:szCs w:val="12"/>
        </w:rPr>
        <w:footnoteRef/>
      </w:r>
      <w:r w:rsidRPr="00F81592">
        <w:rPr>
          <w:rFonts w:ascii="Times New Roman" w:hAnsi="Times New Roman" w:cs="Times New Roman"/>
          <w:sz w:val="12"/>
          <w:szCs w:val="12"/>
        </w:rPr>
        <w:t xml:space="preserve"> </w:t>
      </w:r>
      <w:r w:rsidR="00534A93" w:rsidRPr="00534A93">
        <w:rPr>
          <w:rFonts w:ascii="Times New Roman" w:hAnsi="Times New Roman" w:cs="Times New Roman"/>
          <w:color w:val="222222"/>
          <w:sz w:val="12"/>
          <w:szCs w:val="12"/>
          <w:shd w:val="clear" w:color="auto" w:fill="FFFFFF"/>
        </w:rPr>
        <w:t xml:space="preserve">O’Reilly, K. (2013). </w:t>
      </w:r>
      <w:proofErr w:type="spellStart"/>
      <w:proofErr w:type="gramStart"/>
      <w:r w:rsidR="00534A93" w:rsidRPr="00534A93">
        <w:rPr>
          <w:rFonts w:ascii="Times New Roman" w:hAnsi="Times New Roman" w:cs="Times New Roman"/>
          <w:color w:val="222222"/>
          <w:sz w:val="12"/>
          <w:szCs w:val="12"/>
          <w:shd w:val="clear" w:color="auto" w:fill="FFFFFF"/>
        </w:rPr>
        <w:t>EHRs:‘</w:t>
      </w:r>
      <w:proofErr w:type="gramEnd"/>
      <w:r w:rsidR="00534A93" w:rsidRPr="00534A93">
        <w:rPr>
          <w:rFonts w:ascii="Times New Roman" w:hAnsi="Times New Roman" w:cs="Times New Roman"/>
          <w:color w:val="222222"/>
          <w:sz w:val="12"/>
          <w:szCs w:val="12"/>
          <w:shd w:val="clear" w:color="auto" w:fill="FFFFFF"/>
        </w:rPr>
        <w:t>Sloppy</w:t>
      </w:r>
      <w:proofErr w:type="spellEnd"/>
      <w:r w:rsidR="00534A93" w:rsidRPr="00534A93">
        <w:rPr>
          <w:rFonts w:ascii="Times New Roman" w:hAnsi="Times New Roman" w:cs="Times New Roman"/>
          <w:color w:val="222222"/>
          <w:sz w:val="12"/>
          <w:szCs w:val="12"/>
          <w:shd w:val="clear" w:color="auto" w:fill="FFFFFF"/>
        </w:rPr>
        <w:t xml:space="preserve"> and </w:t>
      </w:r>
      <w:proofErr w:type="spellStart"/>
      <w:r w:rsidR="00534A93" w:rsidRPr="00534A93">
        <w:rPr>
          <w:rFonts w:ascii="Times New Roman" w:hAnsi="Times New Roman" w:cs="Times New Roman"/>
          <w:color w:val="222222"/>
          <w:sz w:val="12"/>
          <w:szCs w:val="12"/>
          <w:shd w:val="clear" w:color="auto" w:fill="FFFFFF"/>
        </w:rPr>
        <w:t>paste’endures</w:t>
      </w:r>
      <w:proofErr w:type="spellEnd"/>
      <w:r w:rsidR="00534A93" w:rsidRPr="00534A93">
        <w:rPr>
          <w:rFonts w:ascii="Times New Roman" w:hAnsi="Times New Roman" w:cs="Times New Roman"/>
          <w:color w:val="222222"/>
          <w:sz w:val="12"/>
          <w:szCs w:val="12"/>
          <w:shd w:val="clear" w:color="auto" w:fill="FFFFFF"/>
        </w:rPr>
        <w:t xml:space="preserve"> despite patient safety risk.</w:t>
      </w:r>
      <w:r w:rsidR="00534A93" w:rsidRPr="00534A93">
        <w:rPr>
          <w:rStyle w:val="apple-converted-space"/>
          <w:rFonts w:ascii="Times New Roman" w:hAnsi="Times New Roman" w:cs="Times New Roman"/>
          <w:color w:val="222222"/>
          <w:sz w:val="12"/>
          <w:szCs w:val="12"/>
          <w:shd w:val="clear" w:color="auto" w:fill="FFFFFF"/>
        </w:rPr>
        <w:t> </w:t>
      </w:r>
      <w:r w:rsidR="00534A93" w:rsidRPr="00534A93">
        <w:rPr>
          <w:rFonts w:ascii="Times New Roman" w:hAnsi="Times New Roman" w:cs="Times New Roman"/>
          <w:i/>
          <w:iCs/>
          <w:color w:val="222222"/>
          <w:sz w:val="12"/>
          <w:szCs w:val="12"/>
          <w:shd w:val="clear" w:color="auto" w:fill="FFFFFF"/>
        </w:rPr>
        <w:t>American Medical News, February</w:t>
      </w:r>
      <w:r w:rsidR="00534A93" w:rsidRPr="00534A93">
        <w:rPr>
          <w:rFonts w:ascii="Times New Roman" w:hAnsi="Times New Roman" w:cs="Times New Roman"/>
          <w:color w:val="222222"/>
          <w:sz w:val="12"/>
          <w:szCs w:val="12"/>
          <w:shd w:val="clear" w:color="auto" w:fill="FFFFFF"/>
        </w:rPr>
        <w:t>,</w:t>
      </w:r>
      <w:r w:rsidR="00534A93" w:rsidRPr="00534A93">
        <w:rPr>
          <w:rStyle w:val="apple-converted-space"/>
          <w:rFonts w:ascii="Times New Roman" w:hAnsi="Times New Roman" w:cs="Times New Roman"/>
          <w:color w:val="222222"/>
          <w:sz w:val="12"/>
          <w:szCs w:val="12"/>
          <w:shd w:val="clear" w:color="auto" w:fill="FFFFFF"/>
        </w:rPr>
        <w:t> </w:t>
      </w:r>
      <w:r w:rsidR="00534A93" w:rsidRPr="00534A93">
        <w:rPr>
          <w:rFonts w:ascii="Times New Roman" w:hAnsi="Times New Roman" w:cs="Times New Roman"/>
          <w:i/>
          <w:iCs/>
          <w:color w:val="222222"/>
          <w:sz w:val="12"/>
          <w:szCs w:val="12"/>
          <w:shd w:val="clear" w:color="auto" w:fill="FFFFFF"/>
        </w:rPr>
        <w:t>4</w:t>
      </w:r>
      <w:r w:rsidR="00534A93" w:rsidRPr="00534A93">
        <w:rPr>
          <w:rFonts w:ascii="Times New Roman" w:hAnsi="Times New Roman" w:cs="Times New Roman"/>
          <w:color w:val="222222"/>
          <w:sz w:val="12"/>
          <w:szCs w:val="12"/>
          <w:shd w:val="clear" w:color="auto" w:fill="FFFFFF"/>
        </w:rPr>
        <w:t>.</w:t>
      </w:r>
    </w:p>
  </w:footnote>
  <w:footnote w:id="20">
    <w:p w14:paraId="5A544C7A" w14:textId="77777777" w:rsidR="00F81592" w:rsidRPr="00F81592" w:rsidRDefault="00F81592" w:rsidP="00F81592">
      <w:pPr>
        <w:spacing w:after="0"/>
        <w:rPr>
          <w:rFonts w:ascii="Times New Roman" w:hAnsi="Times New Roman" w:cs="Times New Roman"/>
          <w:sz w:val="12"/>
          <w:szCs w:val="12"/>
        </w:rPr>
      </w:pPr>
      <w:r w:rsidRPr="00F81592">
        <w:rPr>
          <w:rStyle w:val="FootnoteReference"/>
          <w:rFonts w:ascii="Times New Roman" w:hAnsi="Times New Roman" w:cs="Times New Roman"/>
          <w:sz w:val="12"/>
          <w:szCs w:val="12"/>
        </w:rPr>
        <w:footnoteRef/>
      </w:r>
      <w:r w:rsidRPr="00F81592">
        <w:rPr>
          <w:rFonts w:ascii="Times New Roman" w:hAnsi="Times New Roman" w:cs="Times New Roman"/>
          <w:sz w:val="12"/>
          <w:szCs w:val="12"/>
        </w:rPr>
        <w:t xml:space="preserve"> </w:t>
      </w:r>
      <w:r w:rsidR="00534A93" w:rsidRPr="00534A93">
        <w:rPr>
          <w:rFonts w:ascii="Times New Roman" w:hAnsi="Times New Roman" w:cs="Times New Roman"/>
          <w:color w:val="222222"/>
          <w:sz w:val="12"/>
          <w:szCs w:val="12"/>
          <w:shd w:val="clear" w:color="auto" w:fill="FFFFFF"/>
        </w:rPr>
        <w:t>Nelson, D. D. (2011). Copying and pasting patient treatment notes.</w:t>
      </w:r>
      <w:r w:rsidR="00534A93" w:rsidRPr="00534A93">
        <w:rPr>
          <w:rStyle w:val="apple-converted-space"/>
          <w:rFonts w:ascii="Times New Roman" w:hAnsi="Times New Roman" w:cs="Times New Roman"/>
          <w:color w:val="222222"/>
          <w:sz w:val="12"/>
          <w:szCs w:val="12"/>
          <w:shd w:val="clear" w:color="auto" w:fill="FFFFFF"/>
        </w:rPr>
        <w:t> </w:t>
      </w:r>
      <w:r w:rsidR="00534A93" w:rsidRPr="00534A93">
        <w:rPr>
          <w:rFonts w:ascii="Times New Roman" w:hAnsi="Times New Roman" w:cs="Times New Roman"/>
          <w:i/>
          <w:iCs/>
          <w:color w:val="222222"/>
          <w:sz w:val="12"/>
          <w:szCs w:val="12"/>
          <w:shd w:val="clear" w:color="auto" w:fill="FFFFFF"/>
        </w:rPr>
        <w:t>Virtual Mentor</w:t>
      </w:r>
      <w:r w:rsidR="00534A93" w:rsidRPr="00534A93">
        <w:rPr>
          <w:rFonts w:ascii="Times New Roman" w:hAnsi="Times New Roman" w:cs="Times New Roman"/>
          <w:color w:val="222222"/>
          <w:sz w:val="12"/>
          <w:szCs w:val="12"/>
          <w:shd w:val="clear" w:color="auto" w:fill="FFFFFF"/>
        </w:rPr>
        <w:t>,</w:t>
      </w:r>
      <w:r w:rsidR="00534A93" w:rsidRPr="00534A93">
        <w:rPr>
          <w:rStyle w:val="apple-converted-space"/>
          <w:rFonts w:ascii="Times New Roman" w:hAnsi="Times New Roman" w:cs="Times New Roman"/>
          <w:color w:val="222222"/>
          <w:sz w:val="12"/>
          <w:szCs w:val="12"/>
          <w:shd w:val="clear" w:color="auto" w:fill="FFFFFF"/>
        </w:rPr>
        <w:t> </w:t>
      </w:r>
      <w:r w:rsidR="00534A93" w:rsidRPr="00534A93">
        <w:rPr>
          <w:rFonts w:ascii="Times New Roman" w:hAnsi="Times New Roman" w:cs="Times New Roman"/>
          <w:i/>
          <w:iCs/>
          <w:color w:val="222222"/>
          <w:sz w:val="12"/>
          <w:szCs w:val="12"/>
          <w:shd w:val="clear" w:color="auto" w:fill="FFFFFF"/>
        </w:rPr>
        <w:t>13</w:t>
      </w:r>
      <w:r w:rsidR="00534A93" w:rsidRPr="00534A93">
        <w:rPr>
          <w:rFonts w:ascii="Times New Roman" w:hAnsi="Times New Roman" w:cs="Times New Roman"/>
          <w:color w:val="222222"/>
          <w:sz w:val="12"/>
          <w:szCs w:val="12"/>
          <w:shd w:val="clear" w:color="auto" w:fill="FFFFFF"/>
        </w:rPr>
        <w:t>(3), 144.</w:t>
      </w:r>
    </w:p>
  </w:footnote>
  <w:footnote w:id="21">
    <w:p w14:paraId="6F06D3D0" w14:textId="77777777" w:rsidR="003532DC" w:rsidRPr="00F81592" w:rsidRDefault="003532DC">
      <w:pPr>
        <w:pStyle w:val="FootnoteText"/>
        <w:rPr>
          <w:rFonts w:ascii="Times New Roman" w:hAnsi="Times New Roman" w:cs="Times New Roman"/>
          <w:sz w:val="12"/>
          <w:szCs w:val="12"/>
        </w:rPr>
      </w:pPr>
      <w:r w:rsidRPr="00F81592">
        <w:rPr>
          <w:rStyle w:val="FootnoteReference"/>
          <w:rFonts w:ascii="Times New Roman" w:hAnsi="Times New Roman" w:cs="Times New Roman"/>
          <w:sz w:val="12"/>
          <w:szCs w:val="12"/>
        </w:rPr>
        <w:footnoteRef/>
      </w:r>
      <w:r w:rsidRPr="00F81592">
        <w:rPr>
          <w:rFonts w:ascii="Times New Roman" w:hAnsi="Times New Roman" w:cs="Times New Roman"/>
          <w:sz w:val="12"/>
          <w:szCs w:val="12"/>
        </w:rPr>
        <w:t xml:space="preserve"> http://www.healthcareitnews.com/news/ehr-copy-paste-better-think-twice</w:t>
      </w:r>
    </w:p>
  </w:footnote>
  <w:footnote w:id="22">
    <w:p w14:paraId="73F8CE31" w14:textId="77777777" w:rsidR="003532DC" w:rsidRPr="00F81F53" w:rsidRDefault="003532DC">
      <w:pPr>
        <w:pStyle w:val="FootnoteText"/>
        <w:rPr>
          <w:rFonts w:ascii="Times New Roman" w:hAnsi="Times New Roman" w:cs="Times New Roman"/>
          <w:sz w:val="12"/>
          <w:szCs w:val="12"/>
        </w:rPr>
      </w:pPr>
      <w:r w:rsidRPr="00F81592">
        <w:rPr>
          <w:rStyle w:val="FootnoteReference"/>
          <w:rFonts w:ascii="Times New Roman" w:hAnsi="Times New Roman" w:cs="Times New Roman"/>
          <w:sz w:val="12"/>
          <w:szCs w:val="12"/>
        </w:rPr>
        <w:footnoteRef/>
      </w:r>
      <w:r w:rsidRPr="00F81592">
        <w:rPr>
          <w:rFonts w:ascii="Times New Roman" w:hAnsi="Times New Roman" w:cs="Times New Roman"/>
          <w:sz w:val="12"/>
          <w:szCs w:val="12"/>
        </w:rPr>
        <w:t xml:space="preserve"> </w:t>
      </w:r>
      <w:proofErr w:type="spellStart"/>
      <w:r w:rsidRPr="00F81592">
        <w:rPr>
          <w:rFonts w:ascii="Times New Roman" w:hAnsi="Times New Roman" w:cs="Times New Roman"/>
          <w:sz w:val="12"/>
          <w:szCs w:val="12"/>
          <w:shd w:val="clear" w:color="auto" w:fill="FFFFFF"/>
        </w:rPr>
        <w:t>Hirschtick</w:t>
      </w:r>
      <w:proofErr w:type="spellEnd"/>
      <w:r w:rsidRPr="00F81592">
        <w:rPr>
          <w:rFonts w:ascii="Times New Roman" w:hAnsi="Times New Roman" w:cs="Times New Roman"/>
          <w:sz w:val="12"/>
          <w:szCs w:val="12"/>
          <w:shd w:val="clear" w:color="auto" w:fill="FFFFFF"/>
        </w:rPr>
        <w:t>, R. (2012). Cases &amp; Commentaries.</w:t>
      </w:r>
      <w:r w:rsidRPr="00F81592">
        <w:rPr>
          <w:rStyle w:val="apple-converted-space"/>
          <w:rFonts w:ascii="Times New Roman" w:hAnsi="Times New Roman" w:cs="Times New Roman"/>
          <w:sz w:val="12"/>
          <w:szCs w:val="12"/>
          <w:shd w:val="clear" w:color="auto" w:fill="FFFFFF"/>
        </w:rPr>
        <w:t> </w:t>
      </w:r>
      <w:r w:rsidRPr="00F81592">
        <w:rPr>
          <w:rFonts w:ascii="Times New Roman" w:hAnsi="Times New Roman" w:cs="Times New Roman"/>
          <w:i/>
          <w:iCs/>
          <w:sz w:val="12"/>
          <w:szCs w:val="12"/>
          <w:shd w:val="clear" w:color="auto" w:fill="FFFFFF"/>
        </w:rPr>
        <w:t>Sloppy and Paste</w:t>
      </w:r>
      <w:r w:rsidRPr="00F81592">
        <w:rPr>
          <w:rFonts w:ascii="Times New Roman" w:hAnsi="Times New Roman" w:cs="Times New Roman"/>
          <w:sz w:val="12"/>
          <w:szCs w:val="12"/>
          <w:shd w:val="clear" w:color="auto" w:fill="FFFFFF"/>
        </w:rPr>
        <w:t>.</w:t>
      </w:r>
    </w:p>
  </w:footnote>
  <w:footnote w:id="23">
    <w:p w14:paraId="2B0B22EA" w14:textId="77777777" w:rsidR="003532DC" w:rsidRPr="00F81F53" w:rsidRDefault="003532DC">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proofErr w:type="spellStart"/>
      <w:r w:rsidRPr="00F81F53">
        <w:rPr>
          <w:rFonts w:ascii="Times New Roman" w:hAnsi="Times New Roman" w:cs="Times New Roman"/>
          <w:sz w:val="12"/>
          <w:szCs w:val="12"/>
          <w:shd w:val="clear" w:color="auto" w:fill="FFFFFF"/>
        </w:rPr>
        <w:t>Troxel</w:t>
      </w:r>
      <w:proofErr w:type="spellEnd"/>
      <w:r w:rsidRPr="00F81F53">
        <w:rPr>
          <w:rFonts w:ascii="Times New Roman" w:hAnsi="Times New Roman" w:cs="Times New Roman"/>
          <w:sz w:val="12"/>
          <w:szCs w:val="12"/>
          <w:shd w:val="clear" w:color="auto" w:fill="FFFFFF"/>
        </w:rPr>
        <w:t>, D. B. (2015). Analysis of EHR Contributing Factors in Medical Professional Liability Claims.</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Michigan medicine</w:t>
      </w:r>
      <w:r w:rsidRPr="00F81F53">
        <w:rPr>
          <w:rFonts w:ascii="Times New Roman" w:hAnsi="Times New Roman" w:cs="Times New Roman"/>
          <w:sz w:val="12"/>
          <w:szCs w:val="12"/>
          <w:shd w:val="clear" w:color="auto" w:fill="FFFFFF"/>
        </w:rPr>
        <w:t>,</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114</w:t>
      </w:r>
      <w:r w:rsidRPr="00F81F53">
        <w:rPr>
          <w:rFonts w:ascii="Times New Roman" w:hAnsi="Times New Roman" w:cs="Times New Roman"/>
          <w:sz w:val="12"/>
          <w:szCs w:val="12"/>
          <w:shd w:val="clear" w:color="auto" w:fill="FFFFFF"/>
        </w:rPr>
        <w:t>(3), 16.</w:t>
      </w:r>
    </w:p>
  </w:footnote>
  <w:footnote w:id="24">
    <w:p w14:paraId="65474140" w14:textId="77777777" w:rsidR="003532DC" w:rsidRPr="00F81F53" w:rsidRDefault="003532DC">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U.S. Department of Health and Human Services. Office of Inspector General. (2016, January 7). Provider Self-Disclosure Settlements, “01-07-2016” (para. 1). Retrieved March 17, 2016, from http://oig.hhs.gov/fraud/ enforcement/</w:t>
      </w:r>
      <w:proofErr w:type="spellStart"/>
      <w:r w:rsidRPr="00F81F53">
        <w:rPr>
          <w:rFonts w:ascii="Times New Roman" w:hAnsi="Times New Roman" w:cs="Times New Roman"/>
          <w:sz w:val="12"/>
          <w:szCs w:val="12"/>
        </w:rPr>
        <w:t>cmp</w:t>
      </w:r>
      <w:proofErr w:type="spellEnd"/>
      <w:r w:rsidRPr="00F81F53">
        <w:rPr>
          <w:rFonts w:ascii="Times New Roman" w:hAnsi="Times New Roman" w:cs="Times New Roman"/>
          <w:sz w:val="12"/>
          <w:szCs w:val="12"/>
        </w:rPr>
        <w:t>/psds.asp</w:t>
      </w:r>
    </w:p>
  </w:footnote>
  <w:footnote w:id="25">
    <w:p w14:paraId="799F10B5" w14:textId="77777777" w:rsidR="003532DC" w:rsidRPr="00F81F53" w:rsidRDefault="003532DC">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https://oig.hhs.gov/fraud/enforcement/cmp/psds.asp</w:t>
      </w:r>
    </w:p>
  </w:footnote>
  <w:footnote w:id="26">
    <w:p w14:paraId="6650F580" w14:textId="77777777" w:rsidR="003532DC" w:rsidRPr="00F81F53" w:rsidRDefault="003532DC">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proofErr w:type="spellStart"/>
      <w:r w:rsidRPr="00F81F53">
        <w:rPr>
          <w:rFonts w:ascii="Times New Roman" w:hAnsi="Times New Roman" w:cs="Times New Roman"/>
          <w:sz w:val="12"/>
          <w:szCs w:val="12"/>
          <w:shd w:val="clear" w:color="auto" w:fill="FFFFFF"/>
        </w:rPr>
        <w:t>Sinsky</w:t>
      </w:r>
      <w:proofErr w:type="spellEnd"/>
      <w:r w:rsidRPr="00F81F53">
        <w:rPr>
          <w:rFonts w:ascii="Times New Roman" w:hAnsi="Times New Roman" w:cs="Times New Roman"/>
          <w:sz w:val="12"/>
          <w:szCs w:val="12"/>
          <w:shd w:val="clear" w:color="auto" w:fill="FFFFFF"/>
        </w:rPr>
        <w:t xml:space="preserve">, C., </w:t>
      </w:r>
      <w:proofErr w:type="spellStart"/>
      <w:r w:rsidRPr="00F81F53">
        <w:rPr>
          <w:rFonts w:ascii="Times New Roman" w:hAnsi="Times New Roman" w:cs="Times New Roman"/>
          <w:sz w:val="12"/>
          <w:szCs w:val="12"/>
          <w:shd w:val="clear" w:color="auto" w:fill="FFFFFF"/>
        </w:rPr>
        <w:t>Colligan</w:t>
      </w:r>
      <w:proofErr w:type="spellEnd"/>
      <w:r w:rsidRPr="00F81F53">
        <w:rPr>
          <w:rFonts w:ascii="Times New Roman" w:hAnsi="Times New Roman" w:cs="Times New Roman"/>
          <w:sz w:val="12"/>
          <w:szCs w:val="12"/>
          <w:shd w:val="clear" w:color="auto" w:fill="FFFFFF"/>
        </w:rPr>
        <w:t xml:space="preserve">, L., Li, L., </w:t>
      </w:r>
      <w:proofErr w:type="spellStart"/>
      <w:r w:rsidRPr="00F81F53">
        <w:rPr>
          <w:rFonts w:ascii="Times New Roman" w:hAnsi="Times New Roman" w:cs="Times New Roman"/>
          <w:sz w:val="12"/>
          <w:szCs w:val="12"/>
          <w:shd w:val="clear" w:color="auto" w:fill="FFFFFF"/>
        </w:rPr>
        <w:t>Prgomet</w:t>
      </w:r>
      <w:proofErr w:type="spellEnd"/>
      <w:r w:rsidRPr="00F81F53">
        <w:rPr>
          <w:rFonts w:ascii="Times New Roman" w:hAnsi="Times New Roman" w:cs="Times New Roman"/>
          <w:sz w:val="12"/>
          <w:szCs w:val="12"/>
          <w:shd w:val="clear" w:color="auto" w:fill="FFFFFF"/>
        </w:rPr>
        <w:t xml:space="preserve">, M., Reynolds, S., </w:t>
      </w:r>
      <w:proofErr w:type="spellStart"/>
      <w:r w:rsidRPr="00F81F53">
        <w:rPr>
          <w:rFonts w:ascii="Times New Roman" w:hAnsi="Times New Roman" w:cs="Times New Roman"/>
          <w:sz w:val="12"/>
          <w:szCs w:val="12"/>
          <w:shd w:val="clear" w:color="auto" w:fill="FFFFFF"/>
        </w:rPr>
        <w:t>Goeders</w:t>
      </w:r>
      <w:proofErr w:type="spellEnd"/>
      <w:r w:rsidRPr="00F81F53">
        <w:rPr>
          <w:rFonts w:ascii="Times New Roman" w:hAnsi="Times New Roman" w:cs="Times New Roman"/>
          <w:sz w:val="12"/>
          <w:szCs w:val="12"/>
          <w:shd w:val="clear" w:color="auto" w:fill="FFFFFF"/>
        </w:rPr>
        <w:t xml:space="preserve">, L., ... &amp; </w:t>
      </w:r>
      <w:proofErr w:type="spellStart"/>
      <w:r w:rsidRPr="00F81F53">
        <w:rPr>
          <w:rFonts w:ascii="Times New Roman" w:hAnsi="Times New Roman" w:cs="Times New Roman"/>
          <w:sz w:val="12"/>
          <w:szCs w:val="12"/>
          <w:shd w:val="clear" w:color="auto" w:fill="FFFFFF"/>
        </w:rPr>
        <w:t>Blike</w:t>
      </w:r>
      <w:proofErr w:type="spellEnd"/>
      <w:r w:rsidRPr="00F81F53">
        <w:rPr>
          <w:rFonts w:ascii="Times New Roman" w:hAnsi="Times New Roman" w:cs="Times New Roman"/>
          <w:sz w:val="12"/>
          <w:szCs w:val="12"/>
          <w:shd w:val="clear" w:color="auto" w:fill="FFFFFF"/>
        </w:rPr>
        <w:t>, G. (2016). Allocation of physician time in ambulatory practice: a time and motion study in 4 specialties.</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Ann Intern Med</w:t>
      </w:r>
      <w:r w:rsidRPr="00F81F53">
        <w:rPr>
          <w:rFonts w:ascii="Times New Roman" w:hAnsi="Times New Roman" w:cs="Times New Roman"/>
          <w:sz w:val="12"/>
          <w:szCs w:val="12"/>
          <w:shd w:val="clear" w:color="auto" w:fill="FFFFFF"/>
        </w:rPr>
        <w:t>.</w:t>
      </w:r>
    </w:p>
  </w:footnote>
  <w:footnote w:id="27">
    <w:p w14:paraId="4AE7122E" w14:textId="77777777" w:rsidR="003532DC" w:rsidRPr="00F81F53" w:rsidRDefault="003532DC">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r w:rsidRPr="00F81F53">
        <w:rPr>
          <w:rFonts w:ascii="Times New Roman" w:hAnsi="Times New Roman" w:cs="Times New Roman"/>
          <w:sz w:val="12"/>
          <w:szCs w:val="12"/>
          <w:shd w:val="clear" w:color="auto" w:fill="FFFFFF"/>
        </w:rPr>
        <w:t xml:space="preserve">Montague, E., &amp; </w:t>
      </w:r>
      <w:proofErr w:type="spellStart"/>
      <w:r w:rsidRPr="00F81F53">
        <w:rPr>
          <w:rFonts w:ascii="Times New Roman" w:hAnsi="Times New Roman" w:cs="Times New Roman"/>
          <w:sz w:val="12"/>
          <w:szCs w:val="12"/>
          <w:shd w:val="clear" w:color="auto" w:fill="FFFFFF"/>
        </w:rPr>
        <w:t>Asan</w:t>
      </w:r>
      <w:proofErr w:type="spellEnd"/>
      <w:r w:rsidRPr="00F81F53">
        <w:rPr>
          <w:rFonts w:ascii="Times New Roman" w:hAnsi="Times New Roman" w:cs="Times New Roman"/>
          <w:sz w:val="12"/>
          <w:szCs w:val="12"/>
          <w:shd w:val="clear" w:color="auto" w:fill="FFFFFF"/>
        </w:rPr>
        <w:t>, O. (2014). Dynamic modeling of patient and physician eye gaze to understand the effects of electronic health records on doctor–patient communication and attention.</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International journal of medical informatics</w:t>
      </w:r>
      <w:r w:rsidRPr="00F81F53">
        <w:rPr>
          <w:rFonts w:ascii="Times New Roman" w:hAnsi="Times New Roman" w:cs="Times New Roman"/>
          <w:sz w:val="12"/>
          <w:szCs w:val="12"/>
          <w:shd w:val="clear" w:color="auto" w:fill="FFFFFF"/>
        </w:rPr>
        <w:t>,</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83</w:t>
      </w:r>
      <w:r w:rsidRPr="00F81F53">
        <w:rPr>
          <w:rFonts w:ascii="Times New Roman" w:hAnsi="Times New Roman" w:cs="Times New Roman"/>
          <w:sz w:val="12"/>
          <w:szCs w:val="12"/>
          <w:shd w:val="clear" w:color="auto" w:fill="FFFFFF"/>
        </w:rPr>
        <w:t>(3), 225-234.</w:t>
      </w:r>
    </w:p>
  </w:footnote>
  <w:footnote w:id="28">
    <w:p w14:paraId="1DB15105" w14:textId="77777777" w:rsidR="003532DC" w:rsidRPr="00F81F53" w:rsidRDefault="003532DC">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r w:rsidRPr="00F81F53">
        <w:rPr>
          <w:rFonts w:ascii="Times New Roman" w:hAnsi="Times New Roman" w:cs="Times New Roman"/>
          <w:sz w:val="12"/>
          <w:szCs w:val="12"/>
          <w:shd w:val="clear" w:color="auto" w:fill="FFFFFF"/>
        </w:rPr>
        <w:t>Farber, N. J., Liu, L., &amp; Chen, Y. (2015). EHR usage and patient satisfaction: What we learned.</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The Journal of family practice</w:t>
      </w:r>
      <w:r w:rsidRPr="00F81F53">
        <w:rPr>
          <w:rFonts w:ascii="Times New Roman" w:hAnsi="Times New Roman" w:cs="Times New Roman"/>
          <w:sz w:val="12"/>
          <w:szCs w:val="12"/>
          <w:shd w:val="clear" w:color="auto" w:fill="FFFFFF"/>
        </w:rPr>
        <w:t>,</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64</w:t>
      </w:r>
      <w:r w:rsidRPr="00F81F53">
        <w:rPr>
          <w:rFonts w:ascii="Times New Roman" w:hAnsi="Times New Roman" w:cs="Times New Roman"/>
          <w:sz w:val="12"/>
          <w:szCs w:val="12"/>
          <w:shd w:val="clear" w:color="auto" w:fill="FFFFFF"/>
        </w:rPr>
        <w:t>(11).</w:t>
      </w:r>
    </w:p>
  </w:footnote>
  <w:footnote w:id="29">
    <w:p w14:paraId="367DEC48" w14:textId="77777777" w:rsidR="003532DC" w:rsidRPr="00F81F53" w:rsidRDefault="003532DC">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https://www.statnews.com/2016/09/06/electronic-health-records-improve/</w:t>
      </w:r>
    </w:p>
  </w:footnote>
  <w:footnote w:id="30">
    <w:p w14:paraId="17DE5A3B" w14:textId="77777777" w:rsidR="003532DC" w:rsidRPr="00F81F53" w:rsidRDefault="003532DC">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r w:rsidRPr="00F81F53">
        <w:rPr>
          <w:rFonts w:ascii="Times New Roman" w:hAnsi="Times New Roman" w:cs="Times New Roman"/>
          <w:sz w:val="12"/>
          <w:szCs w:val="12"/>
          <w:shd w:val="clear" w:color="auto" w:fill="FFFFFF"/>
        </w:rPr>
        <w:t xml:space="preserve">Howard, J., Clark, E. C., Friedman, A., </w:t>
      </w:r>
      <w:proofErr w:type="spellStart"/>
      <w:r w:rsidRPr="00F81F53">
        <w:rPr>
          <w:rFonts w:ascii="Times New Roman" w:hAnsi="Times New Roman" w:cs="Times New Roman"/>
          <w:sz w:val="12"/>
          <w:szCs w:val="12"/>
          <w:shd w:val="clear" w:color="auto" w:fill="FFFFFF"/>
        </w:rPr>
        <w:t>Crosson</w:t>
      </w:r>
      <w:proofErr w:type="spellEnd"/>
      <w:r w:rsidRPr="00F81F53">
        <w:rPr>
          <w:rFonts w:ascii="Times New Roman" w:hAnsi="Times New Roman" w:cs="Times New Roman"/>
          <w:sz w:val="12"/>
          <w:szCs w:val="12"/>
          <w:shd w:val="clear" w:color="auto" w:fill="FFFFFF"/>
        </w:rPr>
        <w:t xml:space="preserve">, J. C., </w:t>
      </w:r>
      <w:proofErr w:type="spellStart"/>
      <w:r w:rsidRPr="00F81F53">
        <w:rPr>
          <w:rFonts w:ascii="Times New Roman" w:hAnsi="Times New Roman" w:cs="Times New Roman"/>
          <w:sz w:val="12"/>
          <w:szCs w:val="12"/>
          <w:shd w:val="clear" w:color="auto" w:fill="FFFFFF"/>
        </w:rPr>
        <w:t>Pellerano</w:t>
      </w:r>
      <w:proofErr w:type="spellEnd"/>
      <w:r w:rsidRPr="00F81F53">
        <w:rPr>
          <w:rFonts w:ascii="Times New Roman" w:hAnsi="Times New Roman" w:cs="Times New Roman"/>
          <w:sz w:val="12"/>
          <w:szCs w:val="12"/>
          <w:shd w:val="clear" w:color="auto" w:fill="FFFFFF"/>
        </w:rPr>
        <w:t>, M., Crabtree, B. F., ... &amp; Cohen, D. J. (2013). Electronic health record impact on work burden in small, unaffiliated, community-based primary care practices.</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Journal of general internal medicine</w:t>
      </w:r>
      <w:r w:rsidRPr="00F81F53">
        <w:rPr>
          <w:rFonts w:ascii="Times New Roman" w:hAnsi="Times New Roman" w:cs="Times New Roman"/>
          <w:sz w:val="12"/>
          <w:szCs w:val="12"/>
          <w:shd w:val="clear" w:color="auto" w:fill="FFFFFF"/>
        </w:rPr>
        <w:t>,</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28</w:t>
      </w:r>
      <w:r w:rsidRPr="00F81F53">
        <w:rPr>
          <w:rFonts w:ascii="Times New Roman" w:hAnsi="Times New Roman" w:cs="Times New Roman"/>
          <w:sz w:val="12"/>
          <w:szCs w:val="12"/>
          <w:shd w:val="clear" w:color="auto" w:fill="FFFFFF"/>
        </w:rPr>
        <w:t>(1), 107-113.</w:t>
      </w:r>
    </w:p>
  </w:footnote>
  <w:footnote w:id="31">
    <w:p w14:paraId="48383544" w14:textId="77777777" w:rsidR="003532DC" w:rsidRPr="00F81F53" w:rsidRDefault="003532DC">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http://bok.ahima.org/PdfView?oid=300306</w:t>
      </w:r>
    </w:p>
  </w:footnote>
  <w:footnote w:id="32">
    <w:p w14:paraId="2F605582" w14:textId="77777777" w:rsidR="00FD4E36" w:rsidRPr="00F81F53" w:rsidRDefault="00FD4E36">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https://www.ecri.org/Resources/HIT/CP_Toolkit/CopyPaste_Literature_final.pdf</w:t>
      </w:r>
    </w:p>
  </w:footnote>
  <w:footnote w:id="33">
    <w:p w14:paraId="1DBD33F8" w14:textId="77777777" w:rsidR="004E2AA1" w:rsidRPr="00F81F53" w:rsidRDefault="004E2AA1">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r w:rsidRPr="00F81F53">
        <w:rPr>
          <w:rFonts w:ascii="Times New Roman" w:hAnsi="Times New Roman" w:cs="Times New Roman"/>
          <w:sz w:val="12"/>
          <w:szCs w:val="12"/>
          <w:shd w:val="clear" w:color="auto" w:fill="FFFFFF"/>
        </w:rPr>
        <w:t>Benson, C. C., &amp; Brathwaite-</w:t>
      </w:r>
      <w:proofErr w:type="spellStart"/>
      <w:r w:rsidRPr="00F81F53">
        <w:rPr>
          <w:rFonts w:ascii="Times New Roman" w:hAnsi="Times New Roman" w:cs="Times New Roman"/>
          <w:sz w:val="12"/>
          <w:szCs w:val="12"/>
          <w:shd w:val="clear" w:color="auto" w:fill="FFFFFF"/>
        </w:rPr>
        <w:t>Sketoe</w:t>
      </w:r>
      <w:proofErr w:type="spellEnd"/>
      <w:r w:rsidRPr="00F81F53">
        <w:rPr>
          <w:rFonts w:ascii="Times New Roman" w:hAnsi="Times New Roman" w:cs="Times New Roman"/>
          <w:sz w:val="12"/>
          <w:szCs w:val="12"/>
          <w:shd w:val="clear" w:color="auto" w:fill="FFFFFF"/>
        </w:rPr>
        <w:t>, B. M. (2003). Are electronic medical records trustworthy? Observations on copying, pasting and duplication.</w:t>
      </w:r>
    </w:p>
  </w:footnote>
  <w:footnote w:id="34">
    <w:p w14:paraId="7E7F7F77" w14:textId="77777777" w:rsidR="003532DC" w:rsidRPr="00F81F53" w:rsidRDefault="003532DC">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r w:rsidRPr="00F81F53">
        <w:rPr>
          <w:rFonts w:ascii="Times New Roman" w:hAnsi="Times New Roman" w:cs="Times New Roman"/>
          <w:sz w:val="12"/>
          <w:szCs w:val="12"/>
          <w:shd w:val="clear" w:color="auto" w:fill="FFFFFF"/>
        </w:rPr>
        <w:t>Weis, J. M., &amp; Levy, P. C. (2014). Copy, paste, and cloned notes in electronic health records: prevalence, benefits, risks, and best practice recommendations.</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CHEST Journal</w:t>
      </w:r>
      <w:r w:rsidRPr="00F81F53">
        <w:rPr>
          <w:rFonts w:ascii="Times New Roman" w:hAnsi="Times New Roman" w:cs="Times New Roman"/>
          <w:sz w:val="12"/>
          <w:szCs w:val="12"/>
          <w:shd w:val="clear" w:color="auto" w:fill="FFFFFF"/>
        </w:rPr>
        <w:t>,</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145</w:t>
      </w:r>
      <w:r w:rsidRPr="00F81F53">
        <w:rPr>
          <w:rFonts w:ascii="Times New Roman" w:hAnsi="Times New Roman" w:cs="Times New Roman"/>
          <w:sz w:val="12"/>
          <w:szCs w:val="12"/>
          <w:shd w:val="clear" w:color="auto" w:fill="FFFFFF"/>
        </w:rPr>
        <w:t>(3), 632-638.</w:t>
      </w:r>
    </w:p>
  </w:footnote>
  <w:footnote w:id="35">
    <w:p w14:paraId="7C49F848" w14:textId="77777777" w:rsidR="004E2AA1" w:rsidRPr="00F81F53" w:rsidRDefault="004E2AA1">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r w:rsidRPr="00F81F53">
        <w:rPr>
          <w:rFonts w:ascii="Times New Roman" w:hAnsi="Times New Roman" w:cs="Times New Roman"/>
          <w:sz w:val="12"/>
          <w:szCs w:val="12"/>
          <w:shd w:val="clear" w:color="auto" w:fill="FFFFFF"/>
        </w:rPr>
        <w:t xml:space="preserve">O’Donnell, H. C., Kaushal, R., </w:t>
      </w:r>
      <w:proofErr w:type="spellStart"/>
      <w:r w:rsidRPr="00F81F53">
        <w:rPr>
          <w:rFonts w:ascii="Times New Roman" w:hAnsi="Times New Roman" w:cs="Times New Roman"/>
          <w:sz w:val="12"/>
          <w:szCs w:val="12"/>
          <w:shd w:val="clear" w:color="auto" w:fill="FFFFFF"/>
        </w:rPr>
        <w:t>Barrón</w:t>
      </w:r>
      <w:proofErr w:type="spellEnd"/>
      <w:r w:rsidRPr="00F81F53">
        <w:rPr>
          <w:rFonts w:ascii="Times New Roman" w:hAnsi="Times New Roman" w:cs="Times New Roman"/>
          <w:sz w:val="12"/>
          <w:szCs w:val="12"/>
          <w:shd w:val="clear" w:color="auto" w:fill="FFFFFF"/>
        </w:rPr>
        <w:t xml:space="preserve">, Y., Callahan, M. A., Adelman, R. D., &amp; </w:t>
      </w:r>
      <w:proofErr w:type="spellStart"/>
      <w:r w:rsidRPr="00F81F53">
        <w:rPr>
          <w:rFonts w:ascii="Times New Roman" w:hAnsi="Times New Roman" w:cs="Times New Roman"/>
          <w:sz w:val="12"/>
          <w:szCs w:val="12"/>
          <w:shd w:val="clear" w:color="auto" w:fill="FFFFFF"/>
        </w:rPr>
        <w:t>Siegler</w:t>
      </w:r>
      <w:proofErr w:type="spellEnd"/>
      <w:r w:rsidRPr="00F81F53">
        <w:rPr>
          <w:rFonts w:ascii="Times New Roman" w:hAnsi="Times New Roman" w:cs="Times New Roman"/>
          <w:sz w:val="12"/>
          <w:szCs w:val="12"/>
          <w:shd w:val="clear" w:color="auto" w:fill="FFFFFF"/>
        </w:rPr>
        <w:t>, E. L. (2009). Physicians’ attitudes towards copy and pasting in electronic note writing.</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Journal of general internal medicine</w:t>
      </w:r>
      <w:r w:rsidRPr="00F81F53">
        <w:rPr>
          <w:rFonts w:ascii="Times New Roman" w:hAnsi="Times New Roman" w:cs="Times New Roman"/>
          <w:sz w:val="12"/>
          <w:szCs w:val="12"/>
          <w:shd w:val="clear" w:color="auto" w:fill="FFFFFF"/>
        </w:rPr>
        <w:t>,</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24</w:t>
      </w:r>
      <w:r w:rsidRPr="00F81F53">
        <w:rPr>
          <w:rFonts w:ascii="Times New Roman" w:hAnsi="Times New Roman" w:cs="Times New Roman"/>
          <w:sz w:val="12"/>
          <w:szCs w:val="12"/>
          <w:shd w:val="clear" w:color="auto" w:fill="FFFFFF"/>
        </w:rPr>
        <w:t>(1), 63-68.</w:t>
      </w:r>
    </w:p>
  </w:footnote>
  <w:footnote w:id="36">
    <w:p w14:paraId="3CC6CC55" w14:textId="77777777" w:rsidR="00E91DDD" w:rsidRPr="007B5690" w:rsidRDefault="00E91DDD">
      <w:pPr>
        <w:pStyle w:val="FootnoteText"/>
        <w:rPr>
          <w:rFonts w:ascii="Times New Roman" w:hAnsi="Times New Roman" w:cs="Times New Roman"/>
          <w:sz w:val="12"/>
          <w:szCs w:val="12"/>
        </w:rPr>
      </w:pPr>
      <w:r w:rsidRPr="007B5690">
        <w:rPr>
          <w:rStyle w:val="FootnoteReference"/>
          <w:rFonts w:ascii="Times New Roman" w:hAnsi="Times New Roman" w:cs="Times New Roman"/>
          <w:sz w:val="12"/>
          <w:szCs w:val="12"/>
        </w:rPr>
        <w:footnoteRef/>
      </w:r>
      <w:r w:rsidRPr="007B5690">
        <w:rPr>
          <w:rFonts w:ascii="Times New Roman" w:hAnsi="Times New Roman" w:cs="Times New Roman"/>
          <w:sz w:val="12"/>
          <w:szCs w:val="12"/>
        </w:rPr>
        <w:t xml:space="preserve"> </w:t>
      </w:r>
      <w:proofErr w:type="spellStart"/>
      <w:r w:rsidRPr="007B5690">
        <w:rPr>
          <w:rFonts w:ascii="Times New Roman" w:hAnsi="Times New Roman" w:cs="Times New Roman"/>
          <w:sz w:val="12"/>
          <w:szCs w:val="12"/>
          <w:shd w:val="clear" w:color="auto" w:fill="FFFFFF"/>
        </w:rPr>
        <w:t>Merill</w:t>
      </w:r>
      <w:proofErr w:type="spellEnd"/>
      <w:r w:rsidRPr="007B5690">
        <w:rPr>
          <w:rFonts w:ascii="Times New Roman" w:hAnsi="Times New Roman" w:cs="Times New Roman"/>
          <w:sz w:val="12"/>
          <w:szCs w:val="12"/>
          <w:shd w:val="clear" w:color="auto" w:fill="FFFFFF"/>
        </w:rPr>
        <w:t xml:space="preserve"> CT, </w:t>
      </w:r>
      <w:proofErr w:type="spellStart"/>
      <w:r w:rsidRPr="007B5690">
        <w:rPr>
          <w:rFonts w:ascii="Times New Roman" w:hAnsi="Times New Roman" w:cs="Times New Roman"/>
          <w:sz w:val="12"/>
          <w:szCs w:val="12"/>
          <w:shd w:val="clear" w:color="auto" w:fill="FFFFFF"/>
        </w:rPr>
        <w:t>Elixhauser</w:t>
      </w:r>
      <w:proofErr w:type="spellEnd"/>
      <w:r w:rsidRPr="007B5690">
        <w:rPr>
          <w:rFonts w:ascii="Times New Roman" w:hAnsi="Times New Roman" w:cs="Times New Roman"/>
          <w:sz w:val="12"/>
          <w:szCs w:val="12"/>
          <w:shd w:val="clear" w:color="auto" w:fill="FFFFFF"/>
        </w:rPr>
        <w:t xml:space="preserve"> A. Hospitalization in the United States, 2002. Rockville, MD: Agency for </w:t>
      </w:r>
      <w:proofErr w:type="spellStart"/>
      <w:r w:rsidRPr="007B5690">
        <w:rPr>
          <w:rFonts w:ascii="Times New Roman" w:hAnsi="Times New Roman" w:cs="Times New Roman"/>
          <w:sz w:val="12"/>
          <w:szCs w:val="12"/>
          <w:shd w:val="clear" w:color="auto" w:fill="FFFFFF"/>
        </w:rPr>
        <w:t>Heathcare</w:t>
      </w:r>
      <w:proofErr w:type="spellEnd"/>
      <w:r w:rsidRPr="007B5690">
        <w:rPr>
          <w:rFonts w:ascii="Times New Roman" w:hAnsi="Times New Roman" w:cs="Times New Roman"/>
          <w:sz w:val="12"/>
          <w:szCs w:val="12"/>
          <w:shd w:val="clear" w:color="auto" w:fill="FFFFFF"/>
        </w:rPr>
        <w:t xml:space="preserve"> Research and Quality; 2005</w:t>
      </w:r>
    </w:p>
  </w:footnote>
  <w:footnote w:id="37">
    <w:p w14:paraId="31999B31" w14:textId="77777777" w:rsidR="00E91DDD" w:rsidRPr="007B5690" w:rsidRDefault="00E91DDD" w:rsidP="007B5690">
      <w:pPr>
        <w:spacing w:after="0"/>
        <w:rPr>
          <w:rFonts w:ascii="Arial" w:hAnsi="Arial" w:cs="Arial"/>
          <w:color w:val="222222"/>
          <w:sz w:val="20"/>
          <w:szCs w:val="20"/>
          <w:shd w:val="clear" w:color="auto" w:fill="FFFFFF"/>
        </w:rPr>
      </w:pPr>
      <w:r w:rsidRPr="007B5690">
        <w:rPr>
          <w:rStyle w:val="FootnoteReference"/>
          <w:rFonts w:ascii="Times New Roman" w:hAnsi="Times New Roman" w:cs="Times New Roman"/>
          <w:sz w:val="12"/>
          <w:szCs w:val="12"/>
        </w:rPr>
        <w:footnoteRef/>
      </w:r>
      <w:r w:rsidRPr="007B5690">
        <w:rPr>
          <w:rFonts w:ascii="Times New Roman" w:hAnsi="Times New Roman" w:cs="Times New Roman"/>
          <w:sz w:val="12"/>
          <w:szCs w:val="12"/>
        </w:rPr>
        <w:t xml:space="preserve"> </w:t>
      </w:r>
      <w:r w:rsidR="007B5690" w:rsidRPr="007B5690">
        <w:rPr>
          <w:rFonts w:ascii="Times New Roman" w:hAnsi="Times New Roman" w:cs="Times New Roman"/>
          <w:color w:val="222222"/>
          <w:sz w:val="12"/>
          <w:szCs w:val="12"/>
          <w:shd w:val="clear" w:color="auto" w:fill="FFFFFF"/>
        </w:rPr>
        <w:t xml:space="preserve">Horwitz, L. I., </w:t>
      </w:r>
      <w:proofErr w:type="spellStart"/>
      <w:r w:rsidR="007B5690" w:rsidRPr="007B5690">
        <w:rPr>
          <w:rFonts w:ascii="Times New Roman" w:hAnsi="Times New Roman" w:cs="Times New Roman"/>
          <w:color w:val="222222"/>
          <w:sz w:val="12"/>
          <w:szCs w:val="12"/>
          <w:shd w:val="clear" w:color="auto" w:fill="FFFFFF"/>
        </w:rPr>
        <w:t>Krumholz</w:t>
      </w:r>
      <w:proofErr w:type="spellEnd"/>
      <w:r w:rsidR="007B5690" w:rsidRPr="007B5690">
        <w:rPr>
          <w:rFonts w:ascii="Times New Roman" w:hAnsi="Times New Roman" w:cs="Times New Roman"/>
          <w:color w:val="222222"/>
          <w:sz w:val="12"/>
          <w:szCs w:val="12"/>
          <w:shd w:val="clear" w:color="auto" w:fill="FFFFFF"/>
        </w:rPr>
        <w:t xml:space="preserve">, H. M., Green, M. L., &amp; </w:t>
      </w:r>
      <w:proofErr w:type="spellStart"/>
      <w:r w:rsidR="007B5690" w:rsidRPr="007B5690">
        <w:rPr>
          <w:rFonts w:ascii="Times New Roman" w:hAnsi="Times New Roman" w:cs="Times New Roman"/>
          <w:color w:val="222222"/>
          <w:sz w:val="12"/>
          <w:szCs w:val="12"/>
          <w:shd w:val="clear" w:color="auto" w:fill="FFFFFF"/>
        </w:rPr>
        <w:t>Huot</w:t>
      </w:r>
      <w:proofErr w:type="spellEnd"/>
      <w:r w:rsidR="007B5690" w:rsidRPr="007B5690">
        <w:rPr>
          <w:rFonts w:ascii="Times New Roman" w:hAnsi="Times New Roman" w:cs="Times New Roman"/>
          <w:color w:val="222222"/>
          <w:sz w:val="12"/>
          <w:szCs w:val="12"/>
          <w:shd w:val="clear" w:color="auto" w:fill="FFFFFF"/>
        </w:rPr>
        <w:t>, S. J. (2006). Transfers of patient care between house staff on internal medicine wards: a national survey.</w:t>
      </w:r>
      <w:r w:rsidR="007B5690" w:rsidRPr="007B5690">
        <w:rPr>
          <w:rStyle w:val="apple-converted-space"/>
          <w:rFonts w:ascii="Times New Roman" w:hAnsi="Times New Roman" w:cs="Times New Roman"/>
          <w:color w:val="222222"/>
          <w:sz w:val="12"/>
          <w:szCs w:val="12"/>
          <w:shd w:val="clear" w:color="auto" w:fill="FFFFFF"/>
        </w:rPr>
        <w:t> </w:t>
      </w:r>
      <w:r w:rsidR="007B5690" w:rsidRPr="007B5690">
        <w:rPr>
          <w:rFonts w:ascii="Times New Roman" w:hAnsi="Times New Roman" w:cs="Times New Roman"/>
          <w:i/>
          <w:iCs/>
          <w:color w:val="222222"/>
          <w:sz w:val="12"/>
          <w:szCs w:val="12"/>
          <w:shd w:val="clear" w:color="auto" w:fill="FFFFFF"/>
        </w:rPr>
        <w:t>Archives of internal medicine</w:t>
      </w:r>
      <w:r w:rsidR="007B5690" w:rsidRPr="007B5690">
        <w:rPr>
          <w:rFonts w:ascii="Times New Roman" w:hAnsi="Times New Roman" w:cs="Times New Roman"/>
          <w:color w:val="222222"/>
          <w:sz w:val="12"/>
          <w:szCs w:val="12"/>
          <w:shd w:val="clear" w:color="auto" w:fill="FFFFFF"/>
        </w:rPr>
        <w:t>,</w:t>
      </w:r>
      <w:r w:rsidR="007B5690" w:rsidRPr="007B5690">
        <w:rPr>
          <w:rStyle w:val="apple-converted-space"/>
          <w:rFonts w:ascii="Times New Roman" w:hAnsi="Times New Roman" w:cs="Times New Roman"/>
          <w:color w:val="222222"/>
          <w:sz w:val="12"/>
          <w:szCs w:val="12"/>
          <w:shd w:val="clear" w:color="auto" w:fill="FFFFFF"/>
        </w:rPr>
        <w:t> </w:t>
      </w:r>
      <w:r w:rsidR="007B5690" w:rsidRPr="007B5690">
        <w:rPr>
          <w:rFonts w:ascii="Times New Roman" w:hAnsi="Times New Roman" w:cs="Times New Roman"/>
          <w:i/>
          <w:iCs/>
          <w:color w:val="222222"/>
          <w:sz w:val="12"/>
          <w:szCs w:val="12"/>
          <w:shd w:val="clear" w:color="auto" w:fill="FFFFFF"/>
        </w:rPr>
        <w:t>166</w:t>
      </w:r>
      <w:r w:rsidR="007B5690" w:rsidRPr="007B5690">
        <w:rPr>
          <w:rFonts w:ascii="Times New Roman" w:hAnsi="Times New Roman" w:cs="Times New Roman"/>
          <w:color w:val="222222"/>
          <w:sz w:val="12"/>
          <w:szCs w:val="12"/>
          <w:shd w:val="clear" w:color="auto" w:fill="FFFFFF"/>
        </w:rPr>
        <w:t>(11), 1173-</w:t>
      </w:r>
      <w:proofErr w:type="gramStart"/>
      <w:r w:rsidR="007B5690" w:rsidRPr="007B5690">
        <w:rPr>
          <w:rFonts w:ascii="Times New Roman" w:hAnsi="Times New Roman" w:cs="Times New Roman"/>
          <w:color w:val="222222"/>
          <w:sz w:val="12"/>
          <w:szCs w:val="12"/>
          <w:shd w:val="clear" w:color="auto" w:fill="FFFFFF"/>
        </w:rPr>
        <w:t>1177.</w:t>
      </w:r>
      <w:r w:rsidRPr="00E91DDD">
        <w:rPr>
          <w:rFonts w:ascii="Times New Roman" w:eastAsia="Times New Roman" w:hAnsi="Times New Roman" w:cs="Times New Roman"/>
          <w:i/>
          <w:iCs/>
          <w:sz w:val="12"/>
          <w:szCs w:val="12"/>
        </w:rPr>
        <w:t>.</w:t>
      </w:r>
      <w:proofErr w:type="gramEnd"/>
    </w:p>
  </w:footnote>
  <w:footnote w:id="38">
    <w:p w14:paraId="6CE3771F" w14:textId="77777777" w:rsidR="00FC4DDE" w:rsidRPr="00F81F53" w:rsidRDefault="00FC4DDE" w:rsidP="007B5690">
      <w:pPr>
        <w:pStyle w:val="FootnoteText"/>
        <w:rPr>
          <w:rFonts w:ascii="Times New Roman" w:hAnsi="Times New Roman" w:cs="Times New Roman"/>
          <w:sz w:val="12"/>
          <w:szCs w:val="12"/>
        </w:rPr>
      </w:pPr>
      <w:r w:rsidRPr="00F81F53">
        <w:rPr>
          <w:rStyle w:val="FootnoteReference"/>
          <w:rFonts w:ascii="Times New Roman" w:hAnsi="Times New Roman" w:cs="Times New Roman"/>
          <w:sz w:val="12"/>
          <w:szCs w:val="12"/>
        </w:rPr>
        <w:footnoteRef/>
      </w:r>
      <w:r w:rsidRPr="00F81F53">
        <w:rPr>
          <w:rFonts w:ascii="Times New Roman" w:hAnsi="Times New Roman" w:cs="Times New Roman"/>
          <w:sz w:val="12"/>
          <w:szCs w:val="12"/>
        </w:rPr>
        <w:t xml:space="preserve"> </w:t>
      </w:r>
      <w:r w:rsidRPr="00F81F53">
        <w:rPr>
          <w:rFonts w:ascii="Times New Roman" w:hAnsi="Times New Roman" w:cs="Times New Roman"/>
          <w:sz w:val="12"/>
          <w:szCs w:val="12"/>
          <w:shd w:val="clear" w:color="auto" w:fill="FFFFFF"/>
        </w:rPr>
        <w:t xml:space="preserve">O’Donnell, H. C., Kaushal, R., </w:t>
      </w:r>
      <w:proofErr w:type="spellStart"/>
      <w:r w:rsidRPr="00F81F53">
        <w:rPr>
          <w:rFonts w:ascii="Times New Roman" w:hAnsi="Times New Roman" w:cs="Times New Roman"/>
          <w:sz w:val="12"/>
          <w:szCs w:val="12"/>
          <w:shd w:val="clear" w:color="auto" w:fill="FFFFFF"/>
        </w:rPr>
        <w:t>Barrón</w:t>
      </w:r>
      <w:proofErr w:type="spellEnd"/>
      <w:r w:rsidRPr="00F81F53">
        <w:rPr>
          <w:rFonts w:ascii="Times New Roman" w:hAnsi="Times New Roman" w:cs="Times New Roman"/>
          <w:sz w:val="12"/>
          <w:szCs w:val="12"/>
          <w:shd w:val="clear" w:color="auto" w:fill="FFFFFF"/>
        </w:rPr>
        <w:t xml:space="preserve">, Y., Callahan, M. A., Adelman, R. D., &amp; </w:t>
      </w:r>
      <w:proofErr w:type="spellStart"/>
      <w:r w:rsidRPr="00F81F53">
        <w:rPr>
          <w:rFonts w:ascii="Times New Roman" w:hAnsi="Times New Roman" w:cs="Times New Roman"/>
          <w:sz w:val="12"/>
          <w:szCs w:val="12"/>
          <w:shd w:val="clear" w:color="auto" w:fill="FFFFFF"/>
        </w:rPr>
        <w:t>Siegler</w:t>
      </w:r>
      <w:proofErr w:type="spellEnd"/>
      <w:r w:rsidRPr="00F81F53">
        <w:rPr>
          <w:rFonts w:ascii="Times New Roman" w:hAnsi="Times New Roman" w:cs="Times New Roman"/>
          <w:sz w:val="12"/>
          <w:szCs w:val="12"/>
          <w:shd w:val="clear" w:color="auto" w:fill="FFFFFF"/>
        </w:rPr>
        <w:t>, E. L. (2009). Physicians’ attitudes towards copy and pasting in electronic note writing.</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Journal of general internal medicine</w:t>
      </w:r>
      <w:r w:rsidRPr="00F81F53">
        <w:rPr>
          <w:rFonts w:ascii="Times New Roman" w:hAnsi="Times New Roman" w:cs="Times New Roman"/>
          <w:sz w:val="12"/>
          <w:szCs w:val="12"/>
          <w:shd w:val="clear" w:color="auto" w:fill="FFFFFF"/>
        </w:rPr>
        <w:t>,</w:t>
      </w:r>
      <w:r w:rsidRPr="00F81F53">
        <w:rPr>
          <w:rStyle w:val="apple-converted-space"/>
          <w:rFonts w:ascii="Times New Roman" w:hAnsi="Times New Roman" w:cs="Times New Roman"/>
          <w:sz w:val="12"/>
          <w:szCs w:val="12"/>
          <w:shd w:val="clear" w:color="auto" w:fill="FFFFFF"/>
        </w:rPr>
        <w:t> </w:t>
      </w:r>
      <w:r w:rsidRPr="00F81F53">
        <w:rPr>
          <w:rFonts w:ascii="Times New Roman" w:hAnsi="Times New Roman" w:cs="Times New Roman"/>
          <w:i/>
          <w:iCs/>
          <w:sz w:val="12"/>
          <w:szCs w:val="12"/>
          <w:shd w:val="clear" w:color="auto" w:fill="FFFFFF"/>
        </w:rPr>
        <w:t>24</w:t>
      </w:r>
      <w:r w:rsidRPr="00F81F53">
        <w:rPr>
          <w:rFonts w:ascii="Times New Roman" w:hAnsi="Times New Roman" w:cs="Times New Roman"/>
          <w:sz w:val="12"/>
          <w:szCs w:val="12"/>
          <w:shd w:val="clear" w:color="auto" w:fill="FFFFFF"/>
        </w:rPr>
        <w:t>(1), 63-68.</w:t>
      </w:r>
    </w:p>
  </w:footnote>
  <w:footnote w:id="39">
    <w:p w14:paraId="6D5DD5AC" w14:textId="77777777" w:rsidR="00853314" w:rsidRPr="00530B00" w:rsidRDefault="00853314">
      <w:pPr>
        <w:pStyle w:val="FootnoteText"/>
        <w:rPr>
          <w:rFonts w:ascii="Times New Roman" w:hAnsi="Times New Roman" w:cs="Times New Roman"/>
          <w:sz w:val="12"/>
          <w:szCs w:val="12"/>
        </w:rPr>
      </w:pPr>
      <w:r w:rsidRPr="00530B00">
        <w:rPr>
          <w:rStyle w:val="FootnoteReference"/>
          <w:rFonts w:ascii="Times New Roman" w:hAnsi="Times New Roman" w:cs="Times New Roman"/>
          <w:sz w:val="12"/>
          <w:szCs w:val="12"/>
        </w:rPr>
        <w:footnoteRef/>
      </w:r>
      <w:r w:rsidRPr="00530B00">
        <w:rPr>
          <w:rFonts w:ascii="Times New Roman" w:hAnsi="Times New Roman" w:cs="Times New Roman"/>
          <w:sz w:val="12"/>
          <w:szCs w:val="12"/>
        </w:rPr>
        <w:t xml:space="preserve"> </w:t>
      </w:r>
      <w:r w:rsidRPr="00530B00">
        <w:rPr>
          <w:rFonts w:ascii="Times New Roman" w:hAnsi="Times New Roman" w:cs="Times New Roman"/>
          <w:sz w:val="12"/>
          <w:szCs w:val="12"/>
          <w:shd w:val="clear" w:color="auto" w:fill="FFFFFF"/>
        </w:rPr>
        <w:t xml:space="preserve">O’Donnell, H. C., Kaushal, R., </w:t>
      </w:r>
      <w:proofErr w:type="spellStart"/>
      <w:r w:rsidRPr="00530B00">
        <w:rPr>
          <w:rFonts w:ascii="Times New Roman" w:hAnsi="Times New Roman" w:cs="Times New Roman"/>
          <w:sz w:val="12"/>
          <w:szCs w:val="12"/>
          <w:shd w:val="clear" w:color="auto" w:fill="FFFFFF"/>
        </w:rPr>
        <w:t>Barrón</w:t>
      </w:r>
      <w:proofErr w:type="spellEnd"/>
      <w:r w:rsidRPr="00530B00">
        <w:rPr>
          <w:rFonts w:ascii="Times New Roman" w:hAnsi="Times New Roman" w:cs="Times New Roman"/>
          <w:sz w:val="12"/>
          <w:szCs w:val="12"/>
          <w:shd w:val="clear" w:color="auto" w:fill="FFFFFF"/>
        </w:rPr>
        <w:t xml:space="preserve">, Y., Callahan, M. A., Adelman, R. D., &amp; </w:t>
      </w:r>
      <w:proofErr w:type="spellStart"/>
      <w:r w:rsidRPr="00530B00">
        <w:rPr>
          <w:rFonts w:ascii="Times New Roman" w:hAnsi="Times New Roman" w:cs="Times New Roman"/>
          <w:sz w:val="12"/>
          <w:szCs w:val="12"/>
          <w:shd w:val="clear" w:color="auto" w:fill="FFFFFF"/>
        </w:rPr>
        <w:t>Siegler</w:t>
      </w:r>
      <w:proofErr w:type="spellEnd"/>
      <w:r w:rsidRPr="00530B00">
        <w:rPr>
          <w:rFonts w:ascii="Times New Roman" w:hAnsi="Times New Roman" w:cs="Times New Roman"/>
          <w:sz w:val="12"/>
          <w:szCs w:val="12"/>
          <w:shd w:val="clear" w:color="auto" w:fill="FFFFFF"/>
        </w:rPr>
        <w:t>, E. L. (2009). Physicians’ attitudes towards copy and pasting in electronic note writing.</w:t>
      </w:r>
      <w:r w:rsidRPr="00530B00">
        <w:rPr>
          <w:rStyle w:val="apple-converted-space"/>
          <w:rFonts w:ascii="Times New Roman" w:hAnsi="Times New Roman" w:cs="Times New Roman"/>
          <w:sz w:val="12"/>
          <w:szCs w:val="12"/>
          <w:shd w:val="clear" w:color="auto" w:fill="FFFFFF"/>
        </w:rPr>
        <w:t> </w:t>
      </w:r>
      <w:r w:rsidRPr="00530B00">
        <w:rPr>
          <w:rFonts w:ascii="Times New Roman" w:hAnsi="Times New Roman" w:cs="Times New Roman"/>
          <w:i/>
          <w:iCs/>
          <w:sz w:val="12"/>
          <w:szCs w:val="12"/>
          <w:shd w:val="clear" w:color="auto" w:fill="FFFFFF"/>
        </w:rPr>
        <w:t>Journal of general internal medicine</w:t>
      </w:r>
      <w:r w:rsidRPr="00530B00">
        <w:rPr>
          <w:rFonts w:ascii="Times New Roman" w:hAnsi="Times New Roman" w:cs="Times New Roman"/>
          <w:sz w:val="12"/>
          <w:szCs w:val="12"/>
          <w:shd w:val="clear" w:color="auto" w:fill="FFFFFF"/>
        </w:rPr>
        <w:t>,</w:t>
      </w:r>
      <w:r w:rsidRPr="00530B00">
        <w:rPr>
          <w:rStyle w:val="apple-converted-space"/>
          <w:rFonts w:ascii="Times New Roman" w:hAnsi="Times New Roman" w:cs="Times New Roman"/>
          <w:sz w:val="12"/>
          <w:szCs w:val="12"/>
          <w:shd w:val="clear" w:color="auto" w:fill="FFFFFF"/>
        </w:rPr>
        <w:t> </w:t>
      </w:r>
      <w:r w:rsidRPr="00530B00">
        <w:rPr>
          <w:rFonts w:ascii="Times New Roman" w:hAnsi="Times New Roman" w:cs="Times New Roman"/>
          <w:i/>
          <w:iCs/>
          <w:sz w:val="12"/>
          <w:szCs w:val="12"/>
          <w:shd w:val="clear" w:color="auto" w:fill="FFFFFF"/>
        </w:rPr>
        <w:t>24</w:t>
      </w:r>
      <w:r w:rsidRPr="00530B00">
        <w:rPr>
          <w:rFonts w:ascii="Times New Roman" w:hAnsi="Times New Roman" w:cs="Times New Roman"/>
          <w:sz w:val="12"/>
          <w:szCs w:val="12"/>
          <w:shd w:val="clear" w:color="auto" w:fill="FFFFFF"/>
        </w:rPr>
        <w:t>(1), 63-68.</w:t>
      </w:r>
    </w:p>
  </w:footnote>
  <w:footnote w:id="40">
    <w:p w14:paraId="43DB199A" w14:textId="77777777" w:rsidR="0057241C" w:rsidRPr="00530B00" w:rsidRDefault="0057241C">
      <w:pPr>
        <w:pStyle w:val="FootnoteText"/>
        <w:rPr>
          <w:rFonts w:ascii="Times New Roman" w:hAnsi="Times New Roman" w:cs="Times New Roman"/>
          <w:sz w:val="12"/>
          <w:szCs w:val="12"/>
        </w:rPr>
      </w:pPr>
      <w:r w:rsidRPr="00530B00">
        <w:rPr>
          <w:rStyle w:val="FootnoteReference"/>
          <w:rFonts w:ascii="Times New Roman" w:hAnsi="Times New Roman" w:cs="Times New Roman"/>
          <w:sz w:val="12"/>
          <w:szCs w:val="12"/>
        </w:rPr>
        <w:footnoteRef/>
      </w:r>
      <w:r w:rsidRPr="00530B00">
        <w:rPr>
          <w:rFonts w:ascii="Times New Roman" w:hAnsi="Times New Roman" w:cs="Times New Roman"/>
          <w:sz w:val="12"/>
          <w:szCs w:val="12"/>
        </w:rPr>
        <w:t xml:space="preserve"> </w:t>
      </w:r>
      <w:proofErr w:type="spellStart"/>
      <w:r w:rsidRPr="00530B00">
        <w:rPr>
          <w:rFonts w:ascii="Times New Roman" w:hAnsi="Times New Roman" w:cs="Times New Roman"/>
          <w:sz w:val="12"/>
          <w:szCs w:val="12"/>
          <w:shd w:val="clear" w:color="auto" w:fill="FFFFFF"/>
        </w:rPr>
        <w:t>Siegler</w:t>
      </w:r>
      <w:proofErr w:type="spellEnd"/>
      <w:r w:rsidRPr="00530B00">
        <w:rPr>
          <w:rFonts w:ascii="Times New Roman" w:hAnsi="Times New Roman" w:cs="Times New Roman"/>
          <w:sz w:val="12"/>
          <w:szCs w:val="12"/>
          <w:shd w:val="clear" w:color="auto" w:fill="FFFFFF"/>
        </w:rPr>
        <w:t>, E. L., &amp; Adelman, R. (2009). Copy and paste: a remediable hazard of electronic health records.</w:t>
      </w:r>
      <w:r w:rsidRPr="00530B00">
        <w:rPr>
          <w:rStyle w:val="apple-converted-space"/>
          <w:rFonts w:ascii="Times New Roman" w:hAnsi="Times New Roman" w:cs="Times New Roman"/>
          <w:sz w:val="12"/>
          <w:szCs w:val="12"/>
          <w:shd w:val="clear" w:color="auto" w:fill="FFFFFF"/>
        </w:rPr>
        <w:t> </w:t>
      </w:r>
      <w:r w:rsidRPr="00530B00">
        <w:rPr>
          <w:rFonts w:ascii="Times New Roman" w:hAnsi="Times New Roman" w:cs="Times New Roman"/>
          <w:i/>
          <w:iCs/>
          <w:sz w:val="12"/>
          <w:szCs w:val="12"/>
          <w:shd w:val="clear" w:color="auto" w:fill="FFFFFF"/>
        </w:rPr>
        <w:t>The American journal of medicine</w:t>
      </w:r>
      <w:r w:rsidRPr="00530B00">
        <w:rPr>
          <w:rFonts w:ascii="Times New Roman" w:hAnsi="Times New Roman" w:cs="Times New Roman"/>
          <w:sz w:val="12"/>
          <w:szCs w:val="12"/>
          <w:shd w:val="clear" w:color="auto" w:fill="FFFFFF"/>
        </w:rPr>
        <w:t>,</w:t>
      </w:r>
      <w:r w:rsidRPr="00530B00">
        <w:rPr>
          <w:rStyle w:val="apple-converted-space"/>
          <w:rFonts w:ascii="Times New Roman" w:hAnsi="Times New Roman" w:cs="Times New Roman"/>
          <w:sz w:val="12"/>
          <w:szCs w:val="12"/>
          <w:shd w:val="clear" w:color="auto" w:fill="FFFFFF"/>
        </w:rPr>
        <w:t> </w:t>
      </w:r>
      <w:r w:rsidRPr="00530B00">
        <w:rPr>
          <w:rFonts w:ascii="Times New Roman" w:hAnsi="Times New Roman" w:cs="Times New Roman"/>
          <w:i/>
          <w:iCs/>
          <w:sz w:val="12"/>
          <w:szCs w:val="12"/>
          <w:shd w:val="clear" w:color="auto" w:fill="FFFFFF"/>
        </w:rPr>
        <w:t>122</w:t>
      </w:r>
      <w:r w:rsidRPr="00530B00">
        <w:rPr>
          <w:rFonts w:ascii="Times New Roman" w:hAnsi="Times New Roman" w:cs="Times New Roman"/>
          <w:sz w:val="12"/>
          <w:szCs w:val="12"/>
          <w:shd w:val="clear" w:color="auto" w:fill="FFFFFF"/>
        </w:rPr>
        <w:t>(6), 495-496.</w:t>
      </w:r>
    </w:p>
  </w:footnote>
  <w:footnote w:id="41">
    <w:p w14:paraId="4771F4FF" w14:textId="77777777" w:rsidR="004E2AA1" w:rsidRPr="00530B00" w:rsidRDefault="004E2AA1">
      <w:pPr>
        <w:pStyle w:val="FootnoteText"/>
        <w:rPr>
          <w:rFonts w:ascii="Times New Roman" w:hAnsi="Times New Roman" w:cs="Times New Roman"/>
          <w:sz w:val="12"/>
          <w:szCs w:val="12"/>
        </w:rPr>
      </w:pPr>
      <w:r w:rsidRPr="00530B00">
        <w:rPr>
          <w:rStyle w:val="FootnoteReference"/>
          <w:rFonts w:ascii="Times New Roman" w:hAnsi="Times New Roman" w:cs="Times New Roman"/>
          <w:sz w:val="12"/>
          <w:szCs w:val="12"/>
        </w:rPr>
        <w:footnoteRef/>
      </w:r>
      <w:r w:rsidRPr="00530B00">
        <w:rPr>
          <w:rFonts w:ascii="Times New Roman" w:hAnsi="Times New Roman" w:cs="Times New Roman"/>
          <w:sz w:val="12"/>
          <w:szCs w:val="12"/>
        </w:rPr>
        <w:t xml:space="preserve"> </w:t>
      </w:r>
      <w:r w:rsidRPr="00530B00">
        <w:rPr>
          <w:rFonts w:ascii="Times New Roman" w:hAnsi="Times New Roman" w:cs="Times New Roman"/>
          <w:sz w:val="12"/>
          <w:szCs w:val="12"/>
          <w:shd w:val="clear" w:color="auto" w:fill="FFFFFF"/>
        </w:rPr>
        <w:t xml:space="preserve">O’Donnell, H. C., Kaushal, R., </w:t>
      </w:r>
      <w:proofErr w:type="spellStart"/>
      <w:r w:rsidRPr="00530B00">
        <w:rPr>
          <w:rFonts w:ascii="Times New Roman" w:hAnsi="Times New Roman" w:cs="Times New Roman"/>
          <w:sz w:val="12"/>
          <w:szCs w:val="12"/>
          <w:shd w:val="clear" w:color="auto" w:fill="FFFFFF"/>
        </w:rPr>
        <w:t>Barrón</w:t>
      </w:r>
      <w:proofErr w:type="spellEnd"/>
      <w:r w:rsidRPr="00530B00">
        <w:rPr>
          <w:rFonts w:ascii="Times New Roman" w:hAnsi="Times New Roman" w:cs="Times New Roman"/>
          <w:sz w:val="12"/>
          <w:szCs w:val="12"/>
          <w:shd w:val="clear" w:color="auto" w:fill="FFFFFF"/>
        </w:rPr>
        <w:t xml:space="preserve">, Y., Callahan, M. A., Adelman, R. D., &amp; </w:t>
      </w:r>
      <w:proofErr w:type="spellStart"/>
      <w:r w:rsidRPr="00530B00">
        <w:rPr>
          <w:rFonts w:ascii="Times New Roman" w:hAnsi="Times New Roman" w:cs="Times New Roman"/>
          <w:sz w:val="12"/>
          <w:szCs w:val="12"/>
          <w:shd w:val="clear" w:color="auto" w:fill="FFFFFF"/>
        </w:rPr>
        <w:t>Siegler</w:t>
      </w:r>
      <w:proofErr w:type="spellEnd"/>
      <w:r w:rsidRPr="00530B00">
        <w:rPr>
          <w:rFonts w:ascii="Times New Roman" w:hAnsi="Times New Roman" w:cs="Times New Roman"/>
          <w:sz w:val="12"/>
          <w:szCs w:val="12"/>
          <w:shd w:val="clear" w:color="auto" w:fill="FFFFFF"/>
        </w:rPr>
        <w:t>, E. L. (2009). Physicians’ attitudes towards copy and pasting in electronic note writing.</w:t>
      </w:r>
      <w:r w:rsidRPr="00530B00">
        <w:rPr>
          <w:rStyle w:val="apple-converted-space"/>
          <w:rFonts w:ascii="Times New Roman" w:hAnsi="Times New Roman" w:cs="Times New Roman"/>
          <w:sz w:val="12"/>
          <w:szCs w:val="12"/>
          <w:shd w:val="clear" w:color="auto" w:fill="FFFFFF"/>
        </w:rPr>
        <w:t> </w:t>
      </w:r>
      <w:r w:rsidRPr="00530B00">
        <w:rPr>
          <w:rFonts w:ascii="Times New Roman" w:hAnsi="Times New Roman" w:cs="Times New Roman"/>
          <w:i/>
          <w:iCs/>
          <w:sz w:val="12"/>
          <w:szCs w:val="12"/>
          <w:shd w:val="clear" w:color="auto" w:fill="FFFFFF"/>
        </w:rPr>
        <w:t>Journal of general internal medicine</w:t>
      </w:r>
      <w:r w:rsidRPr="00530B00">
        <w:rPr>
          <w:rFonts w:ascii="Times New Roman" w:hAnsi="Times New Roman" w:cs="Times New Roman"/>
          <w:sz w:val="12"/>
          <w:szCs w:val="12"/>
          <w:shd w:val="clear" w:color="auto" w:fill="FFFFFF"/>
        </w:rPr>
        <w:t>,</w:t>
      </w:r>
      <w:r w:rsidRPr="00530B00">
        <w:rPr>
          <w:rStyle w:val="apple-converted-space"/>
          <w:rFonts w:ascii="Times New Roman" w:hAnsi="Times New Roman" w:cs="Times New Roman"/>
          <w:sz w:val="12"/>
          <w:szCs w:val="12"/>
          <w:shd w:val="clear" w:color="auto" w:fill="FFFFFF"/>
        </w:rPr>
        <w:t> </w:t>
      </w:r>
      <w:r w:rsidRPr="00530B00">
        <w:rPr>
          <w:rFonts w:ascii="Times New Roman" w:hAnsi="Times New Roman" w:cs="Times New Roman"/>
          <w:i/>
          <w:iCs/>
          <w:sz w:val="12"/>
          <w:szCs w:val="12"/>
          <w:shd w:val="clear" w:color="auto" w:fill="FFFFFF"/>
        </w:rPr>
        <w:t>24</w:t>
      </w:r>
      <w:r w:rsidRPr="00530B00">
        <w:rPr>
          <w:rFonts w:ascii="Times New Roman" w:hAnsi="Times New Roman" w:cs="Times New Roman"/>
          <w:sz w:val="12"/>
          <w:szCs w:val="12"/>
          <w:shd w:val="clear" w:color="auto" w:fill="FFFFFF"/>
        </w:rPr>
        <w:t>(1), 63-68.</w:t>
      </w:r>
    </w:p>
  </w:footnote>
  <w:footnote w:id="42">
    <w:p w14:paraId="79D0C27C" w14:textId="77777777" w:rsidR="00853EC5" w:rsidRPr="00530B00" w:rsidRDefault="00853EC5" w:rsidP="00530B00">
      <w:pPr>
        <w:spacing w:after="0"/>
        <w:rPr>
          <w:rFonts w:ascii="Times New Roman" w:eastAsia="Times New Roman" w:hAnsi="Times New Roman" w:cs="Times New Roman"/>
          <w:i/>
          <w:iCs/>
          <w:sz w:val="12"/>
          <w:szCs w:val="12"/>
        </w:rPr>
      </w:pPr>
      <w:r w:rsidRPr="00530B00">
        <w:rPr>
          <w:rStyle w:val="FootnoteReference"/>
          <w:rFonts w:ascii="Times New Roman" w:hAnsi="Times New Roman" w:cs="Times New Roman"/>
          <w:sz w:val="12"/>
          <w:szCs w:val="12"/>
        </w:rPr>
        <w:footnoteRef/>
      </w:r>
      <w:r w:rsidRPr="00530B00">
        <w:rPr>
          <w:rFonts w:ascii="Times New Roman" w:hAnsi="Times New Roman" w:cs="Times New Roman"/>
          <w:sz w:val="12"/>
          <w:szCs w:val="12"/>
        </w:rPr>
        <w:t xml:space="preserve"> </w:t>
      </w:r>
      <w:proofErr w:type="spellStart"/>
      <w:r w:rsidR="00530B00" w:rsidRPr="00530B00">
        <w:rPr>
          <w:rFonts w:ascii="Times New Roman" w:hAnsi="Times New Roman" w:cs="Times New Roman"/>
          <w:color w:val="222222"/>
          <w:sz w:val="12"/>
          <w:szCs w:val="12"/>
          <w:shd w:val="clear" w:color="auto" w:fill="FFFFFF"/>
        </w:rPr>
        <w:t>Embi</w:t>
      </w:r>
      <w:proofErr w:type="spellEnd"/>
      <w:r w:rsidR="00530B00" w:rsidRPr="00530B00">
        <w:rPr>
          <w:rFonts w:ascii="Times New Roman" w:hAnsi="Times New Roman" w:cs="Times New Roman"/>
          <w:color w:val="222222"/>
          <w:sz w:val="12"/>
          <w:szCs w:val="12"/>
          <w:shd w:val="clear" w:color="auto" w:fill="FFFFFF"/>
        </w:rPr>
        <w:t xml:space="preserve">, P. J., </w:t>
      </w:r>
      <w:proofErr w:type="spellStart"/>
      <w:r w:rsidR="00530B00" w:rsidRPr="00530B00">
        <w:rPr>
          <w:rFonts w:ascii="Times New Roman" w:hAnsi="Times New Roman" w:cs="Times New Roman"/>
          <w:color w:val="222222"/>
          <w:sz w:val="12"/>
          <w:szCs w:val="12"/>
          <w:shd w:val="clear" w:color="auto" w:fill="FFFFFF"/>
        </w:rPr>
        <w:t>Yackel</w:t>
      </w:r>
      <w:proofErr w:type="spellEnd"/>
      <w:r w:rsidR="00530B00" w:rsidRPr="00530B00">
        <w:rPr>
          <w:rFonts w:ascii="Times New Roman" w:hAnsi="Times New Roman" w:cs="Times New Roman"/>
          <w:color w:val="222222"/>
          <w:sz w:val="12"/>
          <w:szCs w:val="12"/>
          <w:shd w:val="clear" w:color="auto" w:fill="FFFFFF"/>
        </w:rPr>
        <w:t>, T. R., Logan, J. R., Bowen, J. L., Cooney, T. G., &amp; Gorman, P. N. (2004). Impacts of computerized physician documentation in a teaching hospital: perceptions of faculty and resident physicians.</w:t>
      </w:r>
      <w:r w:rsidR="00530B00" w:rsidRPr="00530B00">
        <w:rPr>
          <w:rStyle w:val="apple-converted-space"/>
          <w:rFonts w:ascii="Times New Roman" w:hAnsi="Times New Roman" w:cs="Times New Roman"/>
          <w:color w:val="222222"/>
          <w:sz w:val="12"/>
          <w:szCs w:val="12"/>
          <w:shd w:val="clear" w:color="auto" w:fill="FFFFFF"/>
        </w:rPr>
        <w:t> </w:t>
      </w:r>
      <w:r w:rsidR="00530B00" w:rsidRPr="00530B00">
        <w:rPr>
          <w:rFonts w:ascii="Times New Roman" w:hAnsi="Times New Roman" w:cs="Times New Roman"/>
          <w:i/>
          <w:iCs/>
          <w:color w:val="222222"/>
          <w:sz w:val="12"/>
          <w:szCs w:val="12"/>
          <w:shd w:val="clear" w:color="auto" w:fill="FFFFFF"/>
        </w:rPr>
        <w:t>Journal of the American Medical Informatics Association</w:t>
      </w:r>
      <w:r w:rsidR="00530B00" w:rsidRPr="00530B00">
        <w:rPr>
          <w:rFonts w:ascii="Times New Roman" w:hAnsi="Times New Roman" w:cs="Times New Roman"/>
          <w:color w:val="222222"/>
          <w:sz w:val="12"/>
          <w:szCs w:val="12"/>
          <w:shd w:val="clear" w:color="auto" w:fill="FFFFFF"/>
        </w:rPr>
        <w:t>,</w:t>
      </w:r>
      <w:r w:rsidR="00530B00" w:rsidRPr="00530B00">
        <w:rPr>
          <w:rStyle w:val="apple-converted-space"/>
          <w:rFonts w:ascii="Times New Roman" w:hAnsi="Times New Roman" w:cs="Times New Roman"/>
          <w:color w:val="222222"/>
          <w:sz w:val="12"/>
          <w:szCs w:val="12"/>
          <w:shd w:val="clear" w:color="auto" w:fill="FFFFFF"/>
        </w:rPr>
        <w:t> </w:t>
      </w:r>
      <w:r w:rsidR="00530B00" w:rsidRPr="00530B00">
        <w:rPr>
          <w:rFonts w:ascii="Times New Roman" w:hAnsi="Times New Roman" w:cs="Times New Roman"/>
          <w:i/>
          <w:iCs/>
          <w:color w:val="222222"/>
          <w:sz w:val="12"/>
          <w:szCs w:val="12"/>
          <w:shd w:val="clear" w:color="auto" w:fill="FFFFFF"/>
        </w:rPr>
        <w:t>11</w:t>
      </w:r>
      <w:r w:rsidR="00530B00" w:rsidRPr="00530B00">
        <w:rPr>
          <w:rFonts w:ascii="Times New Roman" w:hAnsi="Times New Roman" w:cs="Times New Roman"/>
          <w:color w:val="222222"/>
          <w:sz w:val="12"/>
          <w:szCs w:val="12"/>
          <w:shd w:val="clear" w:color="auto" w:fill="FFFFFF"/>
        </w:rPr>
        <w:t>(4), 300-309.</w:t>
      </w:r>
    </w:p>
  </w:footnote>
  <w:footnote w:id="43">
    <w:p w14:paraId="58C205CF" w14:textId="77777777" w:rsidR="00853EC5" w:rsidRPr="00530B00" w:rsidRDefault="00853EC5" w:rsidP="00530B00">
      <w:pPr>
        <w:spacing w:after="0"/>
        <w:rPr>
          <w:rFonts w:ascii="Times New Roman" w:eastAsia="Times New Roman" w:hAnsi="Times New Roman" w:cs="Times New Roman"/>
          <w:i/>
          <w:iCs/>
          <w:sz w:val="12"/>
          <w:szCs w:val="12"/>
        </w:rPr>
      </w:pPr>
      <w:r w:rsidRPr="00530B00">
        <w:rPr>
          <w:rStyle w:val="FootnoteReference"/>
          <w:rFonts w:ascii="Times New Roman" w:hAnsi="Times New Roman" w:cs="Times New Roman"/>
          <w:sz w:val="12"/>
          <w:szCs w:val="12"/>
        </w:rPr>
        <w:footnoteRef/>
      </w:r>
      <w:r w:rsidRPr="00530B00">
        <w:rPr>
          <w:rFonts w:ascii="Times New Roman" w:hAnsi="Times New Roman" w:cs="Times New Roman"/>
          <w:sz w:val="12"/>
          <w:szCs w:val="12"/>
        </w:rPr>
        <w:t xml:space="preserve"> </w:t>
      </w:r>
      <w:r w:rsidR="00530B00" w:rsidRPr="00530B00">
        <w:rPr>
          <w:rFonts w:ascii="Times New Roman" w:hAnsi="Times New Roman" w:cs="Times New Roman"/>
          <w:color w:val="222222"/>
          <w:sz w:val="12"/>
          <w:szCs w:val="12"/>
          <w:shd w:val="clear" w:color="auto" w:fill="FFFFFF"/>
        </w:rPr>
        <w:t xml:space="preserve">Reed, D. A., Levine, R. B., Miller, R. G., </w:t>
      </w:r>
      <w:proofErr w:type="spellStart"/>
      <w:r w:rsidR="00530B00" w:rsidRPr="00530B00">
        <w:rPr>
          <w:rFonts w:ascii="Times New Roman" w:hAnsi="Times New Roman" w:cs="Times New Roman"/>
          <w:color w:val="222222"/>
          <w:sz w:val="12"/>
          <w:szCs w:val="12"/>
          <w:shd w:val="clear" w:color="auto" w:fill="FFFFFF"/>
        </w:rPr>
        <w:t>Ashar</w:t>
      </w:r>
      <w:proofErr w:type="spellEnd"/>
      <w:r w:rsidR="00530B00" w:rsidRPr="00530B00">
        <w:rPr>
          <w:rFonts w:ascii="Times New Roman" w:hAnsi="Times New Roman" w:cs="Times New Roman"/>
          <w:color w:val="222222"/>
          <w:sz w:val="12"/>
          <w:szCs w:val="12"/>
          <w:shd w:val="clear" w:color="auto" w:fill="FFFFFF"/>
        </w:rPr>
        <w:t xml:space="preserve">, B. H., Bass, E. B., Rice, T. N., &amp; </w:t>
      </w:r>
      <w:proofErr w:type="spellStart"/>
      <w:r w:rsidR="00530B00" w:rsidRPr="00530B00">
        <w:rPr>
          <w:rFonts w:ascii="Times New Roman" w:hAnsi="Times New Roman" w:cs="Times New Roman"/>
          <w:color w:val="222222"/>
          <w:sz w:val="12"/>
          <w:szCs w:val="12"/>
          <w:shd w:val="clear" w:color="auto" w:fill="FFFFFF"/>
        </w:rPr>
        <w:t>Cofrancesco</w:t>
      </w:r>
      <w:proofErr w:type="spellEnd"/>
      <w:r w:rsidR="00530B00" w:rsidRPr="00530B00">
        <w:rPr>
          <w:rFonts w:ascii="Times New Roman" w:hAnsi="Times New Roman" w:cs="Times New Roman"/>
          <w:color w:val="222222"/>
          <w:sz w:val="12"/>
          <w:szCs w:val="12"/>
          <w:shd w:val="clear" w:color="auto" w:fill="FFFFFF"/>
        </w:rPr>
        <w:t>, J. (2007). Effect of residency duty-hour limits: views of key clinical faculty.</w:t>
      </w:r>
      <w:r w:rsidR="00530B00" w:rsidRPr="00530B00">
        <w:rPr>
          <w:rStyle w:val="apple-converted-space"/>
          <w:rFonts w:ascii="Times New Roman" w:hAnsi="Times New Roman" w:cs="Times New Roman"/>
          <w:color w:val="222222"/>
          <w:sz w:val="12"/>
          <w:szCs w:val="12"/>
          <w:shd w:val="clear" w:color="auto" w:fill="FFFFFF"/>
        </w:rPr>
        <w:t> </w:t>
      </w:r>
      <w:r w:rsidR="00530B00" w:rsidRPr="00530B00">
        <w:rPr>
          <w:rFonts w:ascii="Times New Roman" w:hAnsi="Times New Roman" w:cs="Times New Roman"/>
          <w:i/>
          <w:iCs/>
          <w:color w:val="222222"/>
          <w:sz w:val="12"/>
          <w:szCs w:val="12"/>
          <w:shd w:val="clear" w:color="auto" w:fill="FFFFFF"/>
        </w:rPr>
        <w:t>Archives of Internal Medicine</w:t>
      </w:r>
      <w:r w:rsidR="00530B00" w:rsidRPr="00530B00">
        <w:rPr>
          <w:rFonts w:ascii="Times New Roman" w:hAnsi="Times New Roman" w:cs="Times New Roman"/>
          <w:color w:val="222222"/>
          <w:sz w:val="12"/>
          <w:szCs w:val="12"/>
          <w:shd w:val="clear" w:color="auto" w:fill="FFFFFF"/>
        </w:rPr>
        <w:t>,</w:t>
      </w:r>
      <w:r w:rsidR="00530B00" w:rsidRPr="00530B00">
        <w:rPr>
          <w:rStyle w:val="apple-converted-space"/>
          <w:rFonts w:ascii="Times New Roman" w:hAnsi="Times New Roman" w:cs="Times New Roman"/>
          <w:color w:val="222222"/>
          <w:sz w:val="12"/>
          <w:szCs w:val="12"/>
          <w:shd w:val="clear" w:color="auto" w:fill="FFFFFF"/>
        </w:rPr>
        <w:t> </w:t>
      </w:r>
      <w:r w:rsidR="00530B00" w:rsidRPr="00530B00">
        <w:rPr>
          <w:rFonts w:ascii="Times New Roman" w:hAnsi="Times New Roman" w:cs="Times New Roman"/>
          <w:i/>
          <w:iCs/>
          <w:color w:val="222222"/>
          <w:sz w:val="12"/>
          <w:szCs w:val="12"/>
          <w:shd w:val="clear" w:color="auto" w:fill="FFFFFF"/>
        </w:rPr>
        <w:t>167</w:t>
      </w:r>
      <w:r w:rsidR="00530B00" w:rsidRPr="00530B00">
        <w:rPr>
          <w:rFonts w:ascii="Times New Roman" w:hAnsi="Times New Roman" w:cs="Times New Roman"/>
          <w:color w:val="222222"/>
          <w:sz w:val="12"/>
          <w:szCs w:val="12"/>
          <w:shd w:val="clear" w:color="auto" w:fill="FFFFFF"/>
        </w:rPr>
        <w:t>(14), 1487-1492.</w:t>
      </w:r>
    </w:p>
  </w:footnote>
  <w:footnote w:id="44">
    <w:p w14:paraId="2665AC4B" w14:textId="77777777" w:rsidR="00853EC5" w:rsidRPr="00530B00" w:rsidRDefault="00853EC5" w:rsidP="00530B00">
      <w:pPr>
        <w:spacing w:after="0"/>
        <w:rPr>
          <w:rFonts w:ascii="Times New Roman" w:hAnsi="Times New Roman" w:cs="Times New Roman"/>
          <w:sz w:val="12"/>
          <w:szCs w:val="12"/>
        </w:rPr>
      </w:pPr>
      <w:r w:rsidRPr="00530B00">
        <w:rPr>
          <w:rStyle w:val="FootnoteReference"/>
          <w:rFonts w:ascii="Times New Roman" w:hAnsi="Times New Roman" w:cs="Times New Roman"/>
          <w:sz w:val="12"/>
          <w:szCs w:val="12"/>
        </w:rPr>
        <w:footnoteRef/>
      </w:r>
      <w:r w:rsidRPr="00530B00">
        <w:rPr>
          <w:rFonts w:ascii="Times New Roman" w:hAnsi="Times New Roman" w:cs="Times New Roman"/>
          <w:sz w:val="12"/>
          <w:szCs w:val="12"/>
        </w:rPr>
        <w:t xml:space="preserve"> </w:t>
      </w:r>
      <w:proofErr w:type="spellStart"/>
      <w:r w:rsidR="00530B00" w:rsidRPr="00530B00">
        <w:rPr>
          <w:rFonts w:ascii="Times New Roman" w:hAnsi="Times New Roman" w:cs="Times New Roman"/>
          <w:color w:val="222222"/>
          <w:sz w:val="12"/>
          <w:szCs w:val="12"/>
          <w:shd w:val="clear" w:color="auto" w:fill="FFFFFF"/>
        </w:rPr>
        <w:t>Wachter</w:t>
      </w:r>
      <w:proofErr w:type="spellEnd"/>
      <w:r w:rsidR="00530B00" w:rsidRPr="00530B00">
        <w:rPr>
          <w:rFonts w:ascii="Times New Roman" w:hAnsi="Times New Roman" w:cs="Times New Roman"/>
          <w:color w:val="222222"/>
          <w:sz w:val="12"/>
          <w:szCs w:val="12"/>
          <w:shd w:val="clear" w:color="auto" w:fill="FFFFFF"/>
        </w:rPr>
        <w:t>, R. M., &amp; Goldman, L. (1996). The emerging role of “hospitalists” in the American health care system.</w:t>
      </w:r>
    </w:p>
  </w:footnote>
  <w:footnote w:id="45">
    <w:p w14:paraId="258F87C6" w14:textId="77777777" w:rsidR="004E2AA1" w:rsidRPr="00F81F53" w:rsidRDefault="004E2AA1" w:rsidP="00530B00">
      <w:pPr>
        <w:pStyle w:val="FootnoteText"/>
        <w:rPr>
          <w:rFonts w:ascii="Times New Roman" w:hAnsi="Times New Roman" w:cs="Times New Roman"/>
          <w:sz w:val="12"/>
          <w:szCs w:val="12"/>
        </w:rPr>
      </w:pPr>
      <w:r w:rsidRPr="00530B00">
        <w:rPr>
          <w:rStyle w:val="FootnoteReference"/>
          <w:rFonts w:ascii="Times New Roman" w:hAnsi="Times New Roman" w:cs="Times New Roman"/>
          <w:sz w:val="12"/>
          <w:szCs w:val="12"/>
        </w:rPr>
        <w:footnoteRef/>
      </w:r>
      <w:r w:rsidRPr="00530B00">
        <w:rPr>
          <w:rFonts w:ascii="Times New Roman" w:hAnsi="Times New Roman" w:cs="Times New Roman"/>
          <w:sz w:val="12"/>
          <w:szCs w:val="12"/>
        </w:rPr>
        <w:t xml:space="preserve"> </w:t>
      </w:r>
      <w:r w:rsidRPr="00530B00">
        <w:rPr>
          <w:rFonts w:ascii="Times New Roman" w:hAnsi="Times New Roman" w:cs="Times New Roman"/>
          <w:sz w:val="12"/>
          <w:szCs w:val="12"/>
          <w:shd w:val="clear" w:color="auto" w:fill="FFFFFF"/>
        </w:rPr>
        <w:t>Benson, C. C., &amp; Brathwaite-</w:t>
      </w:r>
      <w:proofErr w:type="spellStart"/>
      <w:r w:rsidRPr="00530B00">
        <w:rPr>
          <w:rFonts w:ascii="Times New Roman" w:hAnsi="Times New Roman" w:cs="Times New Roman"/>
          <w:sz w:val="12"/>
          <w:szCs w:val="12"/>
          <w:shd w:val="clear" w:color="auto" w:fill="FFFFFF"/>
        </w:rPr>
        <w:t>Sketoe</w:t>
      </w:r>
      <w:proofErr w:type="spellEnd"/>
      <w:r w:rsidRPr="00530B00">
        <w:rPr>
          <w:rFonts w:ascii="Times New Roman" w:hAnsi="Times New Roman" w:cs="Times New Roman"/>
          <w:sz w:val="12"/>
          <w:szCs w:val="12"/>
          <w:shd w:val="clear" w:color="auto" w:fill="FFFFFF"/>
        </w:rPr>
        <w:t>, B. M. (2003). Are electronic medical records trustworthy? Observations on copying, pasting and duplication.</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Jane Zhao">
    <w15:presenceInfo w15:providerId="None" w15:userId="Jane Z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40"/>
    <w:rsid w:val="00023A40"/>
    <w:rsid w:val="00074325"/>
    <w:rsid w:val="000A6FA8"/>
    <w:rsid w:val="000B431D"/>
    <w:rsid w:val="000C532F"/>
    <w:rsid w:val="0010046F"/>
    <w:rsid w:val="0011430D"/>
    <w:rsid w:val="0015711A"/>
    <w:rsid w:val="001726B0"/>
    <w:rsid w:val="001A1D25"/>
    <w:rsid w:val="001E59E2"/>
    <w:rsid w:val="00211025"/>
    <w:rsid w:val="00257B3E"/>
    <w:rsid w:val="00274A52"/>
    <w:rsid w:val="00275CDB"/>
    <w:rsid w:val="0029429B"/>
    <w:rsid w:val="002A6725"/>
    <w:rsid w:val="002B2833"/>
    <w:rsid w:val="002C2577"/>
    <w:rsid w:val="00302026"/>
    <w:rsid w:val="00303ADD"/>
    <w:rsid w:val="0031569C"/>
    <w:rsid w:val="003200AC"/>
    <w:rsid w:val="003532DC"/>
    <w:rsid w:val="00365A88"/>
    <w:rsid w:val="00371678"/>
    <w:rsid w:val="00373EC3"/>
    <w:rsid w:val="00380263"/>
    <w:rsid w:val="003F642F"/>
    <w:rsid w:val="00425C88"/>
    <w:rsid w:val="00453AD2"/>
    <w:rsid w:val="00467037"/>
    <w:rsid w:val="004758D9"/>
    <w:rsid w:val="004B303F"/>
    <w:rsid w:val="004E2AA1"/>
    <w:rsid w:val="0051447C"/>
    <w:rsid w:val="00522DE9"/>
    <w:rsid w:val="00530B00"/>
    <w:rsid w:val="00530CC5"/>
    <w:rsid w:val="00531251"/>
    <w:rsid w:val="00534A93"/>
    <w:rsid w:val="005579F0"/>
    <w:rsid w:val="0057241C"/>
    <w:rsid w:val="00572546"/>
    <w:rsid w:val="005770C1"/>
    <w:rsid w:val="00593AAA"/>
    <w:rsid w:val="005A6AEE"/>
    <w:rsid w:val="005B3387"/>
    <w:rsid w:val="005C0EBF"/>
    <w:rsid w:val="005C423F"/>
    <w:rsid w:val="005E7140"/>
    <w:rsid w:val="005F24EE"/>
    <w:rsid w:val="005F3A60"/>
    <w:rsid w:val="005F3F94"/>
    <w:rsid w:val="00624697"/>
    <w:rsid w:val="006377D8"/>
    <w:rsid w:val="0064191E"/>
    <w:rsid w:val="00667412"/>
    <w:rsid w:val="00687C0F"/>
    <w:rsid w:val="006C455B"/>
    <w:rsid w:val="00710432"/>
    <w:rsid w:val="007121DB"/>
    <w:rsid w:val="00721F4C"/>
    <w:rsid w:val="007769F4"/>
    <w:rsid w:val="00791547"/>
    <w:rsid w:val="00791E11"/>
    <w:rsid w:val="00791E92"/>
    <w:rsid w:val="007B5690"/>
    <w:rsid w:val="007C02C4"/>
    <w:rsid w:val="007C319E"/>
    <w:rsid w:val="007D2130"/>
    <w:rsid w:val="0081064A"/>
    <w:rsid w:val="00812154"/>
    <w:rsid w:val="008426D0"/>
    <w:rsid w:val="00853314"/>
    <w:rsid w:val="00853EC5"/>
    <w:rsid w:val="008D0149"/>
    <w:rsid w:val="008E3D29"/>
    <w:rsid w:val="008F063B"/>
    <w:rsid w:val="009058DD"/>
    <w:rsid w:val="00907AA5"/>
    <w:rsid w:val="009152D7"/>
    <w:rsid w:val="00956255"/>
    <w:rsid w:val="00956536"/>
    <w:rsid w:val="00965F86"/>
    <w:rsid w:val="009E4750"/>
    <w:rsid w:val="00A03292"/>
    <w:rsid w:val="00A45104"/>
    <w:rsid w:val="00A731D1"/>
    <w:rsid w:val="00A94ADA"/>
    <w:rsid w:val="00A97F29"/>
    <w:rsid w:val="00AA4179"/>
    <w:rsid w:val="00AC500C"/>
    <w:rsid w:val="00AE7735"/>
    <w:rsid w:val="00AF3712"/>
    <w:rsid w:val="00B15B40"/>
    <w:rsid w:val="00B26501"/>
    <w:rsid w:val="00B508FA"/>
    <w:rsid w:val="00B62DAC"/>
    <w:rsid w:val="00BA6D1B"/>
    <w:rsid w:val="00BD5480"/>
    <w:rsid w:val="00C36362"/>
    <w:rsid w:val="00C44E9F"/>
    <w:rsid w:val="00C765C5"/>
    <w:rsid w:val="00D055B6"/>
    <w:rsid w:val="00D3009B"/>
    <w:rsid w:val="00D3486E"/>
    <w:rsid w:val="00D369D9"/>
    <w:rsid w:val="00D531D5"/>
    <w:rsid w:val="00E1520D"/>
    <w:rsid w:val="00E373B9"/>
    <w:rsid w:val="00E46A45"/>
    <w:rsid w:val="00E56265"/>
    <w:rsid w:val="00E91DDD"/>
    <w:rsid w:val="00EA036A"/>
    <w:rsid w:val="00EA4EF7"/>
    <w:rsid w:val="00EA6C82"/>
    <w:rsid w:val="00EB5FAB"/>
    <w:rsid w:val="00EC4BFB"/>
    <w:rsid w:val="00F75AD6"/>
    <w:rsid w:val="00F81592"/>
    <w:rsid w:val="00F81F53"/>
    <w:rsid w:val="00FC4DDE"/>
    <w:rsid w:val="00FC71E9"/>
    <w:rsid w:val="00FD2336"/>
    <w:rsid w:val="00FD4A42"/>
    <w:rsid w:val="00FD4E36"/>
    <w:rsid w:val="00FF3E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FC6A"/>
  <w15:chartTrackingRefBased/>
  <w15:docId w15:val="{FDAB6213-2C77-4043-807A-FC77D80A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55B6"/>
  </w:style>
  <w:style w:type="paragraph" w:styleId="FootnoteText">
    <w:name w:val="footnote text"/>
    <w:basedOn w:val="Normal"/>
    <w:link w:val="FootnoteTextChar"/>
    <w:uiPriority w:val="99"/>
    <w:semiHidden/>
    <w:unhideWhenUsed/>
    <w:rsid w:val="00721F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1F4C"/>
    <w:rPr>
      <w:sz w:val="20"/>
      <w:szCs w:val="20"/>
    </w:rPr>
  </w:style>
  <w:style w:type="character" w:styleId="FootnoteReference">
    <w:name w:val="footnote reference"/>
    <w:basedOn w:val="DefaultParagraphFont"/>
    <w:uiPriority w:val="99"/>
    <w:semiHidden/>
    <w:unhideWhenUsed/>
    <w:rsid w:val="00721F4C"/>
    <w:rPr>
      <w:vertAlign w:val="superscript"/>
    </w:rPr>
  </w:style>
  <w:style w:type="character" w:customStyle="1" w:styleId="highwire-citation-authors">
    <w:name w:val="highwire-citation-authors"/>
    <w:basedOn w:val="DefaultParagraphFont"/>
    <w:rsid w:val="000C532F"/>
  </w:style>
  <w:style w:type="character" w:customStyle="1" w:styleId="nlm-given-names">
    <w:name w:val="nlm-given-names"/>
    <w:basedOn w:val="DefaultParagraphFont"/>
    <w:rsid w:val="000C532F"/>
  </w:style>
  <w:style w:type="character" w:customStyle="1" w:styleId="nlm-surname">
    <w:name w:val="nlm-surname"/>
    <w:basedOn w:val="DefaultParagraphFont"/>
    <w:rsid w:val="000C532F"/>
  </w:style>
  <w:style w:type="character" w:customStyle="1" w:styleId="highwire-cite-metadata-journal">
    <w:name w:val="highwire-cite-metadata-journal"/>
    <w:basedOn w:val="DefaultParagraphFont"/>
    <w:rsid w:val="000C532F"/>
  </w:style>
  <w:style w:type="character" w:customStyle="1" w:styleId="highwire-cite-metadata-date">
    <w:name w:val="highwire-cite-metadata-date"/>
    <w:basedOn w:val="DefaultParagraphFont"/>
    <w:rsid w:val="000C532F"/>
  </w:style>
  <w:style w:type="character" w:customStyle="1" w:styleId="highwire-cite-metadata-volume">
    <w:name w:val="highwire-cite-metadata-volume"/>
    <w:basedOn w:val="DefaultParagraphFont"/>
    <w:rsid w:val="000C532F"/>
  </w:style>
  <w:style w:type="character" w:customStyle="1" w:styleId="highwire-cite-metadata-issue">
    <w:name w:val="highwire-cite-metadata-issue"/>
    <w:basedOn w:val="DefaultParagraphFont"/>
    <w:rsid w:val="000C532F"/>
  </w:style>
  <w:style w:type="character" w:customStyle="1" w:styleId="highwire-cite-metadata-pages">
    <w:name w:val="highwire-cite-metadata-pages"/>
    <w:basedOn w:val="DefaultParagraphFont"/>
    <w:rsid w:val="000C532F"/>
  </w:style>
  <w:style w:type="character" w:customStyle="1" w:styleId="highwire-cite-metadata-doi">
    <w:name w:val="highwire-cite-metadata-doi"/>
    <w:basedOn w:val="DefaultParagraphFont"/>
    <w:rsid w:val="000C532F"/>
  </w:style>
  <w:style w:type="character" w:customStyle="1" w:styleId="label">
    <w:name w:val="label"/>
    <w:basedOn w:val="DefaultParagraphFont"/>
    <w:rsid w:val="000C532F"/>
  </w:style>
  <w:style w:type="character" w:customStyle="1" w:styleId="refauthors">
    <w:name w:val="refauthors"/>
    <w:basedOn w:val="DefaultParagraphFont"/>
    <w:rsid w:val="003532DC"/>
  </w:style>
  <w:style w:type="character" w:customStyle="1" w:styleId="reftitle">
    <w:name w:val="reftitle"/>
    <w:basedOn w:val="DefaultParagraphFont"/>
    <w:rsid w:val="003532DC"/>
  </w:style>
  <w:style w:type="character" w:customStyle="1" w:styleId="refseriestitle">
    <w:name w:val="refseriestitle"/>
    <w:basedOn w:val="DefaultParagraphFont"/>
    <w:rsid w:val="003532DC"/>
  </w:style>
  <w:style w:type="character" w:customStyle="1" w:styleId="refseriesdate">
    <w:name w:val="refseriesdate"/>
    <w:basedOn w:val="DefaultParagraphFont"/>
    <w:rsid w:val="003532DC"/>
  </w:style>
  <w:style w:type="character" w:customStyle="1" w:styleId="refseriesvolume">
    <w:name w:val="refseriesvolume"/>
    <w:basedOn w:val="DefaultParagraphFont"/>
    <w:rsid w:val="003532DC"/>
  </w:style>
  <w:style w:type="character" w:customStyle="1" w:styleId="refpages">
    <w:name w:val="refpages"/>
    <w:basedOn w:val="DefaultParagraphFont"/>
    <w:rsid w:val="003532DC"/>
  </w:style>
  <w:style w:type="character" w:styleId="Hyperlink">
    <w:name w:val="Hyperlink"/>
    <w:basedOn w:val="DefaultParagraphFont"/>
    <w:uiPriority w:val="99"/>
    <w:unhideWhenUsed/>
    <w:rsid w:val="003532DC"/>
    <w:rPr>
      <w:color w:val="0563C1" w:themeColor="hyperlink"/>
      <w:u w:val="single"/>
    </w:rPr>
  </w:style>
  <w:style w:type="paragraph" w:styleId="BalloonText">
    <w:name w:val="Balloon Text"/>
    <w:basedOn w:val="Normal"/>
    <w:link w:val="BalloonTextChar"/>
    <w:uiPriority w:val="99"/>
    <w:semiHidden/>
    <w:unhideWhenUsed/>
    <w:rsid w:val="0095653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653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56536"/>
    <w:rPr>
      <w:sz w:val="18"/>
      <w:szCs w:val="18"/>
    </w:rPr>
  </w:style>
  <w:style w:type="paragraph" w:styleId="CommentText">
    <w:name w:val="annotation text"/>
    <w:basedOn w:val="Normal"/>
    <w:link w:val="CommentTextChar"/>
    <w:uiPriority w:val="99"/>
    <w:semiHidden/>
    <w:unhideWhenUsed/>
    <w:rsid w:val="00956536"/>
    <w:pPr>
      <w:spacing w:line="240" w:lineRule="auto"/>
    </w:pPr>
    <w:rPr>
      <w:sz w:val="24"/>
      <w:szCs w:val="24"/>
    </w:rPr>
  </w:style>
  <w:style w:type="character" w:customStyle="1" w:styleId="CommentTextChar">
    <w:name w:val="Comment Text Char"/>
    <w:basedOn w:val="DefaultParagraphFont"/>
    <w:link w:val="CommentText"/>
    <w:uiPriority w:val="99"/>
    <w:semiHidden/>
    <w:rsid w:val="00956536"/>
    <w:rPr>
      <w:sz w:val="24"/>
      <w:szCs w:val="24"/>
    </w:rPr>
  </w:style>
  <w:style w:type="paragraph" w:styleId="CommentSubject">
    <w:name w:val="annotation subject"/>
    <w:basedOn w:val="CommentText"/>
    <w:next w:val="CommentText"/>
    <w:link w:val="CommentSubjectChar"/>
    <w:uiPriority w:val="99"/>
    <w:semiHidden/>
    <w:unhideWhenUsed/>
    <w:rsid w:val="00956536"/>
    <w:rPr>
      <w:b/>
      <w:bCs/>
      <w:sz w:val="20"/>
      <w:szCs w:val="20"/>
    </w:rPr>
  </w:style>
  <w:style w:type="character" w:customStyle="1" w:styleId="CommentSubjectChar">
    <w:name w:val="Comment Subject Char"/>
    <w:basedOn w:val="CommentTextChar"/>
    <w:link w:val="CommentSubject"/>
    <w:uiPriority w:val="99"/>
    <w:semiHidden/>
    <w:rsid w:val="00956536"/>
    <w:rPr>
      <w:b/>
      <w:bCs/>
      <w:sz w:val="20"/>
      <w:szCs w:val="20"/>
    </w:rPr>
  </w:style>
  <w:style w:type="paragraph" w:styleId="ListParagraph">
    <w:name w:val="List Paragraph"/>
    <w:basedOn w:val="Normal"/>
    <w:uiPriority w:val="34"/>
    <w:qFormat/>
    <w:rsid w:val="00EA036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4356">
      <w:bodyDiv w:val="1"/>
      <w:marLeft w:val="0"/>
      <w:marRight w:val="0"/>
      <w:marTop w:val="0"/>
      <w:marBottom w:val="0"/>
      <w:divBdr>
        <w:top w:val="none" w:sz="0" w:space="0" w:color="auto"/>
        <w:left w:val="none" w:sz="0" w:space="0" w:color="auto"/>
        <w:bottom w:val="none" w:sz="0" w:space="0" w:color="auto"/>
        <w:right w:val="none" w:sz="0" w:space="0" w:color="auto"/>
      </w:divBdr>
      <w:divsChild>
        <w:div w:id="717515846">
          <w:marLeft w:val="0"/>
          <w:marRight w:val="0"/>
          <w:marTop w:val="120"/>
          <w:marBottom w:val="0"/>
          <w:divBdr>
            <w:top w:val="none" w:sz="0" w:space="0" w:color="auto"/>
            <w:left w:val="none" w:sz="0" w:space="0" w:color="auto"/>
            <w:bottom w:val="none" w:sz="0" w:space="0" w:color="auto"/>
            <w:right w:val="none" w:sz="0" w:space="0" w:color="auto"/>
          </w:divBdr>
        </w:div>
        <w:div w:id="1649284001">
          <w:marLeft w:val="0"/>
          <w:marRight w:val="0"/>
          <w:marTop w:val="120"/>
          <w:marBottom w:val="0"/>
          <w:divBdr>
            <w:top w:val="none" w:sz="0" w:space="0" w:color="auto"/>
            <w:left w:val="none" w:sz="0" w:space="0" w:color="auto"/>
            <w:bottom w:val="none" w:sz="0" w:space="0" w:color="auto"/>
            <w:right w:val="none" w:sz="0" w:space="0" w:color="auto"/>
          </w:divBdr>
        </w:div>
      </w:divsChild>
    </w:div>
    <w:div w:id="269358707">
      <w:bodyDiv w:val="1"/>
      <w:marLeft w:val="0"/>
      <w:marRight w:val="0"/>
      <w:marTop w:val="0"/>
      <w:marBottom w:val="0"/>
      <w:divBdr>
        <w:top w:val="none" w:sz="0" w:space="0" w:color="auto"/>
        <w:left w:val="none" w:sz="0" w:space="0" w:color="auto"/>
        <w:bottom w:val="none" w:sz="0" w:space="0" w:color="auto"/>
        <w:right w:val="none" w:sz="0" w:space="0" w:color="auto"/>
      </w:divBdr>
      <w:divsChild>
        <w:div w:id="1895694517">
          <w:marLeft w:val="0"/>
          <w:marRight w:val="0"/>
          <w:marTop w:val="0"/>
          <w:marBottom w:val="0"/>
          <w:divBdr>
            <w:top w:val="none" w:sz="0" w:space="0" w:color="auto"/>
            <w:left w:val="none" w:sz="0" w:space="0" w:color="auto"/>
            <w:bottom w:val="none" w:sz="0" w:space="0" w:color="auto"/>
            <w:right w:val="none" w:sz="0" w:space="0" w:color="auto"/>
          </w:divBdr>
        </w:div>
        <w:div w:id="870537063">
          <w:marLeft w:val="0"/>
          <w:marRight w:val="0"/>
          <w:marTop w:val="75"/>
          <w:marBottom w:val="0"/>
          <w:divBdr>
            <w:top w:val="none" w:sz="0" w:space="0" w:color="auto"/>
            <w:left w:val="none" w:sz="0" w:space="0" w:color="auto"/>
            <w:bottom w:val="none" w:sz="0" w:space="0" w:color="auto"/>
            <w:right w:val="none" w:sz="0" w:space="0" w:color="auto"/>
          </w:divBdr>
        </w:div>
        <w:div w:id="725840401">
          <w:marLeft w:val="0"/>
          <w:marRight w:val="0"/>
          <w:marTop w:val="75"/>
          <w:marBottom w:val="0"/>
          <w:divBdr>
            <w:top w:val="none" w:sz="0" w:space="0" w:color="auto"/>
            <w:left w:val="none" w:sz="0" w:space="0" w:color="auto"/>
            <w:bottom w:val="none" w:sz="0" w:space="0" w:color="auto"/>
            <w:right w:val="none" w:sz="0" w:space="0" w:color="auto"/>
          </w:divBdr>
        </w:div>
      </w:divsChild>
    </w:div>
    <w:div w:id="317661219">
      <w:bodyDiv w:val="1"/>
      <w:marLeft w:val="0"/>
      <w:marRight w:val="0"/>
      <w:marTop w:val="0"/>
      <w:marBottom w:val="0"/>
      <w:divBdr>
        <w:top w:val="none" w:sz="0" w:space="0" w:color="auto"/>
        <w:left w:val="none" w:sz="0" w:space="0" w:color="auto"/>
        <w:bottom w:val="none" w:sz="0" w:space="0" w:color="auto"/>
        <w:right w:val="none" w:sz="0" w:space="0" w:color="auto"/>
      </w:divBdr>
    </w:div>
    <w:div w:id="336661715">
      <w:bodyDiv w:val="1"/>
      <w:marLeft w:val="0"/>
      <w:marRight w:val="0"/>
      <w:marTop w:val="0"/>
      <w:marBottom w:val="0"/>
      <w:divBdr>
        <w:top w:val="none" w:sz="0" w:space="0" w:color="auto"/>
        <w:left w:val="none" w:sz="0" w:space="0" w:color="auto"/>
        <w:bottom w:val="none" w:sz="0" w:space="0" w:color="auto"/>
        <w:right w:val="none" w:sz="0" w:space="0" w:color="auto"/>
      </w:divBdr>
    </w:div>
    <w:div w:id="684015324">
      <w:bodyDiv w:val="1"/>
      <w:marLeft w:val="0"/>
      <w:marRight w:val="0"/>
      <w:marTop w:val="0"/>
      <w:marBottom w:val="0"/>
      <w:divBdr>
        <w:top w:val="none" w:sz="0" w:space="0" w:color="auto"/>
        <w:left w:val="none" w:sz="0" w:space="0" w:color="auto"/>
        <w:bottom w:val="none" w:sz="0" w:space="0" w:color="auto"/>
        <w:right w:val="none" w:sz="0" w:space="0" w:color="auto"/>
      </w:divBdr>
      <w:divsChild>
        <w:div w:id="47196070">
          <w:marLeft w:val="0"/>
          <w:marRight w:val="0"/>
          <w:marTop w:val="120"/>
          <w:marBottom w:val="0"/>
          <w:divBdr>
            <w:top w:val="none" w:sz="0" w:space="0" w:color="auto"/>
            <w:left w:val="none" w:sz="0" w:space="0" w:color="auto"/>
            <w:bottom w:val="none" w:sz="0" w:space="0" w:color="auto"/>
            <w:right w:val="none" w:sz="0" w:space="0" w:color="auto"/>
          </w:divBdr>
        </w:div>
        <w:div w:id="713426685">
          <w:marLeft w:val="0"/>
          <w:marRight w:val="0"/>
          <w:marTop w:val="120"/>
          <w:marBottom w:val="0"/>
          <w:divBdr>
            <w:top w:val="none" w:sz="0" w:space="0" w:color="auto"/>
            <w:left w:val="none" w:sz="0" w:space="0" w:color="auto"/>
            <w:bottom w:val="none" w:sz="0" w:space="0" w:color="auto"/>
            <w:right w:val="none" w:sz="0" w:space="0" w:color="auto"/>
          </w:divBdr>
        </w:div>
      </w:divsChild>
    </w:div>
    <w:div w:id="917324199">
      <w:bodyDiv w:val="1"/>
      <w:marLeft w:val="0"/>
      <w:marRight w:val="0"/>
      <w:marTop w:val="0"/>
      <w:marBottom w:val="0"/>
      <w:divBdr>
        <w:top w:val="none" w:sz="0" w:space="0" w:color="auto"/>
        <w:left w:val="none" w:sz="0" w:space="0" w:color="auto"/>
        <w:bottom w:val="none" w:sz="0" w:space="0" w:color="auto"/>
        <w:right w:val="none" w:sz="0" w:space="0" w:color="auto"/>
      </w:divBdr>
      <w:divsChild>
        <w:div w:id="1262492621">
          <w:marLeft w:val="0"/>
          <w:marRight w:val="0"/>
          <w:marTop w:val="120"/>
          <w:marBottom w:val="0"/>
          <w:divBdr>
            <w:top w:val="none" w:sz="0" w:space="0" w:color="auto"/>
            <w:left w:val="none" w:sz="0" w:space="0" w:color="auto"/>
            <w:bottom w:val="none" w:sz="0" w:space="0" w:color="auto"/>
            <w:right w:val="none" w:sz="0" w:space="0" w:color="auto"/>
          </w:divBdr>
        </w:div>
        <w:div w:id="415442848">
          <w:marLeft w:val="0"/>
          <w:marRight w:val="0"/>
          <w:marTop w:val="120"/>
          <w:marBottom w:val="0"/>
          <w:divBdr>
            <w:top w:val="none" w:sz="0" w:space="0" w:color="auto"/>
            <w:left w:val="none" w:sz="0" w:space="0" w:color="auto"/>
            <w:bottom w:val="none" w:sz="0" w:space="0" w:color="auto"/>
            <w:right w:val="none" w:sz="0" w:space="0" w:color="auto"/>
          </w:divBdr>
        </w:div>
      </w:divsChild>
    </w:div>
    <w:div w:id="1133448803">
      <w:bodyDiv w:val="1"/>
      <w:marLeft w:val="0"/>
      <w:marRight w:val="0"/>
      <w:marTop w:val="0"/>
      <w:marBottom w:val="0"/>
      <w:divBdr>
        <w:top w:val="none" w:sz="0" w:space="0" w:color="auto"/>
        <w:left w:val="none" w:sz="0" w:space="0" w:color="auto"/>
        <w:bottom w:val="none" w:sz="0" w:space="0" w:color="auto"/>
        <w:right w:val="none" w:sz="0" w:space="0" w:color="auto"/>
      </w:divBdr>
      <w:divsChild>
        <w:div w:id="971056223">
          <w:marLeft w:val="0"/>
          <w:marRight w:val="0"/>
          <w:marTop w:val="120"/>
          <w:marBottom w:val="0"/>
          <w:divBdr>
            <w:top w:val="none" w:sz="0" w:space="0" w:color="auto"/>
            <w:left w:val="none" w:sz="0" w:space="0" w:color="auto"/>
            <w:bottom w:val="none" w:sz="0" w:space="0" w:color="auto"/>
            <w:right w:val="none" w:sz="0" w:space="0" w:color="auto"/>
          </w:divBdr>
        </w:div>
        <w:div w:id="1825077492">
          <w:marLeft w:val="0"/>
          <w:marRight w:val="0"/>
          <w:marTop w:val="120"/>
          <w:marBottom w:val="0"/>
          <w:divBdr>
            <w:top w:val="none" w:sz="0" w:space="0" w:color="auto"/>
            <w:left w:val="none" w:sz="0" w:space="0" w:color="auto"/>
            <w:bottom w:val="none" w:sz="0" w:space="0" w:color="auto"/>
            <w:right w:val="none" w:sz="0" w:space="0" w:color="auto"/>
          </w:divBdr>
        </w:div>
      </w:divsChild>
    </w:div>
    <w:div w:id="1169903734">
      <w:bodyDiv w:val="1"/>
      <w:marLeft w:val="0"/>
      <w:marRight w:val="0"/>
      <w:marTop w:val="0"/>
      <w:marBottom w:val="0"/>
      <w:divBdr>
        <w:top w:val="none" w:sz="0" w:space="0" w:color="auto"/>
        <w:left w:val="none" w:sz="0" w:space="0" w:color="auto"/>
        <w:bottom w:val="none" w:sz="0" w:space="0" w:color="auto"/>
        <w:right w:val="none" w:sz="0" w:space="0" w:color="auto"/>
      </w:divBdr>
      <w:divsChild>
        <w:div w:id="1010872">
          <w:marLeft w:val="0"/>
          <w:marRight w:val="0"/>
          <w:marTop w:val="120"/>
          <w:marBottom w:val="0"/>
          <w:divBdr>
            <w:top w:val="none" w:sz="0" w:space="0" w:color="auto"/>
            <w:left w:val="none" w:sz="0" w:space="0" w:color="auto"/>
            <w:bottom w:val="none" w:sz="0" w:space="0" w:color="auto"/>
            <w:right w:val="none" w:sz="0" w:space="0" w:color="auto"/>
          </w:divBdr>
        </w:div>
        <w:div w:id="1827865061">
          <w:marLeft w:val="0"/>
          <w:marRight w:val="0"/>
          <w:marTop w:val="120"/>
          <w:marBottom w:val="0"/>
          <w:divBdr>
            <w:top w:val="none" w:sz="0" w:space="0" w:color="auto"/>
            <w:left w:val="none" w:sz="0" w:space="0" w:color="auto"/>
            <w:bottom w:val="none" w:sz="0" w:space="0" w:color="auto"/>
            <w:right w:val="none" w:sz="0" w:space="0" w:color="auto"/>
          </w:divBdr>
        </w:div>
      </w:divsChild>
    </w:div>
    <w:div w:id="1615625235">
      <w:bodyDiv w:val="1"/>
      <w:marLeft w:val="0"/>
      <w:marRight w:val="0"/>
      <w:marTop w:val="0"/>
      <w:marBottom w:val="0"/>
      <w:divBdr>
        <w:top w:val="none" w:sz="0" w:space="0" w:color="auto"/>
        <w:left w:val="none" w:sz="0" w:space="0" w:color="auto"/>
        <w:bottom w:val="none" w:sz="0" w:space="0" w:color="auto"/>
        <w:right w:val="none" w:sz="0" w:space="0" w:color="auto"/>
      </w:divBdr>
      <w:divsChild>
        <w:div w:id="164319148">
          <w:marLeft w:val="0"/>
          <w:marRight w:val="0"/>
          <w:marTop w:val="120"/>
          <w:marBottom w:val="0"/>
          <w:divBdr>
            <w:top w:val="none" w:sz="0" w:space="0" w:color="auto"/>
            <w:left w:val="none" w:sz="0" w:space="0" w:color="auto"/>
            <w:bottom w:val="none" w:sz="0" w:space="0" w:color="auto"/>
            <w:right w:val="none" w:sz="0" w:space="0" w:color="auto"/>
          </w:divBdr>
        </w:div>
        <w:div w:id="20568310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DC8E1-9BBC-714F-B941-072690392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3883</Words>
  <Characters>22137</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plante</dc:creator>
  <cp:keywords/>
  <dc:description/>
  <cp:lastModifiedBy>Jane Zhao</cp:lastModifiedBy>
  <cp:revision>3</cp:revision>
  <dcterms:created xsi:type="dcterms:W3CDTF">2017-10-03T18:38:00Z</dcterms:created>
  <dcterms:modified xsi:type="dcterms:W3CDTF">2017-10-03T18:40:00Z</dcterms:modified>
</cp:coreProperties>
</file>